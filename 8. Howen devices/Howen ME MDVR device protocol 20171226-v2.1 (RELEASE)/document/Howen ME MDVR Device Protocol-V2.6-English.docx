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666" w:rsidRDefault="004C3666">
      <w:pP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3753BE">
      <w:pPr>
        <w:jc w:val="center"/>
        <w:rPr>
          <w:rFonts w:ascii="Times New Roman" w:hAnsi="Times New Roman"/>
          <w:b/>
          <w:sz w:val="40"/>
          <w:szCs w:val="40"/>
        </w:rPr>
      </w:pPr>
      <w:r>
        <w:rPr>
          <w:rFonts w:ascii="Times New Roman" w:hAnsi="Times New Roman"/>
          <w:b/>
          <w:sz w:val="40"/>
          <w:szCs w:val="40"/>
        </w:rPr>
        <w:t>Communication Protocol between MDVR and Central Server</w:t>
      </w:r>
    </w:p>
    <w:p w:rsidR="004C3666" w:rsidRDefault="004C3666">
      <w:pPr>
        <w:jc w:val="center"/>
        <w:rPr>
          <w:rFonts w:ascii="Times New Roman" w:hAnsi="Times New Roman"/>
          <w:b/>
          <w:sz w:val="40"/>
          <w:szCs w:val="40"/>
        </w:rPr>
      </w:pPr>
    </w:p>
    <w:p w:rsidR="004C3666" w:rsidRDefault="003753BE">
      <w:pPr>
        <w:jc w:val="center"/>
        <w:rPr>
          <w:rFonts w:ascii="Times New Roman" w:hAnsi="Times New Roman"/>
          <w:sz w:val="32"/>
          <w:szCs w:val="40"/>
        </w:rPr>
      </w:pPr>
      <w:bookmarkStart w:id="0" w:name="_Toc53574854"/>
      <w:r>
        <w:rPr>
          <w:rFonts w:ascii="Times New Roman" w:hAnsi="Times New Roman"/>
          <w:sz w:val="32"/>
          <w:szCs w:val="40"/>
        </w:rPr>
        <w:t>Version</w:t>
      </w:r>
      <w:bookmarkEnd w:id="0"/>
      <w:r>
        <w:rPr>
          <w:rFonts w:ascii="Times New Roman" w:hAnsi="Times New Roman"/>
          <w:sz w:val="32"/>
          <w:szCs w:val="40"/>
        </w:rPr>
        <w:t>: V</w:t>
      </w:r>
      <w:r>
        <w:rPr>
          <w:rFonts w:ascii="Times New Roman" w:hAnsi="Times New Roman" w:hint="eastAsia"/>
          <w:sz w:val="32"/>
          <w:szCs w:val="40"/>
        </w:rPr>
        <w:t>2.</w:t>
      </w:r>
      <w:r w:rsidR="00E01454">
        <w:rPr>
          <w:rFonts w:ascii="Times New Roman" w:hAnsi="Times New Roman"/>
          <w:sz w:val="32"/>
          <w:szCs w:val="40"/>
        </w:rPr>
        <w:t>6</w:t>
      </w:r>
      <w:bookmarkStart w:id="1" w:name="_GoBack"/>
      <w:bookmarkEnd w:id="1"/>
    </w:p>
    <w:p w:rsidR="004C3666" w:rsidRDefault="00184189" w:rsidP="00184189">
      <w:pPr>
        <w:pStyle w:val="Heading1"/>
        <w:numPr>
          <w:ilvl w:val="0"/>
          <w:numId w:val="0"/>
        </w:numPr>
        <w:ind w:left="432"/>
      </w:pPr>
      <w:r>
        <w:rPr>
          <w:rFonts w:hint="eastAsia"/>
        </w:rPr>
        <w:lastRenderedPageBreak/>
        <w:t>Edit log:</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1"/>
        <w:gridCol w:w="5817"/>
        <w:gridCol w:w="1559"/>
      </w:tblGrid>
      <w:tr w:rsidR="004C3666">
        <w:trPr>
          <w:trHeight w:val="437"/>
        </w:trPr>
        <w:tc>
          <w:tcPr>
            <w:tcW w:w="841" w:type="dxa"/>
            <w:vAlign w:val="center"/>
          </w:tcPr>
          <w:p w:rsidR="004C3666" w:rsidRDefault="003753BE">
            <w:pPr>
              <w:pStyle w:val="Subtitle"/>
              <w:rPr>
                <w:sz w:val="24"/>
              </w:rPr>
            </w:pPr>
            <w:r>
              <w:rPr>
                <w:rFonts w:hint="eastAsia"/>
                <w:sz w:val="24"/>
              </w:rPr>
              <w:t>V</w:t>
            </w:r>
            <w:r>
              <w:rPr>
                <w:sz w:val="24"/>
              </w:rPr>
              <w:t>er.</w:t>
            </w:r>
          </w:p>
        </w:tc>
        <w:tc>
          <w:tcPr>
            <w:tcW w:w="5817" w:type="dxa"/>
            <w:vAlign w:val="center"/>
          </w:tcPr>
          <w:p w:rsidR="004C3666" w:rsidRDefault="003753BE">
            <w:pPr>
              <w:pStyle w:val="Subtitle"/>
              <w:rPr>
                <w:sz w:val="24"/>
              </w:rPr>
            </w:pPr>
            <w:r>
              <w:rPr>
                <w:rFonts w:hint="eastAsia"/>
                <w:sz w:val="24"/>
              </w:rPr>
              <w:t>D</w:t>
            </w:r>
            <w:r>
              <w:rPr>
                <w:sz w:val="24"/>
              </w:rPr>
              <w:t>escription</w:t>
            </w:r>
          </w:p>
        </w:tc>
        <w:tc>
          <w:tcPr>
            <w:tcW w:w="1559" w:type="dxa"/>
            <w:vAlign w:val="center"/>
          </w:tcPr>
          <w:p w:rsidR="004C3666" w:rsidRDefault="003753BE">
            <w:pPr>
              <w:pStyle w:val="Subtitle"/>
              <w:rPr>
                <w:sz w:val="24"/>
              </w:rPr>
            </w:pPr>
            <w:r>
              <w:rPr>
                <w:rFonts w:hint="eastAsia"/>
                <w:sz w:val="24"/>
              </w:rPr>
              <w:t>D</w:t>
            </w:r>
            <w:r>
              <w:rPr>
                <w:sz w:val="24"/>
              </w:rPr>
              <w:t>ate</w:t>
            </w:r>
          </w:p>
        </w:tc>
      </w:tr>
      <w:tr w:rsidR="004C3666">
        <w:trPr>
          <w:trHeight w:val="468"/>
        </w:trPr>
        <w:tc>
          <w:tcPr>
            <w:tcW w:w="841" w:type="dxa"/>
            <w:vAlign w:val="center"/>
          </w:tcPr>
          <w:p w:rsidR="004C3666" w:rsidRDefault="003753BE">
            <w:pPr>
              <w:jc w:val="center"/>
              <w:rPr>
                <w:sz w:val="24"/>
              </w:rPr>
            </w:pPr>
            <w:r>
              <w:rPr>
                <w:rFonts w:hint="eastAsia"/>
                <w:sz w:val="24"/>
              </w:rPr>
              <w:t>V</w:t>
            </w:r>
            <w:r>
              <w:rPr>
                <w:sz w:val="24"/>
              </w:rPr>
              <w:t>1</w:t>
            </w:r>
            <w:r>
              <w:rPr>
                <w:rFonts w:hint="eastAsia"/>
                <w:sz w:val="24"/>
              </w:rPr>
              <w:t>.</w:t>
            </w:r>
            <w:r>
              <w:rPr>
                <w:sz w:val="24"/>
              </w:rPr>
              <w:t>6</w:t>
            </w:r>
          </w:p>
        </w:tc>
        <w:tc>
          <w:tcPr>
            <w:tcW w:w="5817" w:type="dxa"/>
            <w:vAlign w:val="center"/>
          </w:tcPr>
          <w:p w:rsidR="004C3666" w:rsidRDefault="003753BE">
            <w:pPr>
              <w:ind w:left="480" w:hangingChars="200" w:hanging="480"/>
              <w:jc w:val="left"/>
              <w:rPr>
                <w:sz w:val="24"/>
              </w:rPr>
            </w:pPr>
            <w:r>
              <w:rPr>
                <w:sz w:val="24"/>
              </w:rPr>
              <w:t>2.3.3</w:t>
            </w:r>
            <w:r>
              <w:rPr>
                <w:rFonts w:hint="eastAsia"/>
                <w:sz w:val="24"/>
              </w:rPr>
              <w:t xml:space="preserve"> Add </w:t>
            </w:r>
            <w:r>
              <w:rPr>
                <w:sz w:val="24"/>
              </w:rPr>
              <w:t>recording retrieval, upload plan retrievval</w:t>
            </w:r>
          </w:p>
          <w:p w:rsidR="004C3666" w:rsidRDefault="003753BE">
            <w:pPr>
              <w:jc w:val="left"/>
              <w:rPr>
                <w:sz w:val="24"/>
              </w:rPr>
            </w:pPr>
            <w:r>
              <w:rPr>
                <w:rFonts w:hint="eastAsia"/>
                <w:sz w:val="24"/>
              </w:rPr>
              <w:t>2.</w:t>
            </w:r>
            <w:r>
              <w:rPr>
                <w:sz w:val="24"/>
              </w:rPr>
              <w:t xml:space="preserve">7 </w:t>
            </w:r>
            <w:r>
              <w:rPr>
                <w:rFonts w:hint="eastAsia"/>
                <w:sz w:val="24"/>
              </w:rPr>
              <w:t>Change</w:t>
            </w:r>
            <w:r>
              <w:rPr>
                <w:sz w:val="24"/>
              </w:rPr>
              <w:t>:</w:t>
            </w:r>
            <w:r>
              <w:rPr>
                <w:rFonts w:hint="eastAsia"/>
                <w:sz w:val="24"/>
              </w:rPr>
              <w:t xml:space="preserve"> the unit of altigude</w:t>
            </w:r>
          </w:p>
          <w:p w:rsidR="004C3666" w:rsidRDefault="003753BE">
            <w:pPr>
              <w:jc w:val="left"/>
              <w:rPr>
                <w:sz w:val="24"/>
              </w:rPr>
            </w:pPr>
            <w:r>
              <w:rPr>
                <w:rFonts w:hint="eastAsia"/>
                <w:sz w:val="24"/>
              </w:rPr>
              <w:t>2.</w:t>
            </w:r>
            <w:r>
              <w:rPr>
                <w:sz w:val="24"/>
              </w:rPr>
              <w:t>8</w:t>
            </w:r>
            <w:r>
              <w:rPr>
                <w:rFonts w:hint="eastAsia"/>
                <w:sz w:val="24"/>
              </w:rPr>
              <w:t>.</w:t>
            </w:r>
            <w:r>
              <w:rPr>
                <w:sz w:val="24"/>
              </w:rPr>
              <w:t xml:space="preserve">3 </w:t>
            </w:r>
            <w:r>
              <w:rPr>
                <w:rFonts w:hint="eastAsia"/>
                <w:sz w:val="24"/>
              </w:rPr>
              <w:t>Add</w:t>
            </w:r>
            <w:r>
              <w:rPr>
                <w:sz w:val="24"/>
              </w:rPr>
              <w:t>:</w:t>
            </w:r>
            <w:r>
              <w:rPr>
                <w:rFonts w:hint="eastAsia"/>
                <w:sz w:val="24"/>
              </w:rPr>
              <w:t xml:space="preserve"> </w:t>
            </w:r>
            <w:r>
              <w:rPr>
                <w:sz w:val="24"/>
              </w:rPr>
              <w:t xml:space="preserve">Swipe </w:t>
            </w:r>
            <w:r>
              <w:rPr>
                <w:rFonts w:hint="eastAsia"/>
                <w:sz w:val="24"/>
              </w:rPr>
              <w:t>card info</w:t>
            </w:r>
          </w:p>
          <w:p w:rsidR="004C3666" w:rsidRDefault="003753BE">
            <w:pPr>
              <w:jc w:val="left"/>
              <w:rPr>
                <w:sz w:val="24"/>
              </w:rPr>
            </w:pPr>
            <w:r>
              <w:rPr>
                <w:rFonts w:hint="eastAsia"/>
                <w:sz w:val="24"/>
              </w:rPr>
              <w:t xml:space="preserve">2.9.1 Add: upload server address, support adding new </w:t>
            </w:r>
            <w:r>
              <w:rPr>
                <w:sz w:val="24"/>
              </w:rPr>
              <w:t>link and feedback retrieval result.</w:t>
            </w:r>
          </w:p>
          <w:p w:rsidR="004C3666" w:rsidRDefault="003753BE">
            <w:pPr>
              <w:jc w:val="left"/>
              <w:rPr>
                <w:sz w:val="24"/>
              </w:rPr>
            </w:pPr>
            <w:r>
              <w:rPr>
                <w:rFonts w:hint="eastAsia"/>
                <w:sz w:val="24"/>
              </w:rPr>
              <w:t>2.</w:t>
            </w:r>
            <w:r>
              <w:rPr>
                <w:sz w:val="24"/>
              </w:rPr>
              <w:t>9</w:t>
            </w:r>
            <w:r>
              <w:rPr>
                <w:rFonts w:hint="eastAsia"/>
                <w:sz w:val="24"/>
              </w:rPr>
              <w:t>.</w:t>
            </w:r>
            <w:r>
              <w:rPr>
                <w:sz w:val="24"/>
              </w:rPr>
              <w:t>2</w:t>
            </w:r>
            <w:r>
              <w:rPr>
                <w:rFonts w:hint="eastAsia"/>
                <w:sz w:val="24"/>
              </w:rPr>
              <w:t xml:space="preserve"> Support message link</w:t>
            </w:r>
            <w:r>
              <w:rPr>
                <w:sz w:val="24"/>
              </w:rPr>
              <w:t xml:space="preserve"> </w:t>
            </w:r>
            <w:r>
              <w:rPr>
                <w:rFonts w:hint="eastAsia"/>
                <w:sz w:val="24"/>
              </w:rPr>
              <w:t>and media link feed back result</w:t>
            </w:r>
          </w:p>
          <w:p w:rsidR="004C3666" w:rsidRDefault="003753BE">
            <w:pPr>
              <w:jc w:val="left"/>
              <w:rPr>
                <w:sz w:val="24"/>
              </w:rPr>
            </w:pPr>
            <w:r>
              <w:rPr>
                <w:rFonts w:hint="eastAsia"/>
                <w:sz w:val="24"/>
              </w:rPr>
              <w:t>2.15 Add: Automatic upload management.</w:t>
            </w:r>
          </w:p>
          <w:p w:rsidR="004C3666" w:rsidRDefault="003753BE">
            <w:pPr>
              <w:jc w:val="left"/>
              <w:rPr>
                <w:sz w:val="24"/>
              </w:rPr>
            </w:pPr>
            <w:r>
              <w:rPr>
                <w:rFonts w:hint="eastAsia"/>
                <w:sz w:val="24"/>
              </w:rPr>
              <w:t>3.</w:t>
            </w:r>
            <w:r>
              <w:rPr>
                <w:sz w:val="24"/>
              </w:rPr>
              <w:t>3</w:t>
            </w:r>
            <w:r>
              <w:rPr>
                <w:rFonts w:hint="eastAsia"/>
                <w:sz w:val="24"/>
              </w:rPr>
              <w:t xml:space="preserve"> Add: Swipe card info. </w:t>
            </w:r>
          </w:p>
        </w:tc>
        <w:tc>
          <w:tcPr>
            <w:tcW w:w="1559" w:type="dxa"/>
            <w:vAlign w:val="center"/>
          </w:tcPr>
          <w:p w:rsidR="004C3666" w:rsidRDefault="003753BE">
            <w:pPr>
              <w:jc w:val="center"/>
              <w:rPr>
                <w:sz w:val="24"/>
              </w:rPr>
            </w:pPr>
            <w:r>
              <w:rPr>
                <w:rFonts w:hint="eastAsia"/>
                <w:sz w:val="24"/>
              </w:rPr>
              <w:t>Oct.11</w:t>
            </w:r>
            <w:r>
              <w:rPr>
                <w:sz w:val="24"/>
              </w:rPr>
              <w:t xml:space="preserve">, </w:t>
            </w:r>
            <w:r>
              <w:rPr>
                <w:rFonts w:hint="eastAsia"/>
                <w:sz w:val="24"/>
              </w:rPr>
              <w:t>201</w:t>
            </w:r>
            <w:r>
              <w:rPr>
                <w:sz w:val="24"/>
              </w:rPr>
              <w:t>7</w:t>
            </w:r>
          </w:p>
        </w:tc>
      </w:tr>
      <w:tr w:rsidR="004C3666">
        <w:trPr>
          <w:trHeight w:val="468"/>
        </w:trPr>
        <w:tc>
          <w:tcPr>
            <w:tcW w:w="841" w:type="dxa"/>
            <w:vAlign w:val="center"/>
          </w:tcPr>
          <w:p w:rsidR="004C3666" w:rsidRDefault="003753BE">
            <w:pPr>
              <w:jc w:val="center"/>
              <w:rPr>
                <w:sz w:val="24"/>
              </w:rPr>
            </w:pPr>
            <w:r>
              <w:rPr>
                <w:rFonts w:hint="eastAsia"/>
                <w:sz w:val="24"/>
              </w:rPr>
              <w:t>V1</w:t>
            </w:r>
            <w:r>
              <w:rPr>
                <w:sz w:val="24"/>
              </w:rPr>
              <w:t>.7</w:t>
            </w:r>
          </w:p>
        </w:tc>
        <w:tc>
          <w:tcPr>
            <w:tcW w:w="5817" w:type="dxa"/>
            <w:vAlign w:val="center"/>
          </w:tcPr>
          <w:p w:rsidR="004C3666" w:rsidRDefault="003753BE">
            <w:pPr>
              <w:ind w:left="480" w:hangingChars="200" w:hanging="480"/>
              <w:jc w:val="left"/>
              <w:rPr>
                <w:sz w:val="24"/>
              </w:rPr>
            </w:pPr>
            <w:r>
              <w:rPr>
                <w:rFonts w:hint="eastAsia"/>
                <w:sz w:val="24"/>
              </w:rPr>
              <w:t>2</w:t>
            </w:r>
            <w:r>
              <w:rPr>
                <w:sz w:val="24"/>
              </w:rPr>
              <w:t>.8.3 Card: add fields</w:t>
            </w:r>
          </w:p>
        </w:tc>
        <w:tc>
          <w:tcPr>
            <w:tcW w:w="1559" w:type="dxa"/>
            <w:vAlign w:val="center"/>
          </w:tcPr>
          <w:p w:rsidR="004C3666" w:rsidRDefault="003753BE">
            <w:pPr>
              <w:jc w:val="center"/>
              <w:rPr>
                <w:sz w:val="24"/>
              </w:rPr>
            </w:pPr>
            <w:r>
              <w:rPr>
                <w:rFonts w:hint="eastAsia"/>
                <w:sz w:val="24"/>
              </w:rPr>
              <w:t xml:space="preserve">Oct. </w:t>
            </w:r>
            <w:r>
              <w:rPr>
                <w:sz w:val="24"/>
              </w:rPr>
              <w:t>18,2017</w:t>
            </w:r>
          </w:p>
        </w:tc>
      </w:tr>
      <w:tr w:rsidR="001B3DA2">
        <w:trPr>
          <w:trHeight w:val="468"/>
        </w:trPr>
        <w:tc>
          <w:tcPr>
            <w:tcW w:w="841" w:type="dxa"/>
            <w:vAlign w:val="center"/>
          </w:tcPr>
          <w:p w:rsidR="001B3DA2" w:rsidRDefault="001B3DA2">
            <w:pPr>
              <w:jc w:val="center"/>
              <w:rPr>
                <w:sz w:val="24"/>
              </w:rPr>
            </w:pPr>
            <w:r>
              <w:rPr>
                <w:rFonts w:hint="eastAsia"/>
                <w:sz w:val="24"/>
              </w:rPr>
              <w:t>V1.8</w:t>
            </w:r>
          </w:p>
        </w:tc>
        <w:tc>
          <w:tcPr>
            <w:tcW w:w="5817" w:type="dxa"/>
            <w:vAlign w:val="center"/>
          </w:tcPr>
          <w:p w:rsidR="001B3DA2" w:rsidRDefault="00F45139">
            <w:pPr>
              <w:ind w:left="480" w:hangingChars="200" w:hanging="480"/>
              <w:jc w:val="left"/>
              <w:rPr>
                <w:sz w:val="24"/>
              </w:rPr>
            </w:pPr>
            <w:r>
              <w:rPr>
                <w:rFonts w:hint="eastAsia"/>
                <w:sz w:val="24"/>
              </w:rPr>
              <w:t>2.2 Adjust me</w:t>
            </w:r>
            <w:r>
              <w:rPr>
                <w:sz w:val="24"/>
              </w:rPr>
              <w:t>dia type</w:t>
            </w:r>
          </w:p>
          <w:p w:rsidR="003753BE" w:rsidRDefault="003753BE">
            <w:pPr>
              <w:ind w:left="480" w:hangingChars="200" w:hanging="480"/>
              <w:jc w:val="left"/>
              <w:rPr>
                <w:sz w:val="24"/>
              </w:rPr>
            </w:pPr>
            <w:r>
              <w:rPr>
                <w:sz w:val="24"/>
              </w:rPr>
              <w:t>2.3.3 Adjust media type</w:t>
            </w:r>
          </w:p>
          <w:p w:rsidR="003753BE" w:rsidRDefault="003753BE">
            <w:pPr>
              <w:ind w:left="480" w:hangingChars="200" w:hanging="480"/>
              <w:jc w:val="left"/>
              <w:rPr>
                <w:sz w:val="24"/>
              </w:rPr>
            </w:pPr>
            <w:r>
              <w:rPr>
                <w:rFonts w:hint="eastAsia"/>
                <w:sz w:val="24"/>
              </w:rPr>
              <w:t>2</w:t>
            </w:r>
            <w:r>
              <w:rPr>
                <w:sz w:val="24"/>
              </w:rPr>
              <w:t>.4.1 Add data frame list</w:t>
            </w:r>
          </w:p>
          <w:p w:rsidR="003753BE" w:rsidRDefault="00E8485D">
            <w:pPr>
              <w:ind w:left="480" w:hangingChars="200" w:hanging="480"/>
              <w:jc w:val="left"/>
              <w:rPr>
                <w:sz w:val="24"/>
              </w:rPr>
            </w:pPr>
            <w:r>
              <w:rPr>
                <w:rFonts w:hint="eastAsia"/>
                <w:sz w:val="24"/>
              </w:rPr>
              <w:t>2</w:t>
            </w:r>
            <w:r>
              <w:rPr>
                <w:sz w:val="24"/>
              </w:rPr>
              <w:t>.10.1 Add data frame list</w:t>
            </w:r>
          </w:p>
          <w:p w:rsidR="00E8485D" w:rsidRDefault="00E8485D">
            <w:pPr>
              <w:ind w:left="480" w:hangingChars="200" w:hanging="480"/>
              <w:jc w:val="left"/>
              <w:rPr>
                <w:sz w:val="24"/>
              </w:rPr>
            </w:pPr>
            <w:r>
              <w:rPr>
                <w:sz w:val="24"/>
              </w:rPr>
              <w:t>2.15 big changes</w:t>
            </w:r>
          </w:p>
          <w:p w:rsidR="00E8485D" w:rsidRDefault="00E8485D">
            <w:pPr>
              <w:ind w:left="480" w:hangingChars="200" w:hanging="480"/>
              <w:jc w:val="left"/>
              <w:rPr>
                <w:sz w:val="24"/>
              </w:rPr>
            </w:pPr>
            <w:r>
              <w:rPr>
                <w:sz w:val="24"/>
              </w:rPr>
              <w:t>3.6 Add data frame definition</w:t>
            </w:r>
          </w:p>
        </w:tc>
        <w:tc>
          <w:tcPr>
            <w:tcW w:w="1559" w:type="dxa"/>
            <w:vAlign w:val="center"/>
          </w:tcPr>
          <w:p w:rsidR="001B3DA2" w:rsidRDefault="00BA00C0">
            <w:pPr>
              <w:jc w:val="center"/>
              <w:rPr>
                <w:sz w:val="24"/>
              </w:rPr>
            </w:pPr>
            <w:r>
              <w:rPr>
                <w:rFonts w:hint="eastAsia"/>
                <w:sz w:val="24"/>
              </w:rPr>
              <w:t>Nov.08,2017</w:t>
            </w:r>
          </w:p>
        </w:tc>
      </w:tr>
      <w:tr w:rsidR="001B3DA2">
        <w:trPr>
          <w:trHeight w:val="468"/>
        </w:trPr>
        <w:tc>
          <w:tcPr>
            <w:tcW w:w="841" w:type="dxa"/>
            <w:vAlign w:val="center"/>
          </w:tcPr>
          <w:p w:rsidR="001B3DA2" w:rsidRDefault="001B3DA2">
            <w:pPr>
              <w:jc w:val="center"/>
              <w:rPr>
                <w:sz w:val="24"/>
              </w:rPr>
            </w:pPr>
            <w:r>
              <w:rPr>
                <w:rFonts w:hint="eastAsia"/>
                <w:sz w:val="24"/>
              </w:rPr>
              <w:t>V1.9</w:t>
            </w:r>
          </w:p>
        </w:tc>
        <w:tc>
          <w:tcPr>
            <w:tcW w:w="5817" w:type="dxa"/>
            <w:vAlign w:val="center"/>
          </w:tcPr>
          <w:p w:rsidR="001B3DA2" w:rsidRDefault="002A1D0F">
            <w:pPr>
              <w:ind w:left="480" w:hangingChars="200" w:hanging="480"/>
              <w:jc w:val="left"/>
              <w:rPr>
                <w:sz w:val="24"/>
              </w:rPr>
            </w:pPr>
            <w:r>
              <w:rPr>
                <w:rFonts w:hint="eastAsia"/>
                <w:sz w:val="24"/>
              </w:rPr>
              <w:t>2.3.3 Delete info related with chapter 2.15</w:t>
            </w:r>
          </w:p>
          <w:p w:rsidR="002A1D0F" w:rsidRDefault="002A1D0F">
            <w:pPr>
              <w:ind w:left="480" w:hangingChars="200" w:hanging="480"/>
              <w:jc w:val="left"/>
              <w:rPr>
                <w:sz w:val="24"/>
              </w:rPr>
            </w:pPr>
            <w:r>
              <w:rPr>
                <w:sz w:val="24"/>
              </w:rPr>
              <w:t>2.3.4</w:t>
            </w:r>
            <w:r w:rsidR="007E5BAB">
              <w:rPr>
                <w:sz w:val="24"/>
              </w:rPr>
              <w:t xml:space="preserve"> Correct link type</w:t>
            </w:r>
          </w:p>
          <w:p w:rsidR="007E5BAB" w:rsidRDefault="007E5BAB">
            <w:pPr>
              <w:ind w:left="480" w:hangingChars="200" w:hanging="480"/>
              <w:jc w:val="left"/>
              <w:rPr>
                <w:sz w:val="24"/>
              </w:rPr>
            </w:pPr>
            <w:r>
              <w:rPr>
                <w:sz w:val="24"/>
              </w:rPr>
              <w:t xml:space="preserve">2.8.1 </w:t>
            </w:r>
            <w:r w:rsidR="00D27679">
              <w:rPr>
                <w:sz w:val="24"/>
              </w:rPr>
              <w:t>Add additional info</w:t>
            </w:r>
          </w:p>
          <w:p w:rsidR="00D27679" w:rsidRDefault="00D27679">
            <w:pPr>
              <w:ind w:left="480" w:hangingChars="200" w:hanging="480"/>
              <w:jc w:val="left"/>
              <w:rPr>
                <w:sz w:val="24"/>
              </w:rPr>
            </w:pPr>
            <w:r>
              <w:rPr>
                <w:sz w:val="24"/>
              </w:rPr>
              <w:t xml:space="preserve">2.8.3 </w:t>
            </w:r>
            <w:r w:rsidR="002D5E87">
              <w:rPr>
                <w:sz w:val="24"/>
              </w:rPr>
              <w:t>Adjust rules of status data in load data in reporting</w:t>
            </w:r>
          </w:p>
          <w:p w:rsidR="002D5E87" w:rsidRDefault="00A42DDD">
            <w:pPr>
              <w:ind w:left="480" w:hangingChars="200" w:hanging="480"/>
              <w:jc w:val="left"/>
              <w:rPr>
                <w:sz w:val="24"/>
              </w:rPr>
            </w:pPr>
            <w:r>
              <w:rPr>
                <w:rFonts w:hint="eastAsia"/>
                <w:sz w:val="24"/>
              </w:rPr>
              <w:t>2.10.1 Add more control info</w:t>
            </w:r>
          </w:p>
          <w:p w:rsidR="0077571E" w:rsidRDefault="00A42DDD">
            <w:pPr>
              <w:ind w:left="480" w:hangingChars="200" w:hanging="480"/>
              <w:jc w:val="left"/>
              <w:rPr>
                <w:sz w:val="24"/>
              </w:rPr>
            </w:pPr>
            <w:r>
              <w:rPr>
                <w:sz w:val="24"/>
              </w:rPr>
              <w:t xml:space="preserve">2.12.6 Change </w:t>
            </w:r>
            <w:r w:rsidR="0077571E">
              <w:rPr>
                <w:sz w:val="24"/>
              </w:rPr>
              <w:t xml:space="preserve">function status </w:t>
            </w:r>
            <w:r>
              <w:rPr>
                <w:sz w:val="24"/>
              </w:rPr>
              <w:t>to available</w:t>
            </w:r>
          </w:p>
          <w:p w:rsidR="00A42DDD" w:rsidRDefault="0077571E" w:rsidP="0077571E">
            <w:pPr>
              <w:ind w:left="480" w:hangingChars="200" w:hanging="480"/>
              <w:jc w:val="left"/>
              <w:rPr>
                <w:sz w:val="24"/>
              </w:rPr>
            </w:pPr>
            <w:r>
              <w:rPr>
                <w:sz w:val="24"/>
              </w:rPr>
              <w:t>2.15 Delete the chapter</w:t>
            </w:r>
          </w:p>
        </w:tc>
        <w:tc>
          <w:tcPr>
            <w:tcW w:w="1559" w:type="dxa"/>
            <w:vAlign w:val="center"/>
          </w:tcPr>
          <w:p w:rsidR="001B3DA2" w:rsidRDefault="00BA00C0">
            <w:pPr>
              <w:jc w:val="center"/>
              <w:rPr>
                <w:sz w:val="24"/>
              </w:rPr>
            </w:pPr>
            <w:r>
              <w:rPr>
                <w:rFonts w:hint="eastAsia"/>
                <w:sz w:val="24"/>
              </w:rPr>
              <w:t>Nov.17,2017</w:t>
            </w:r>
          </w:p>
        </w:tc>
      </w:tr>
      <w:tr w:rsidR="001B3DA2">
        <w:trPr>
          <w:trHeight w:val="468"/>
        </w:trPr>
        <w:tc>
          <w:tcPr>
            <w:tcW w:w="841" w:type="dxa"/>
            <w:vAlign w:val="center"/>
          </w:tcPr>
          <w:p w:rsidR="001B3DA2" w:rsidRDefault="001B3DA2">
            <w:pPr>
              <w:jc w:val="center"/>
              <w:rPr>
                <w:sz w:val="24"/>
              </w:rPr>
            </w:pPr>
            <w:r>
              <w:rPr>
                <w:rFonts w:hint="eastAsia"/>
                <w:sz w:val="24"/>
              </w:rPr>
              <w:t>V2.0</w:t>
            </w:r>
          </w:p>
        </w:tc>
        <w:tc>
          <w:tcPr>
            <w:tcW w:w="5817" w:type="dxa"/>
            <w:vAlign w:val="center"/>
          </w:tcPr>
          <w:p w:rsidR="001B3DA2" w:rsidRDefault="009068AB">
            <w:pPr>
              <w:ind w:left="480" w:hangingChars="200" w:hanging="480"/>
              <w:jc w:val="left"/>
              <w:rPr>
                <w:sz w:val="24"/>
              </w:rPr>
            </w:pPr>
            <w:r>
              <w:rPr>
                <w:rFonts w:hint="eastAsia"/>
                <w:sz w:val="24"/>
              </w:rPr>
              <w:t xml:space="preserve">3.1 </w:t>
            </w:r>
            <w:r>
              <w:rPr>
                <w:sz w:val="24"/>
              </w:rPr>
              <w:t>Change error code 10,add error code 255</w:t>
            </w:r>
          </w:p>
        </w:tc>
        <w:tc>
          <w:tcPr>
            <w:tcW w:w="1559" w:type="dxa"/>
            <w:vAlign w:val="center"/>
          </w:tcPr>
          <w:p w:rsidR="001B3DA2" w:rsidRDefault="00BA00C0">
            <w:pPr>
              <w:jc w:val="center"/>
              <w:rPr>
                <w:sz w:val="24"/>
              </w:rPr>
            </w:pPr>
            <w:r>
              <w:rPr>
                <w:rFonts w:hint="eastAsia"/>
                <w:sz w:val="24"/>
              </w:rPr>
              <w:t>Nov.24,2017</w:t>
            </w:r>
          </w:p>
        </w:tc>
      </w:tr>
      <w:tr w:rsidR="001B3DA2">
        <w:trPr>
          <w:trHeight w:val="468"/>
        </w:trPr>
        <w:tc>
          <w:tcPr>
            <w:tcW w:w="841" w:type="dxa"/>
            <w:vAlign w:val="center"/>
          </w:tcPr>
          <w:p w:rsidR="001B3DA2" w:rsidRDefault="001B3DA2">
            <w:pPr>
              <w:jc w:val="center"/>
              <w:rPr>
                <w:sz w:val="24"/>
              </w:rPr>
            </w:pPr>
            <w:r>
              <w:rPr>
                <w:rFonts w:hint="eastAsia"/>
                <w:sz w:val="24"/>
              </w:rPr>
              <w:t>V2.1</w:t>
            </w:r>
          </w:p>
        </w:tc>
        <w:tc>
          <w:tcPr>
            <w:tcW w:w="5817" w:type="dxa"/>
            <w:vAlign w:val="center"/>
          </w:tcPr>
          <w:p w:rsidR="001B3DA2" w:rsidRDefault="009068AB">
            <w:pPr>
              <w:ind w:left="480" w:hangingChars="200" w:hanging="480"/>
              <w:jc w:val="left"/>
              <w:rPr>
                <w:sz w:val="24"/>
              </w:rPr>
            </w:pPr>
            <w:r>
              <w:rPr>
                <w:rFonts w:hint="eastAsia"/>
                <w:sz w:val="24"/>
              </w:rPr>
              <w:t xml:space="preserve">2.7.3 </w:t>
            </w:r>
            <w:r w:rsidR="0027157C">
              <w:rPr>
                <w:sz w:val="24"/>
              </w:rPr>
              <w:t>Change direction of data transmission</w:t>
            </w:r>
          </w:p>
        </w:tc>
        <w:tc>
          <w:tcPr>
            <w:tcW w:w="1559" w:type="dxa"/>
            <w:vAlign w:val="center"/>
          </w:tcPr>
          <w:p w:rsidR="001B3DA2" w:rsidRDefault="00BA00C0">
            <w:pPr>
              <w:jc w:val="center"/>
              <w:rPr>
                <w:sz w:val="24"/>
              </w:rPr>
            </w:pPr>
            <w:r>
              <w:rPr>
                <w:rFonts w:hint="eastAsia"/>
                <w:sz w:val="24"/>
              </w:rPr>
              <w:t>Dec.05,2017</w:t>
            </w:r>
          </w:p>
        </w:tc>
      </w:tr>
      <w:tr w:rsidR="0001030D">
        <w:trPr>
          <w:trHeight w:val="468"/>
        </w:trPr>
        <w:tc>
          <w:tcPr>
            <w:tcW w:w="841" w:type="dxa"/>
            <w:vAlign w:val="center"/>
          </w:tcPr>
          <w:p w:rsidR="0001030D" w:rsidRDefault="0001030D">
            <w:pPr>
              <w:jc w:val="center"/>
              <w:rPr>
                <w:sz w:val="24"/>
              </w:rPr>
            </w:pPr>
            <w:r>
              <w:rPr>
                <w:rFonts w:hint="eastAsia"/>
                <w:sz w:val="24"/>
              </w:rPr>
              <w:t>V2.2</w:t>
            </w:r>
          </w:p>
        </w:tc>
        <w:tc>
          <w:tcPr>
            <w:tcW w:w="5817" w:type="dxa"/>
            <w:vAlign w:val="center"/>
          </w:tcPr>
          <w:p w:rsidR="0001030D" w:rsidRDefault="00BB704A" w:rsidP="00BB704A">
            <w:pPr>
              <w:ind w:left="480" w:hangingChars="200" w:hanging="480"/>
              <w:jc w:val="left"/>
              <w:rPr>
                <w:sz w:val="24"/>
              </w:rPr>
            </w:pPr>
            <w:r>
              <w:rPr>
                <w:rFonts w:hint="eastAsia"/>
                <w:sz w:val="24"/>
              </w:rPr>
              <w:t xml:space="preserve">2.13.1 Add </w:t>
            </w:r>
            <w:r>
              <w:rPr>
                <w:sz w:val="24"/>
              </w:rPr>
              <w:t xml:space="preserve">settings for server address;Support to create new link to set parameters;change [null] to [ ] in rules to get parameters </w:t>
            </w:r>
          </w:p>
        </w:tc>
        <w:tc>
          <w:tcPr>
            <w:tcW w:w="1559" w:type="dxa"/>
            <w:vAlign w:val="center"/>
          </w:tcPr>
          <w:p w:rsidR="0001030D" w:rsidRDefault="00BB704A">
            <w:pPr>
              <w:jc w:val="center"/>
              <w:rPr>
                <w:sz w:val="24"/>
              </w:rPr>
            </w:pPr>
            <w:r>
              <w:rPr>
                <w:rFonts w:hint="eastAsia"/>
                <w:sz w:val="24"/>
              </w:rPr>
              <w:t>Jan.27,2018</w:t>
            </w:r>
          </w:p>
        </w:tc>
      </w:tr>
      <w:tr w:rsidR="0001030D">
        <w:trPr>
          <w:trHeight w:val="468"/>
        </w:trPr>
        <w:tc>
          <w:tcPr>
            <w:tcW w:w="841" w:type="dxa"/>
            <w:vAlign w:val="center"/>
          </w:tcPr>
          <w:p w:rsidR="0001030D" w:rsidRDefault="00BB704A">
            <w:pPr>
              <w:jc w:val="center"/>
              <w:rPr>
                <w:sz w:val="24"/>
              </w:rPr>
            </w:pPr>
            <w:r>
              <w:rPr>
                <w:rFonts w:hint="eastAsia"/>
                <w:sz w:val="24"/>
              </w:rPr>
              <w:t>V2.3</w:t>
            </w:r>
          </w:p>
        </w:tc>
        <w:tc>
          <w:tcPr>
            <w:tcW w:w="5817" w:type="dxa"/>
            <w:vAlign w:val="center"/>
          </w:tcPr>
          <w:p w:rsidR="0001030D" w:rsidRDefault="00BB704A" w:rsidP="00BB704A">
            <w:pPr>
              <w:ind w:left="480" w:hangingChars="200" w:hanging="480"/>
              <w:jc w:val="left"/>
              <w:rPr>
                <w:sz w:val="24"/>
              </w:rPr>
            </w:pPr>
            <w:r>
              <w:rPr>
                <w:rFonts w:hint="eastAsia"/>
                <w:sz w:val="24"/>
              </w:rPr>
              <w:t xml:space="preserve">Change chapter 4 </w:t>
            </w:r>
            <w:r>
              <w:rPr>
                <w:sz w:val="24"/>
              </w:rPr>
              <w:t>to make sure parameters in doc are same with that on device</w:t>
            </w:r>
          </w:p>
        </w:tc>
        <w:tc>
          <w:tcPr>
            <w:tcW w:w="1559" w:type="dxa"/>
            <w:vAlign w:val="center"/>
          </w:tcPr>
          <w:p w:rsidR="0001030D" w:rsidRDefault="002923C0">
            <w:pPr>
              <w:jc w:val="center"/>
              <w:rPr>
                <w:sz w:val="24"/>
              </w:rPr>
            </w:pPr>
            <w:r>
              <w:rPr>
                <w:rFonts w:hint="eastAsia"/>
                <w:sz w:val="24"/>
              </w:rPr>
              <w:t>Feb.08,2018</w:t>
            </w:r>
          </w:p>
        </w:tc>
      </w:tr>
      <w:tr w:rsidR="0001030D">
        <w:trPr>
          <w:trHeight w:val="468"/>
        </w:trPr>
        <w:tc>
          <w:tcPr>
            <w:tcW w:w="841" w:type="dxa"/>
            <w:vAlign w:val="center"/>
          </w:tcPr>
          <w:p w:rsidR="0001030D" w:rsidRPr="00BB704A" w:rsidRDefault="00BB704A">
            <w:pPr>
              <w:jc w:val="center"/>
              <w:rPr>
                <w:sz w:val="24"/>
              </w:rPr>
            </w:pPr>
            <w:r>
              <w:rPr>
                <w:sz w:val="24"/>
              </w:rPr>
              <w:t>V2.4</w:t>
            </w:r>
          </w:p>
        </w:tc>
        <w:tc>
          <w:tcPr>
            <w:tcW w:w="5817" w:type="dxa"/>
            <w:vAlign w:val="center"/>
          </w:tcPr>
          <w:p w:rsidR="0001030D" w:rsidRDefault="00BB704A">
            <w:pPr>
              <w:ind w:left="480" w:hangingChars="200" w:hanging="480"/>
              <w:jc w:val="left"/>
              <w:rPr>
                <w:sz w:val="24"/>
              </w:rPr>
            </w:pPr>
            <w:r>
              <w:rPr>
                <w:rFonts w:hint="eastAsia"/>
                <w:sz w:val="24"/>
              </w:rPr>
              <w:t xml:space="preserve">Change chapter 4 </w:t>
            </w:r>
            <w:r>
              <w:rPr>
                <w:sz w:val="24"/>
              </w:rPr>
              <w:t>to make sure parameters in doc are same with that on device</w:t>
            </w:r>
          </w:p>
        </w:tc>
        <w:tc>
          <w:tcPr>
            <w:tcW w:w="1559" w:type="dxa"/>
            <w:vAlign w:val="center"/>
          </w:tcPr>
          <w:p w:rsidR="0001030D" w:rsidRDefault="002923C0">
            <w:pPr>
              <w:jc w:val="center"/>
              <w:rPr>
                <w:sz w:val="24"/>
              </w:rPr>
            </w:pPr>
            <w:r>
              <w:rPr>
                <w:rFonts w:hint="eastAsia"/>
                <w:sz w:val="24"/>
              </w:rPr>
              <w:t>Mar.12,2018</w:t>
            </w:r>
          </w:p>
        </w:tc>
      </w:tr>
      <w:tr w:rsidR="0001030D">
        <w:trPr>
          <w:trHeight w:val="468"/>
        </w:trPr>
        <w:tc>
          <w:tcPr>
            <w:tcW w:w="841" w:type="dxa"/>
            <w:vAlign w:val="center"/>
          </w:tcPr>
          <w:p w:rsidR="0001030D" w:rsidRDefault="00BB704A">
            <w:pPr>
              <w:jc w:val="center"/>
              <w:rPr>
                <w:sz w:val="24"/>
              </w:rPr>
            </w:pPr>
            <w:r>
              <w:rPr>
                <w:rFonts w:hint="eastAsia"/>
                <w:sz w:val="24"/>
              </w:rPr>
              <w:t>V2.5</w:t>
            </w:r>
          </w:p>
        </w:tc>
        <w:tc>
          <w:tcPr>
            <w:tcW w:w="5817" w:type="dxa"/>
            <w:vAlign w:val="center"/>
          </w:tcPr>
          <w:p w:rsidR="0001030D" w:rsidRDefault="00BB704A">
            <w:pPr>
              <w:ind w:left="480" w:hangingChars="200" w:hanging="480"/>
              <w:jc w:val="left"/>
              <w:rPr>
                <w:sz w:val="24"/>
              </w:rPr>
            </w:pPr>
            <w:r>
              <w:rPr>
                <w:rFonts w:hint="eastAsia"/>
                <w:sz w:val="24"/>
              </w:rPr>
              <w:t xml:space="preserve">4.24 </w:t>
            </w:r>
            <w:r>
              <w:rPr>
                <w:sz w:val="24"/>
              </w:rPr>
              <w:t xml:space="preserve">Add settings for </w:t>
            </w:r>
            <w:r w:rsidR="002923C0">
              <w:rPr>
                <w:sz w:val="24"/>
              </w:rPr>
              <w:t>upload interval of status data</w:t>
            </w:r>
          </w:p>
        </w:tc>
        <w:tc>
          <w:tcPr>
            <w:tcW w:w="1559" w:type="dxa"/>
            <w:vAlign w:val="center"/>
          </w:tcPr>
          <w:p w:rsidR="0001030D" w:rsidRDefault="002923C0">
            <w:pPr>
              <w:jc w:val="center"/>
              <w:rPr>
                <w:sz w:val="24"/>
              </w:rPr>
            </w:pPr>
            <w:r>
              <w:rPr>
                <w:rFonts w:hint="eastAsia"/>
                <w:sz w:val="24"/>
              </w:rPr>
              <w:t>Apr.11,2018</w:t>
            </w:r>
          </w:p>
        </w:tc>
      </w:tr>
      <w:tr w:rsidR="000E6856">
        <w:trPr>
          <w:trHeight w:val="468"/>
        </w:trPr>
        <w:tc>
          <w:tcPr>
            <w:tcW w:w="841" w:type="dxa"/>
            <w:vAlign w:val="center"/>
          </w:tcPr>
          <w:p w:rsidR="000E6856" w:rsidRDefault="000E6856">
            <w:pPr>
              <w:jc w:val="center"/>
              <w:rPr>
                <w:sz w:val="24"/>
              </w:rPr>
            </w:pPr>
            <w:r>
              <w:rPr>
                <w:rFonts w:hint="eastAsia"/>
                <w:sz w:val="24"/>
              </w:rPr>
              <w:t>V2.6</w:t>
            </w:r>
          </w:p>
        </w:tc>
        <w:tc>
          <w:tcPr>
            <w:tcW w:w="5817" w:type="dxa"/>
            <w:vAlign w:val="center"/>
          </w:tcPr>
          <w:p w:rsidR="000E6856" w:rsidRDefault="000E6856">
            <w:pPr>
              <w:ind w:left="480" w:hangingChars="200" w:hanging="480"/>
              <w:jc w:val="left"/>
              <w:rPr>
                <w:sz w:val="24"/>
              </w:rPr>
            </w:pPr>
            <w:r>
              <w:rPr>
                <w:rFonts w:hint="eastAsia"/>
                <w:sz w:val="24"/>
              </w:rPr>
              <w:t xml:space="preserve">2.8.3 Add </w:t>
            </w:r>
            <w:r>
              <w:rPr>
                <w:sz w:val="24"/>
              </w:rPr>
              <w:t>“3-Write block fail</w:t>
            </w:r>
            <w:r w:rsidR="003E2F97">
              <w:rPr>
                <w:sz w:val="24"/>
              </w:rPr>
              <w:t>”</w:t>
            </w:r>
          </w:p>
          <w:p w:rsidR="003E2F97" w:rsidRDefault="003E2F97">
            <w:pPr>
              <w:ind w:left="480" w:hangingChars="200" w:hanging="480"/>
              <w:jc w:val="left"/>
              <w:rPr>
                <w:sz w:val="24"/>
              </w:rPr>
            </w:pPr>
            <w:r>
              <w:rPr>
                <w:sz w:val="24"/>
              </w:rPr>
              <w:t>4.24 Correct description for gpsinterval</w:t>
            </w:r>
          </w:p>
        </w:tc>
        <w:tc>
          <w:tcPr>
            <w:tcW w:w="1559" w:type="dxa"/>
            <w:vAlign w:val="center"/>
          </w:tcPr>
          <w:p w:rsidR="000E6856" w:rsidRPr="000E6856" w:rsidRDefault="000E6856">
            <w:pPr>
              <w:jc w:val="center"/>
              <w:rPr>
                <w:sz w:val="24"/>
              </w:rPr>
            </w:pPr>
            <w:r>
              <w:rPr>
                <w:sz w:val="24"/>
              </w:rPr>
              <w:t>Apr.20,2018</w:t>
            </w:r>
          </w:p>
        </w:tc>
      </w:tr>
    </w:tbl>
    <w:p w:rsidR="004C3666" w:rsidRDefault="004C3666">
      <w:pPr>
        <w:jc w:val="center"/>
        <w:rPr>
          <w:rFonts w:ascii="Times New Roman" w:hAnsi="Times New Roman"/>
          <w:sz w:val="32"/>
          <w:szCs w:val="40"/>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rPr>
          <w:rFonts w:ascii="Times New Roman" w:hAnsi="Times New Roman"/>
        </w:rPr>
      </w:pPr>
    </w:p>
    <w:p w:rsidR="004C3666" w:rsidRDefault="003753BE">
      <w:pPr>
        <w:pStyle w:val="Heading1"/>
      </w:pPr>
      <w:r>
        <w:lastRenderedPageBreak/>
        <w:t>Transmission Rule</w:t>
      </w:r>
    </w:p>
    <w:p w:rsidR="004C3666" w:rsidRDefault="003753BE">
      <w:pPr>
        <w:pStyle w:val="Heading2"/>
      </w:pPr>
      <w:r>
        <w:t xml:space="preserve">Transmission Foundation </w:t>
      </w:r>
    </w:p>
    <w:p w:rsidR="004C3666" w:rsidRDefault="003753BE">
      <w:pPr>
        <w:ind w:firstLine="420"/>
        <w:rPr>
          <w:rFonts w:ascii="Times New Roman" w:hAnsi="Times New Roman"/>
        </w:rPr>
      </w:pPr>
      <w:r>
        <w:rPr>
          <w:rFonts w:ascii="Times New Roman" w:hAnsi="Times New Roman"/>
        </w:rPr>
        <w:t xml:space="preserve">Because of penetrability and stability of mobile network, the data interaction is based on the TCP/IP protocol. MDVR takes the initiative to connect to the server and then build the communication and business interaction with the server. </w:t>
      </w:r>
    </w:p>
    <w:p w:rsidR="004C3666" w:rsidRDefault="003753BE">
      <w:pPr>
        <w:ind w:firstLine="420"/>
        <w:rPr>
          <w:rFonts w:ascii="Times New Roman" w:hAnsi="Times New Roman"/>
        </w:rPr>
      </w:pPr>
      <w:r>
        <w:rPr>
          <w:rFonts w:ascii="Times New Roman" w:hAnsi="Times New Roman"/>
        </w:rPr>
        <w:t xml:space="preserve">There are two types of network link: Signal link and media link. </w:t>
      </w:r>
    </w:p>
    <w:p w:rsidR="004C3666" w:rsidRDefault="003753BE">
      <w:pPr>
        <w:rPr>
          <w:rFonts w:ascii="Times New Roman" w:hAnsi="Times New Roman"/>
        </w:rPr>
      </w:pPr>
      <w:r>
        <w:rPr>
          <w:rFonts w:ascii="Times New Roman" w:hAnsi="Times New Roman"/>
        </w:rPr>
        <w:t>Notes:</w:t>
      </w:r>
    </w:p>
    <w:p w:rsidR="004C3666" w:rsidRDefault="003753BE">
      <w:pPr>
        <w:pStyle w:val="1"/>
        <w:numPr>
          <w:ilvl w:val="0"/>
          <w:numId w:val="2"/>
        </w:numPr>
        <w:ind w:firstLineChars="0"/>
        <w:rPr>
          <w:rFonts w:ascii="Times New Roman" w:hAnsi="Times New Roman"/>
        </w:rPr>
      </w:pPr>
      <w:r>
        <w:rPr>
          <w:rFonts w:ascii="Times New Roman" w:hAnsi="Times New Roman"/>
        </w:rPr>
        <w:t xml:space="preserve">If there is no special instruction, the data bit starts from 0. </w:t>
      </w:r>
    </w:p>
    <w:p w:rsidR="004C3666" w:rsidRDefault="003753BE">
      <w:pPr>
        <w:pStyle w:val="1"/>
        <w:numPr>
          <w:ilvl w:val="0"/>
          <w:numId w:val="2"/>
        </w:numPr>
        <w:ind w:firstLineChars="0"/>
        <w:rPr>
          <w:rFonts w:ascii="Times New Roman" w:hAnsi="Times New Roman"/>
        </w:rPr>
      </w:pPr>
      <w:r>
        <w:rPr>
          <w:rFonts w:ascii="Times New Roman" w:hAnsi="Times New Roman"/>
        </w:rPr>
        <w:t xml:space="preserve">The protocol adopts host byte sequence (small endian), when the business data is interacting,  the related byte encoding sequence to send. </w:t>
      </w:r>
    </w:p>
    <w:p w:rsidR="004C3666" w:rsidRDefault="003753BE">
      <w:pPr>
        <w:pStyle w:val="1"/>
        <w:numPr>
          <w:ilvl w:val="0"/>
          <w:numId w:val="2"/>
        </w:numPr>
        <w:ind w:firstLineChars="0"/>
        <w:rPr>
          <w:rFonts w:ascii="Times New Roman" w:hAnsi="Times New Roman"/>
        </w:rPr>
      </w:pPr>
      <w:r>
        <w:rPr>
          <w:rFonts w:ascii="Times New Roman" w:hAnsi="Times New Roman"/>
        </w:rPr>
        <w:t xml:space="preserve">If there is no special instruction, the protocol loading data adopts JSON encoding rule, and all of them are using character string mode to represent. </w:t>
      </w:r>
    </w:p>
    <w:p w:rsidR="004C3666" w:rsidRDefault="003753BE">
      <w:pPr>
        <w:pStyle w:val="1"/>
        <w:numPr>
          <w:ilvl w:val="0"/>
          <w:numId w:val="2"/>
        </w:numPr>
        <w:ind w:firstLineChars="0"/>
        <w:rPr>
          <w:rFonts w:ascii="Times New Roman" w:hAnsi="Times New Roman"/>
        </w:rPr>
      </w:pPr>
      <w:r>
        <w:rPr>
          <w:rFonts w:ascii="Times New Roman" w:hAnsi="Times New Roman"/>
        </w:rPr>
        <w:t xml:space="preserve">The session numbering mentioned in this document usually are regenerated every time when the MDVR gets access to the sever, it is not recommended to use it repetitively to ensure the uniqueness. </w:t>
      </w:r>
    </w:p>
    <w:p w:rsidR="004C3666" w:rsidRDefault="003753BE">
      <w:pPr>
        <w:pStyle w:val="Heading2"/>
      </w:pPr>
      <w:r>
        <w:t>Signal Link</w:t>
      </w:r>
    </w:p>
    <w:p w:rsidR="004C3666" w:rsidRDefault="003753BE">
      <w:pPr>
        <w:rPr>
          <w:rFonts w:ascii="Times New Roman" w:hAnsi="Times New Roman"/>
        </w:rPr>
      </w:pPr>
      <w:r>
        <w:rPr>
          <w:rFonts w:ascii="Times New Roman" w:hAnsi="Times New Roman"/>
        </w:rPr>
        <w:t xml:space="preserve">  MDVR takes the initiative to connect to the sever and build the interaction link with sever through the locally configured sever address and port. If the network gets get disconnected, the MDVR will try to reconnect to the sever in every specific interval. </w:t>
      </w:r>
    </w:p>
    <w:p w:rsidR="004C3666" w:rsidRDefault="003753BE">
      <w:pPr>
        <w:ind w:firstLine="420"/>
        <w:rPr>
          <w:rFonts w:ascii="Times New Roman" w:hAnsi="Times New Roman"/>
        </w:rPr>
      </w:pPr>
      <w:r>
        <w:rPr>
          <w:rFonts w:ascii="Times New Roman" w:hAnsi="Times New Roman"/>
        </w:rPr>
        <w:t xml:space="preserve">This signal link is used for basic signal control business, all the signal requests,(except for the media link which contains interacting with the business data) needs to interact through this link. For more details, please refers to the protocol description. </w:t>
      </w:r>
    </w:p>
    <w:p w:rsidR="004C3666" w:rsidRDefault="003753BE">
      <w:pPr>
        <w:pStyle w:val="Heading2"/>
      </w:pPr>
      <w:r>
        <w:t>Media Link</w:t>
      </w:r>
    </w:p>
    <w:p w:rsidR="004C3666" w:rsidRDefault="003753BE">
      <w:pPr>
        <w:ind w:firstLine="420"/>
        <w:rPr>
          <w:rFonts w:ascii="Times New Roman" w:hAnsi="Times New Roman"/>
        </w:rPr>
      </w:pPr>
      <w:r>
        <w:rPr>
          <w:rFonts w:ascii="Times New Roman" w:hAnsi="Times New Roman"/>
        </w:rPr>
        <w:t xml:space="preserve">When MDVR receives the request from the signal link to rebuild the link, according to the received sever address and port, the MDVR will voluntarily try to connect to the sever. </w:t>
      </w:r>
    </w:p>
    <w:p w:rsidR="004C3666" w:rsidRDefault="003753BE">
      <w:pPr>
        <w:ind w:firstLine="420"/>
        <w:rPr>
          <w:rFonts w:ascii="Times New Roman" w:hAnsi="Times New Roman"/>
        </w:rPr>
      </w:pPr>
      <w:r>
        <w:rPr>
          <w:rFonts w:ascii="Times New Roman" w:hAnsi="Times New Roman"/>
        </w:rPr>
        <w:t xml:space="preserve">If the network gets disconnected, the MDVR will not automatically try to connect. If reconnection is needed, then the sever will send the request according to the new business regulation.   </w:t>
      </w:r>
    </w:p>
    <w:p w:rsidR="004C3666" w:rsidRDefault="003753BE">
      <w:pPr>
        <w:ind w:firstLine="420"/>
        <w:rPr>
          <w:rFonts w:ascii="Times New Roman" w:hAnsi="Times New Roman"/>
        </w:rPr>
      </w:pPr>
      <w:r>
        <w:rPr>
          <w:rFonts w:ascii="Times New Roman" w:hAnsi="Times New Roman"/>
        </w:rPr>
        <w:t xml:space="preserve">This link is used for media data transmission, such as audio video data sending to the sever, or the walky-talky data sending to the MDVR side. For more details, please refer to the protocoldescription. </w:t>
      </w:r>
    </w:p>
    <w:p w:rsidR="004C3666" w:rsidRDefault="003753BE">
      <w:pPr>
        <w:pStyle w:val="Heading2"/>
      </w:pPr>
      <w:r>
        <w:t>Interaction Process</w:t>
      </w:r>
    </w:p>
    <w:p w:rsidR="004C3666" w:rsidRDefault="003753BE">
      <w:pPr>
        <w:ind w:firstLine="420"/>
        <w:rPr>
          <w:rFonts w:ascii="Times New Roman" w:hAnsi="Times New Roman"/>
        </w:rPr>
      </w:pPr>
      <w:r>
        <w:rPr>
          <w:rFonts w:ascii="Times New Roman" w:hAnsi="Times New Roman"/>
        </w:rPr>
        <w:t>Service interaction process:</w:t>
      </w:r>
    </w:p>
    <w:p w:rsidR="004C3666" w:rsidRDefault="003753BE">
      <w:pPr>
        <w:widowControl/>
        <w:jc w:val="center"/>
        <w:rPr>
          <w:rFonts w:ascii="Times New Roman" w:hAnsi="Times New Roman"/>
          <w:kern w:val="0"/>
          <w:sz w:val="24"/>
          <w:szCs w:val="24"/>
        </w:rPr>
      </w:pPr>
      <w:r>
        <w:rPr>
          <w:rFonts w:ascii="Times New Roman" w:hAnsi="Times New Roman"/>
          <w:noProof/>
          <w:kern w:val="0"/>
          <w:sz w:val="24"/>
          <w:szCs w:val="24"/>
        </w:rPr>
        <w:drawing>
          <wp:inline distT="0" distB="0" distL="0" distR="0">
            <wp:extent cx="4714875" cy="3463925"/>
            <wp:effectExtent l="0" t="0" r="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7"/>
                    <a:srcRect t="16960"/>
                    <a:stretch>
                      <a:fillRect/>
                    </a:stretch>
                  </pic:blipFill>
                  <pic:spPr>
                    <a:xfrm>
                      <a:off x="0" y="0"/>
                      <a:ext cx="4714875" cy="3464379"/>
                    </a:xfrm>
                    <a:prstGeom prst="rect">
                      <a:avLst/>
                    </a:prstGeom>
                    <a:noFill/>
                    <a:ln>
                      <a:noFill/>
                    </a:ln>
                  </pic:spPr>
                </pic:pic>
              </a:graphicData>
            </a:graphic>
          </wp:inline>
        </w:drawing>
      </w:r>
    </w:p>
    <w:p w:rsidR="004C3666" w:rsidRDefault="004C3666">
      <w:pPr>
        <w:ind w:firstLine="420"/>
        <w:rPr>
          <w:rFonts w:ascii="Times New Roman" w:hAnsi="Times New Roman"/>
        </w:rPr>
      </w:pPr>
    </w:p>
    <w:p w:rsidR="004C3666" w:rsidRDefault="003753BE">
      <w:pPr>
        <w:widowControl/>
        <w:jc w:val="left"/>
        <w:rPr>
          <w:rFonts w:ascii="Times New Roman" w:hAnsi="Times New Roman"/>
          <w:kern w:val="0"/>
          <w:sz w:val="24"/>
          <w:szCs w:val="24"/>
        </w:rPr>
      </w:pPr>
      <w:r>
        <w:rPr>
          <w:rFonts w:ascii="Times New Roman" w:hAnsi="Times New Roman"/>
          <w:kern w:val="0"/>
          <w:sz w:val="24"/>
          <w:szCs w:val="24"/>
        </w:rPr>
        <w:t xml:space="preserve">Media interaction process: </w:t>
      </w:r>
    </w:p>
    <w:p w:rsidR="004C3666" w:rsidRDefault="003753BE">
      <w:pPr>
        <w:ind w:firstLine="420"/>
        <w:rPr>
          <w:rFonts w:ascii="Times New Roman" w:hAnsi="Times New Roman"/>
        </w:rPr>
      </w:pPr>
      <w:r>
        <w:rPr>
          <w:rFonts w:ascii="Times New Roman" w:hAnsi="Times New Roman"/>
          <w:noProof/>
        </w:rPr>
        <w:drawing>
          <wp:inline distT="0" distB="0" distL="0" distR="0">
            <wp:extent cx="5076825" cy="35782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srcRect t="14997"/>
                    <a:stretch>
                      <a:fillRect/>
                    </a:stretch>
                  </pic:blipFill>
                  <pic:spPr>
                    <a:xfrm>
                      <a:off x="0" y="0"/>
                      <a:ext cx="5076825" cy="3578679"/>
                    </a:xfrm>
                    <a:prstGeom prst="rect">
                      <a:avLst/>
                    </a:prstGeom>
                    <a:noFill/>
                    <a:ln>
                      <a:noFill/>
                    </a:ln>
                  </pic:spPr>
                </pic:pic>
              </a:graphicData>
            </a:graphic>
          </wp:inline>
        </w:drawing>
      </w:r>
    </w:p>
    <w:p w:rsidR="004C3666" w:rsidRDefault="003753BE">
      <w:pPr>
        <w:ind w:left="420"/>
        <w:rPr>
          <w:rFonts w:ascii="Times New Roman" w:hAnsi="Times New Roman"/>
        </w:rPr>
      </w:pPr>
      <w:r>
        <w:rPr>
          <w:rFonts w:ascii="Times New Roman" w:hAnsi="Times New Roman"/>
        </w:rPr>
        <w:t>Notes:</w:t>
      </w:r>
    </w:p>
    <w:p w:rsidR="004C3666" w:rsidRDefault="003753BE">
      <w:pPr>
        <w:pStyle w:val="1"/>
        <w:numPr>
          <w:ilvl w:val="0"/>
          <w:numId w:val="3"/>
        </w:numPr>
        <w:ind w:firstLineChars="0"/>
        <w:rPr>
          <w:rFonts w:ascii="Times New Roman" w:hAnsi="Times New Roman"/>
        </w:rPr>
      </w:pPr>
      <w:r>
        <w:rPr>
          <w:rFonts w:ascii="Times New Roman" w:hAnsi="Times New Roman"/>
        </w:rPr>
        <w:t xml:space="preserve">MDVR takes the initiative to send the heartbeat, and sever will respond to that, it is considered to be offline when the sever still has not received the heartbeat for 30s by default.  </w:t>
      </w:r>
    </w:p>
    <w:p w:rsidR="004C3666" w:rsidRDefault="003753BE">
      <w:pPr>
        <w:pStyle w:val="1"/>
        <w:numPr>
          <w:ilvl w:val="0"/>
          <w:numId w:val="3"/>
        </w:numPr>
        <w:ind w:firstLineChars="0"/>
        <w:rPr>
          <w:rFonts w:ascii="Times New Roman" w:hAnsi="Times New Roman"/>
        </w:rPr>
      </w:pPr>
      <w:r>
        <w:rPr>
          <w:rFonts w:ascii="Times New Roman" w:hAnsi="Times New Roman"/>
        </w:rPr>
        <w:t xml:space="preserve">If there is other message to send, then heartbeat will not be sent. Sending heartbeat will not be calculated until there is no more data to send. </w:t>
      </w:r>
    </w:p>
    <w:p w:rsidR="004C3666" w:rsidRDefault="003753BE">
      <w:pPr>
        <w:pStyle w:val="Heading2"/>
      </w:pPr>
      <w:r>
        <w:t xml:space="preserve">Message Structure </w:t>
      </w:r>
    </w:p>
    <w:p w:rsidR="004C3666" w:rsidRDefault="003753BE">
      <w:pPr>
        <w:pStyle w:val="Heading3"/>
        <w:numPr>
          <w:ilvl w:val="2"/>
          <w:numId w:val="4"/>
        </w:numPr>
      </w:pPr>
      <w:r>
        <w:t>Message Components</w:t>
      </w:r>
    </w:p>
    <w:p w:rsidR="004C3666" w:rsidRDefault="003753BE">
      <w:pPr>
        <w:rPr>
          <w:rFonts w:ascii="Times New Roman" w:hAnsi="Times New Roman"/>
        </w:rPr>
      </w:pPr>
      <w:r>
        <w:rPr>
          <w:rFonts w:ascii="Times New Roman" w:hAnsi="Times New Roman"/>
        </w:rPr>
        <w:t>Message header+ loading data</w:t>
      </w:r>
    </w:p>
    <w:p w:rsidR="004C3666" w:rsidRDefault="004C3666">
      <w:pPr>
        <w:rPr>
          <w:rFonts w:ascii="Times New Roman" w:hAnsi="Times New Roman"/>
        </w:rPr>
      </w:pPr>
    </w:p>
    <w:tbl>
      <w:tblPr>
        <w:tblW w:w="7278" w:type="dxa"/>
        <w:tblInd w:w="392"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ayout w:type="fixed"/>
        <w:tblLook w:val="04A0" w:firstRow="1" w:lastRow="0" w:firstColumn="1" w:lastColumn="0" w:noHBand="0" w:noVBand="1"/>
      </w:tblPr>
      <w:tblGrid>
        <w:gridCol w:w="1446"/>
        <w:gridCol w:w="992"/>
        <w:gridCol w:w="4840"/>
      </w:tblGrid>
      <w:tr w:rsidR="004C3666">
        <w:tc>
          <w:tcPr>
            <w:tcW w:w="1446" w:type="dxa"/>
            <w:shd w:val="clear" w:color="auto" w:fill="4472C4" w:themeFill="accent5"/>
          </w:tcPr>
          <w:p w:rsidR="004C3666" w:rsidRDefault="003753BE">
            <w:pPr>
              <w:spacing w:line="360" w:lineRule="auto"/>
              <w:jc w:val="left"/>
              <w:rPr>
                <w:rFonts w:ascii="Times New Roman" w:hAnsi="Times New Roman"/>
                <w:b/>
                <w:szCs w:val="21"/>
              </w:rPr>
            </w:pPr>
            <w:r>
              <w:rPr>
                <w:rFonts w:ascii="Times New Roman" w:hAnsi="Times New Roman"/>
                <w:b/>
                <w:szCs w:val="21"/>
              </w:rPr>
              <w:t>Items</w:t>
            </w:r>
          </w:p>
        </w:tc>
        <w:tc>
          <w:tcPr>
            <w:tcW w:w="992" w:type="dxa"/>
            <w:shd w:val="clear" w:color="auto" w:fill="4472C4" w:themeFill="accent5"/>
          </w:tcPr>
          <w:p w:rsidR="004C3666" w:rsidRDefault="003753BE">
            <w:pPr>
              <w:spacing w:line="360" w:lineRule="auto"/>
              <w:jc w:val="left"/>
              <w:rPr>
                <w:rFonts w:ascii="Times New Roman" w:hAnsi="Times New Roman"/>
                <w:b/>
                <w:szCs w:val="21"/>
              </w:rPr>
            </w:pPr>
            <w:r>
              <w:rPr>
                <w:rFonts w:ascii="Times New Roman" w:hAnsi="Times New Roman"/>
                <w:b/>
                <w:szCs w:val="21"/>
              </w:rPr>
              <w:t>Length</w:t>
            </w:r>
          </w:p>
        </w:tc>
        <w:tc>
          <w:tcPr>
            <w:tcW w:w="4840" w:type="dxa"/>
            <w:shd w:val="clear" w:color="auto" w:fill="4472C4" w:themeFill="accent5"/>
          </w:tcPr>
          <w:p w:rsidR="004C3666" w:rsidRDefault="003753BE">
            <w:pPr>
              <w:spacing w:line="360" w:lineRule="auto"/>
              <w:jc w:val="left"/>
              <w:rPr>
                <w:rFonts w:ascii="Times New Roman" w:hAnsi="Times New Roman"/>
                <w:b/>
                <w:szCs w:val="21"/>
              </w:rPr>
            </w:pPr>
            <w:r>
              <w:rPr>
                <w:rFonts w:ascii="Times New Roman" w:hAnsi="Times New Roman"/>
                <w:b/>
                <w:szCs w:val="21"/>
              </w:rPr>
              <w:t xml:space="preserve">Specification </w:t>
            </w:r>
          </w:p>
        </w:tc>
      </w:tr>
      <w:tr w:rsidR="004C3666">
        <w:tc>
          <w:tcPr>
            <w:tcW w:w="1446" w:type="dxa"/>
          </w:tcPr>
          <w:p w:rsidR="004C3666" w:rsidRDefault="003753BE">
            <w:pPr>
              <w:spacing w:line="360" w:lineRule="auto"/>
              <w:jc w:val="left"/>
              <w:rPr>
                <w:rFonts w:ascii="Times New Roman" w:hAnsi="Times New Roman"/>
                <w:szCs w:val="21"/>
              </w:rPr>
            </w:pPr>
            <w:r>
              <w:rPr>
                <w:rFonts w:ascii="Times New Roman" w:hAnsi="Times New Roman"/>
                <w:szCs w:val="21"/>
              </w:rPr>
              <w:t>Message header</w:t>
            </w:r>
          </w:p>
        </w:tc>
        <w:tc>
          <w:tcPr>
            <w:tcW w:w="992" w:type="dxa"/>
          </w:tcPr>
          <w:p w:rsidR="004C3666" w:rsidRDefault="003753BE">
            <w:pPr>
              <w:spacing w:line="360" w:lineRule="auto"/>
              <w:jc w:val="left"/>
              <w:rPr>
                <w:rFonts w:ascii="Times New Roman" w:hAnsi="Times New Roman"/>
                <w:szCs w:val="21"/>
              </w:rPr>
            </w:pPr>
            <w:r>
              <w:rPr>
                <w:rFonts w:ascii="Times New Roman" w:hAnsi="Times New Roman"/>
                <w:szCs w:val="21"/>
              </w:rPr>
              <w:t>8 bytes</w:t>
            </w:r>
          </w:p>
        </w:tc>
        <w:tc>
          <w:tcPr>
            <w:tcW w:w="4840" w:type="dxa"/>
          </w:tcPr>
          <w:p w:rsidR="004C3666" w:rsidRDefault="003753BE">
            <w:pPr>
              <w:spacing w:line="360" w:lineRule="auto"/>
              <w:jc w:val="left"/>
              <w:rPr>
                <w:rFonts w:ascii="Times New Roman" w:hAnsi="Times New Roman"/>
                <w:szCs w:val="21"/>
              </w:rPr>
            </w:pPr>
            <w:r>
              <w:rPr>
                <w:rFonts w:ascii="Times New Roman" w:hAnsi="Times New Roman"/>
                <w:szCs w:val="21"/>
              </w:rPr>
              <w:t xml:space="preserve">Information header </w:t>
            </w:r>
          </w:p>
        </w:tc>
      </w:tr>
      <w:tr w:rsidR="004C3666">
        <w:tc>
          <w:tcPr>
            <w:tcW w:w="1446" w:type="dxa"/>
          </w:tcPr>
          <w:p w:rsidR="004C3666" w:rsidRDefault="003753BE">
            <w:pPr>
              <w:spacing w:line="360" w:lineRule="auto"/>
              <w:jc w:val="left"/>
              <w:rPr>
                <w:rFonts w:ascii="Times New Roman" w:hAnsi="Times New Roman"/>
                <w:szCs w:val="21"/>
              </w:rPr>
            </w:pPr>
            <w:r>
              <w:rPr>
                <w:rFonts w:ascii="Times New Roman" w:hAnsi="Times New Roman"/>
                <w:szCs w:val="21"/>
              </w:rPr>
              <w:t>Loading data</w:t>
            </w:r>
          </w:p>
        </w:tc>
        <w:tc>
          <w:tcPr>
            <w:tcW w:w="992" w:type="dxa"/>
          </w:tcPr>
          <w:p w:rsidR="004C3666" w:rsidRDefault="003753BE">
            <w:pPr>
              <w:spacing w:line="360" w:lineRule="auto"/>
              <w:jc w:val="left"/>
              <w:rPr>
                <w:rFonts w:ascii="Times New Roman" w:hAnsi="Times New Roman"/>
                <w:szCs w:val="21"/>
              </w:rPr>
            </w:pPr>
            <w:r>
              <w:rPr>
                <w:rFonts w:ascii="Times New Roman" w:hAnsi="Times New Roman"/>
                <w:szCs w:val="21"/>
              </w:rPr>
              <w:t>N bytes</w:t>
            </w:r>
          </w:p>
        </w:tc>
        <w:tc>
          <w:tcPr>
            <w:tcW w:w="4840" w:type="dxa"/>
          </w:tcPr>
          <w:p w:rsidR="004C3666" w:rsidRDefault="003753BE">
            <w:pPr>
              <w:spacing w:line="360" w:lineRule="auto"/>
              <w:jc w:val="left"/>
              <w:rPr>
                <w:rFonts w:ascii="Times New Roman" w:hAnsi="Times New Roman"/>
                <w:szCs w:val="21"/>
              </w:rPr>
            </w:pPr>
            <w:r>
              <w:rPr>
                <w:rFonts w:ascii="Times New Roman" w:hAnsi="Times New Roman"/>
                <w:szCs w:val="21"/>
              </w:rPr>
              <w:t>the practical loading data</w:t>
            </w:r>
          </w:p>
        </w:tc>
      </w:tr>
    </w:tbl>
    <w:p w:rsidR="004C3666" w:rsidRDefault="003753BE">
      <w:pPr>
        <w:pStyle w:val="Heading3"/>
        <w:numPr>
          <w:ilvl w:val="2"/>
          <w:numId w:val="4"/>
        </w:numPr>
      </w:pPr>
      <w:r>
        <w:t>Message header</w:t>
      </w:r>
    </w:p>
    <w:p w:rsidR="004C3666" w:rsidRDefault="003753BE">
      <w:pPr>
        <w:rPr>
          <w:rFonts w:ascii="Times New Roman" w:hAnsi="Times New Roman"/>
        </w:rPr>
      </w:pPr>
      <w:r>
        <w:rPr>
          <w:rFonts w:ascii="Times New Roman" w:hAnsi="Times New Roman"/>
        </w:rPr>
        <w:tab/>
      </w:r>
    </w:p>
    <w:tbl>
      <w:tblPr>
        <w:tblW w:w="7278" w:type="dxa"/>
        <w:tblInd w:w="392"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ayout w:type="fixed"/>
        <w:tblLook w:val="04A0" w:firstRow="1" w:lastRow="0" w:firstColumn="1" w:lastColumn="0" w:noHBand="0" w:noVBand="1"/>
      </w:tblPr>
      <w:tblGrid>
        <w:gridCol w:w="1446"/>
        <w:gridCol w:w="992"/>
        <w:gridCol w:w="4840"/>
      </w:tblGrid>
      <w:tr w:rsidR="004C3666">
        <w:tc>
          <w:tcPr>
            <w:tcW w:w="1446" w:type="dxa"/>
            <w:shd w:val="clear" w:color="auto" w:fill="4472C4" w:themeFill="accent5"/>
          </w:tcPr>
          <w:p w:rsidR="004C3666" w:rsidRDefault="003753BE">
            <w:pPr>
              <w:spacing w:line="360" w:lineRule="auto"/>
              <w:jc w:val="left"/>
              <w:rPr>
                <w:rFonts w:ascii="Times New Roman" w:hAnsi="Times New Roman"/>
                <w:b/>
                <w:szCs w:val="21"/>
              </w:rPr>
            </w:pPr>
            <w:r>
              <w:rPr>
                <w:rFonts w:ascii="Times New Roman" w:hAnsi="Times New Roman"/>
                <w:b/>
                <w:szCs w:val="21"/>
              </w:rPr>
              <w:t>Data items</w:t>
            </w:r>
          </w:p>
        </w:tc>
        <w:tc>
          <w:tcPr>
            <w:tcW w:w="992" w:type="dxa"/>
            <w:shd w:val="clear" w:color="auto" w:fill="4472C4" w:themeFill="accent5"/>
          </w:tcPr>
          <w:p w:rsidR="004C3666" w:rsidRDefault="003753BE">
            <w:pPr>
              <w:spacing w:line="360" w:lineRule="auto"/>
              <w:jc w:val="left"/>
              <w:rPr>
                <w:rFonts w:ascii="Times New Roman" w:hAnsi="Times New Roman"/>
                <w:b/>
                <w:szCs w:val="21"/>
              </w:rPr>
            </w:pPr>
            <w:r>
              <w:rPr>
                <w:rFonts w:ascii="Times New Roman" w:hAnsi="Times New Roman"/>
                <w:b/>
                <w:szCs w:val="21"/>
              </w:rPr>
              <w:t>Length</w:t>
            </w:r>
          </w:p>
        </w:tc>
        <w:tc>
          <w:tcPr>
            <w:tcW w:w="4840" w:type="dxa"/>
            <w:shd w:val="clear" w:color="auto" w:fill="4472C4" w:themeFill="accent5"/>
          </w:tcPr>
          <w:p w:rsidR="004C3666" w:rsidRDefault="003753BE">
            <w:pPr>
              <w:spacing w:line="360" w:lineRule="auto"/>
              <w:jc w:val="left"/>
              <w:rPr>
                <w:rFonts w:ascii="Times New Roman" w:hAnsi="Times New Roman"/>
                <w:b/>
                <w:szCs w:val="21"/>
              </w:rPr>
            </w:pPr>
            <w:r>
              <w:rPr>
                <w:rFonts w:ascii="Times New Roman" w:hAnsi="Times New Roman"/>
                <w:b/>
                <w:szCs w:val="21"/>
              </w:rPr>
              <w:t>Specification</w:t>
            </w:r>
          </w:p>
        </w:tc>
      </w:tr>
      <w:tr w:rsidR="004C3666">
        <w:tc>
          <w:tcPr>
            <w:tcW w:w="1446" w:type="dxa"/>
          </w:tcPr>
          <w:p w:rsidR="004C3666" w:rsidRDefault="003753BE">
            <w:pPr>
              <w:spacing w:line="360" w:lineRule="auto"/>
              <w:jc w:val="left"/>
              <w:rPr>
                <w:rFonts w:ascii="Times New Roman" w:hAnsi="Times New Roman"/>
                <w:szCs w:val="21"/>
              </w:rPr>
            </w:pPr>
            <w:r>
              <w:rPr>
                <w:rFonts w:ascii="Times New Roman" w:hAnsi="Times New Roman"/>
                <w:szCs w:val="21"/>
              </w:rPr>
              <w:t>ID</w:t>
            </w:r>
          </w:p>
        </w:tc>
        <w:tc>
          <w:tcPr>
            <w:tcW w:w="992" w:type="dxa"/>
          </w:tcPr>
          <w:p w:rsidR="004C3666" w:rsidRDefault="003753BE">
            <w:pPr>
              <w:spacing w:line="360" w:lineRule="auto"/>
              <w:jc w:val="left"/>
              <w:rPr>
                <w:rFonts w:ascii="Times New Roman" w:hAnsi="Times New Roman"/>
                <w:szCs w:val="21"/>
              </w:rPr>
            </w:pPr>
            <w:r>
              <w:rPr>
                <w:rFonts w:ascii="Times New Roman" w:hAnsi="Times New Roman"/>
                <w:szCs w:val="21"/>
              </w:rPr>
              <w:t>1 byte</w:t>
            </w:r>
          </w:p>
        </w:tc>
        <w:tc>
          <w:tcPr>
            <w:tcW w:w="4840" w:type="dxa"/>
          </w:tcPr>
          <w:p w:rsidR="004C3666" w:rsidRDefault="003753BE">
            <w:pPr>
              <w:spacing w:line="360" w:lineRule="auto"/>
              <w:jc w:val="left"/>
              <w:rPr>
                <w:rFonts w:ascii="Times New Roman" w:hAnsi="Times New Roman"/>
                <w:szCs w:val="21"/>
              </w:rPr>
            </w:pPr>
            <w:r>
              <w:rPr>
                <w:rFonts w:ascii="Times New Roman" w:hAnsi="Times New Roman"/>
                <w:szCs w:val="21"/>
              </w:rPr>
              <w:t>it is a fixed ‘H’</w:t>
            </w:r>
          </w:p>
        </w:tc>
      </w:tr>
      <w:tr w:rsidR="004C3666">
        <w:tc>
          <w:tcPr>
            <w:tcW w:w="1446" w:type="dxa"/>
          </w:tcPr>
          <w:p w:rsidR="004C3666" w:rsidRDefault="003753BE">
            <w:pPr>
              <w:spacing w:line="360" w:lineRule="auto"/>
              <w:jc w:val="left"/>
              <w:rPr>
                <w:rFonts w:ascii="Times New Roman" w:hAnsi="Times New Roman"/>
                <w:szCs w:val="21"/>
              </w:rPr>
            </w:pPr>
            <w:r>
              <w:rPr>
                <w:rFonts w:ascii="Times New Roman" w:hAnsi="Times New Roman"/>
                <w:szCs w:val="21"/>
              </w:rPr>
              <w:t>Version</w:t>
            </w:r>
          </w:p>
        </w:tc>
        <w:tc>
          <w:tcPr>
            <w:tcW w:w="992" w:type="dxa"/>
          </w:tcPr>
          <w:p w:rsidR="004C3666" w:rsidRDefault="003753BE">
            <w:pPr>
              <w:spacing w:line="360" w:lineRule="auto"/>
              <w:jc w:val="left"/>
              <w:rPr>
                <w:rFonts w:ascii="Times New Roman" w:hAnsi="Times New Roman"/>
                <w:szCs w:val="21"/>
              </w:rPr>
            </w:pPr>
            <w:r>
              <w:rPr>
                <w:rFonts w:ascii="Times New Roman" w:hAnsi="Times New Roman"/>
                <w:szCs w:val="21"/>
              </w:rPr>
              <w:t>1 byte</w:t>
            </w:r>
          </w:p>
        </w:tc>
        <w:tc>
          <w:tcPr>
            <w:tcW w:w="4840" w:type="dxa"/>
          </w:tcPr>
          <w:p w:rsidR="004C3666" w:rsidRDefault="003753BE">
            <w:pPr>
              <w:spacing w:line="360" w:lineRule="auto"/>
              <w:jc w:val="left"/>
              <w:rPr>
                <w:rFonts w:ascii="Times New Roman" w:hAnsi="Times New Roman"/>
                <w:szCs w:val="21"/>
              </w:rPr>
            </w:pPr>
            <w:r>
              <w:rPr>
                <w:rFonts w:ascii="Times New Roman" w:hAnsi="Times New Roman"/>
                <w:szCs w:val="21"/>
              </w:rPr>
              <w:t>1 the current version is 1</w:t>
            </w:r>
          </w:p>
        </w:tc>
      </w:tr>
      <w:tr w:rsidR="004C3666">
        <w:tc>
          <w:tcPr>
            <w:tcW w:w="1446" w:type="dxa"/>
          </w:tcPr>
          <w:p w:rsidR="004C3666" w:rsidRDefault="003753BE">
            <w:pPr>
              <w:spacing w:line="360" w:lineRule="auto"/>
              <w:ind w:firstLineChars="200" w:firstLine="420"/>
              <w:jc w:val="left"/>
              <w:rPr>
                <w:rFonts w:ascii="Times New Roman" w:hAnsi="Times New Roman"/>
                <w:szCs w:val="21"/>
              </w:rPr>
            </w:pPr>
            <w:r>
              <w:rPr>
                <w:rFonts w:ascii="Times New Roman" w:hAnsi="Times New Roman"/>
                <w:szCs w:val="21"/>
              </w:rPr>
              <w:t>Type</w:t>
            </w:r>
          </w:p>
        </w:tc>
        <w:tc>
          <w:tcPr>
            <w:tcW w:w="992" w:type="dxa"/>
          </w:tcPr>
          <w:p w:rsidR="004C3666" w:rsidRDefault="003753BE">
            <w:pPr>
              <w:spacing w:line="360" w:lineRule="auto"/>
              <w:jc w:val="left"/>
              <w:rPr>
                <w:rFonts w:ascii="Times New Roman" w:hAnsi="Times New Roman"/>
                <w:szCs w:val="21"/>
              </w:rPr>
            </w:pPr>
            <w:r>
              <w:rPr>
                <w:rFonts w:ascii="Times New Roman" w:hAnsi="Times New Roman"/>
                <w:szCs w:val="21"/>
              </w:rPr>
              <w:t>2 bytes</w:t>
            </w:r>
          </w:p>
        </w:tc>
        <w:tc>
          <w:tcPr>
            <w:tcW w:w="4840" w:type="dxa"/>
          </w:tcPr>
          <w:p w:rsidR="004C3666" w:rsidRDefault="003753BE">
            <w:pPr>
              <w:spacing w:line="360" w:lineRule="auto"/>
              <w:jc w:val="left"/>
              <w:rPr>
                <w:rFonts w:ascii="Times New Roman" w:hAnsi="Times New Roman"/>
                <w:szCs w:val="21"/>
              </w:rPr>
            </w:pPr>
            <w:r>
              <w:rPr>
                <w:rFonts w:ascii="Times New Roman" w:hAnsi="Times New Roman"/>
                <w:szCs w:val="21"/>
              </w:rPr>
              <w:t xml:space="preserve">Message type definition, to distinguish the message data. </w:t>
            </w:r>
          </w:p>
        </w:tc>
      </w:tr>
      <w:tr w:rsidR="004C3666">
        <w:tc>
          <w:tcPr>
            <w:tcW w:w="1446" w:type="dxa"/>
          </w:tcPr>
          <w:p w:rsidR="004C3666" w:rsidRDefault="003753BE">
            <w:pPr>
              <w:spacing w:line="360" w:lineRule="auto"/>
              <w:ind w:firstLineChars="100" w:firstLine="210"/>
              <w:jc w:val="left"/>
              <w:rPr>
                <w:rFonts w:ascii="Times New Roman" w:hAnsi="Times New Roman"/>
                <w:szCs w:val="21"/>
              </w:rPr>
            </w:pPr>
            <w:r>
              <w:rPr>
                <w:rFonts w:ascii="Times New Roman" w:hAnsi="Times New Roman"/>
                <w:szCs w:val="21"/>
              </w:rPr>
              <w:t>Loading length</w:t>
            </w:r>
          </w:p>
        </w:tc>
        <w:tc>
          <w:tcPr>
            <w:tcW w:w="992" w:type="dxa"/>
          </w:tcPr>
          <w:p w:rsidR="004C3666" w:rsidRDefault="003753BE">
            <w:pPr>
              <w:spacing w:line="360" w:lineRule="auto"/>
              <w:jc w:val="left"/>
              <w:rPr>
                <w:rFonts w:ascii="Times New Roman" w:hAnsi="Times New Roman"/>
                <w:szCs w:val="21"/>
              </w:rPr>
            </w:pPr>
            <w:r>
              <w:rPr>
                <w:rFonts w:ascii="Times New Roman" w:hAnsi="Times New Roman"/>
                <w:szCs w:val="21"/>
              </w:rPr>
              <w:t>4 bytes</w:t>
            </w:r>
          </w:p>
        </w:tc>
        <w:tc>
          <w:tcPr>
            <w:tcW w:w="4840" w:type="dxa"/>
          </w:tcPr>
          <w:p w:rsidR="004C3666" w:rsidRDefault="003753BE">
            <w:pPr>
              <w:spacing w:line="360" w:lineRule="auto"/>
              <w:jc w:val="left"/>
              <w:rPr>
                <w:rFonts w:ascii="Times New Roman" w:hAnsi="Times New Roman"/>
                <w:szCs w:val="21"/>
              </w:rPr>
            </w:pPr>
            <w:r>
              <w:rPr>
                <w:rFonts w:ascii="Times New Roman" w:hAnsi="Times New Roman"/>
                <w:szCs w:val="21"/>
              </w:rPr>
              <w:t xml:space="preserve">The actual loading length, it doesn’t include the length of the current message header. </w:t>
            </w:r>
          </w:p>
          <w:p w:rsidR="004C3666" w:rsidRDefault="003753BE">
            <w:pPr>
              <w:spacing w:line="360" w:lineRule="auto"/>
              <w:jc w:val="left"/>
              <w:rPr>
                <w:rFonts w:ascii="Times New Roman" w:hAnsi="Times New Roman"/>
                <w:szCs w:val="21"/>
              </w:rPr>
            </w:pPr>
            <w:r>
              <w:rPr>
                <w:rFonts w:ascii="Times New Roman" w:hAnsi="Times New Roman"/>
                <w:szCs w:val="21"/>
              </w:rPr>
              <w:t>The actual entire data package length= loading length+ message header length(8 bytes)</w:t>
            </w:r>
          </w:p>
        </w:tc>
      </w:tr>
    </w:tbl>
    <w:p w:rsidR="004C3666" w:rsidRDefault="003753BE">
      <w:pPr>
        <w:pStyle w:val="Heading3"/>
        <w:numPr>
          <w:ilvl w:val="2"/>
          <w:numId w:val="4"/>
        </w:numPr>
      </w:pPr>
      <w:r>
        <w:t>Loading Data</w:t>
      </w:r>
    </w:p>
    <w:p w:rsidR="004C3666" w:rsidRDefault="003753BE">
      <w:pPr>
        <w:rPr>
          <w:rFonts w:ascii="Times New Roman" w:hAnsi="Times New Roman"/>
        </w:rPr>
      </w:pPr>
      <w:r>
        <w:rPr>
          <w:rFonts w:ascii="Times New Roman" w:hAnsi="Times New Roman"/>
        </w:rPr>
        <w:t xml:space="preserve">Actual loading data, for details, please refer to the specific definition of each message. </w:t>
      </w:r>
    </w:p>
    <w:p w:rsidR="004C3666" w:rsidRDefault="003753BE">
      <w:pPr>
        <w:pStyle w:val="Heading3"/>
        <w:numPr>
          <w:ilvl w:val="2"/>
          <w:numId w:val="4"/>
        </w:numPr>
      </w:pPr>
      <w:r>
        <w:t xml:space="preserve">Rules of Defining Message Type </w:t>
      </w:r>
    </w:p>
    <w:p w:rsidR="004C3666" w:rsidRDefault="003753BE">
      <w:pPr>
        <w:rPr>
          <w:rFonts w:ascii="Times New Roman" w:hAnsi="Times New Roman"/>
        </w:rPr>
      </w:pPr>
      <w:r>
        <w:rPr>
          <w:rFonts w:ascii="Times New Roman" w:hAnsi="Times New Roman"/>
        </w:rPr>
        <w:t xml:space="preserve">Bidirectional message uses the range from 0x0000 to 0x0FFF. </w:t>
      </w:r>
    </w:p>
    <w:p w:rsidR="004C3666" w:rsidRDefault="003753BE">
      <w:pPr>
        <w:rPr>
          <w:rFonts w:ascii="Times New Roman" w:hAnsi="Times New Roman"/>
        </w:rPr>
      </w:pPr>
      <w:r>
        <w:rPr>
          <w:rFonts w:ascii="Times New Roman" w:hAnsi="Times New Roman"/>
        </w:rPr>
        <w:t>The message that MDVR sends to the sever uses the range from 0x1000 to 0x3FFF.</w:t>
      </w:r>
    </w:p>
    <w:p w:rsidR="004C3666" w:rsidRDefault="003753BE">
      <w:pPr>
        <w:rPr>
          <w:rFonts w:ascii="Times New Roman" w:hAnsi="Times New Roman"/>
        </w:rPr>
      </w:pPr>
      <w:r>
        <w:rPr>
          <w:rFonts w:ascii="Times New Roman" w:hAnsi="Times New Roman"/>
        </w:rPr>
        <w:t xml:space="preserve">The message that sever sends to the MDVR uses the range from 0x4000~0x6FFF. </w:t>
      </w:r>
    </w:p>
    <w:p w:rsidR="004C3666" w:rsidRDefault="003753BE">
      <w:pPr>
        <w:rPr>
          <w:rFonts w:ascii="Times New Roman" w:hAnsi="Times New Roman"/>
        </w:rPr>
      </w:pPr>
      <w:r>
        <w:rPr>
          <w:rFonts w:ascii="Times New Roman" w:hAnsi="Times New Roman"/>
        </w:rPr>
        <w:t xml:space="preserve">All the other field are reserved for future use. </w:t>
      </w:r>
    </w:p>
    <w:p w:rsidR="004C3666" w:rsidRDefault="004C3666">
      <w:pPr>
        <w:ind w:firstLine="420"/>
        <w:rPr>
          <w:rFonts w:ascii="Times New Roman" w:hAnsi="Times New Roman"/>
        </w:rPr>
      </w:pPr>
    </w:p>
    <w:p w:rsidR="004C3666" w:rsidRDefault="003753BE">
      <w:pPr>
        <w:pStyle w:val="Heading1"/>
      </w:pPr>
      <w:r>
        <w:rPr>
          <w:rFonts w:hint="eastAsia"/>
        </w:rPr>
        <w:t>Protocol Contents</w:t>
      </w:r>
    </w:p>
    <w:p w:rsidR="004C3666" w:rsidRDefault="004C3666">
      <w:pPr>
        <w:pStyle w:val="1"/>
        <w:keepNext/>
        <w:keepLines/>
        <w:numPr>
          <w:ilvl w:val="0"/>
          <w:numId w:val="5"/>
        </w:numPr>
        <w:spacing w:before="340" w:after="330" w:line="576" w:lineRule="auto"/>
        <w:ind w:firstLineChars="0"/>
        <w:outlineLvl w:val="0"/>
        <w:rPr>
          <w:rFonts w:ascii="Times New Roman" w:hAnsi="Times New Roman"/>
          <w:b/>
          <w:vanish/>
          <w:kern w:val="44"/>
          <w:sz w:val="28"/>
          <w:szCs w:val="20"/>
        </w:rPr>
      </w:pPr>
    </w:p>
    <w:p w:rsidR="004C3666" w:rsidRDefault="004C3666">
      <w:pPr>
        <w:pStyle w:val="1"/>
        <w:keepNext/>
        <w:keepLines/>
        <w:numPr>
          <w:ilvl w:val="0"/>
          <w:numId w:val="5"/>
        </w:numPr>
        <w:spacing w:before="340" w:after="330" w:line="576" w:lineRule="auto"/>
        <w:ind w:firstLineChars="0"/>
        <w:outlineLvl w:val="0"/>
        <w:rPr>
          <w:rFonts w:ascii="Times New Roman" w:hAnsi="Times New Roman"/>
          <w:b/>
          <w:vanish/>
          <w:kern w:val="44"/>
          <w:sz w:val="28"/>
          <w:szCs w:val="20"/>
        </w:rPr>
      </w:pPr>
    </w:p>
    <w:p w:rsidR="004C3666" w:rsidRDefault="003753BE">
      <w:pPr>
        <w:pStyle w:val="Heading2"/>
      </w:pPr>
      <w:r>
        <w:rPr>
          <w:rFonts w:hint="eastAsia"/>
        </w:rPr>
        <w:t>Heartbeat</w:t>
      </w:r>
    </w:p>
    <w:p w:rsidR="004C3666" w:rsidRDefault="003753BE">
      <w:pPr>
        <w:pStyle w:val="Heading3"/>
      </w:pPr>
      <w:bookmarkStart w:id="2" w:name="_MDVR_Request"/>
      <w:bookmarkEnd w:id="2"/>
      <w:r>
        <w:rPr>
          <w:rFonts w:hint="eastAsia"/>
        </w:rPr>
        <w:t xml:space="preserve">MDVR Request </w:t>
      </w:r>
    </w:p>
    <w:tbl>
      <w:tblPr>
        <w:tblW w:w="8393" w:type="dxa"/>
        <w:tblInd w:w="-17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ayout w:type="fixed"/>
        <w:tblLook w:val="04A0" w:firstRow="1" w:lastRow="0" w:firstColumn="1" w:lastColumn="0" w:noHBand="0" w:noVBand="1"/>
      </w:tblPr>
      <w:tblGrid>
        <w:gridCol w:w="1731"/>
        <w:gridCol w:w="6662"/>
      </w:tblGrid>
      <w:tr w:rsidR="004C3666">
        <w:trPr>
          <w:trHeight w:val="405"/>
        </w:trPr>
        <w:tc>
          <w:tcPr>
            <w:tcW w:w="1731" w:type="dxa"/>
            <w:shd w:val="clear" w:color="auto" w:fill="4472C4" w:themeFill="accent5"/>
          </w:tcPr>
          <w:p w:rsidR="004C3666" w:rsidRDefault="003753BE">
            <w:pPr>
              <w:rPr>
                <w:rFonts w:ascii="Times New Roman" w:hAnsi="Times New Roman"/>
                <w:b/>
              </w:rPr>
            </w:pPr>
            <w:r>
              <w:rPr>
                <w:rFonts w:ascii="Times New Roman" w:hAnsi="Times New Roman"/>
                <w:b/>
              </w:rPr>
              <w:t xml:space="preserve">Contents </w:t>
            </w:r>
          </w:p>
        </w:tc>
        <w:tc>
          <w:tcPr>
            <w:tcW w:w="6662" w:type="dxa"/>
            <w:shd w:val="clear" w:color="auto" w:fill="4472C4" w:themeFill="accent5"/>
          </w:tcPr>
          <w:p w:rsidR="004C3666" w:rsidRDefault="003753BE">
            <w:pPr>
              <w:rPr>
                <w:rFonts w:ascii="Times New Roman" w:hAnsi="Times New Roman"/>
                <w:b/>
              </w:rPr>
            </w:pPr>
            <w:r>
              <w:rPr>
                <w:rFonts w:ascii="Times New Roman" w:hAnsi="Times New Roman"/>
                <w:b/>
              </w:rPr>
              <w:t xml:space="preserve">Description </w:t>
            </w:r>
          </w:p>
        </w:tc>
      </w:tr>
      <w:tr w:rsidR="004C3666">
        <w:trPr>
          <w:trHeight w:val="405"/>
        </w:trPr>
        <w:tc>
          <w:tcPr>
            <w:tcW w:w="1731" w:type="dxa"/>
          </w:tcPr>
          <w:p w:rsidR="004C3666" w:rsidRDefault="003753BE">
            <w:pPr>
              <w:rPr>
                <w:rFonts w:ascii="Times New Roman" w:hAnsi="Times New Roman"/>
              </w:rPr>
            </w:pPr>
            <w:r>
              <w:rPr>
                <w:rFonts w:ascii="Times New Roman" w:hAnsi="Times New Roman"/>
              </w:rPr>
              <w:t xml:space="preserve">message numbering </w:t>
            </w:r>
          </w:p>
        </w:tc>
        <w:tc>
          <w:tcPr>
            <w:tcW w:w="6662" w:type="dxa"/>
          </w:tcPr>
          <w:p w:rsidR="004C3666" w:rsidRDefault="003753BE">
            <w:pPr>
              <w:pStyle w:val="1"/>
              <w:ind w:firstLineChars="0" w:firstLine="0"/>
              <w:rPr>
                <w:rFonts w:ascii="Times New Roman" w:hAnsi="Times New Roman"/>
              </w:rPr>
            </w:pPr>
            <w:r>
              <w:rPr>
                <w:rFonts w:ascii="Times New Roman" w:hAnsi="Times New Roman"/>
              </w:rPr>
              <w:t>0x0001</w:t>
            </w:r>
          </w:p>
        </w:tc>
      </w:tr>
      <w:tr w:rsidR="004C3666">
        <w:trPr>
          <w:trHeight w:val="405"/>
        </w:trPr>
        <w:tc>
          <w:tcPr>
            <w:tcW w:w="1731" w:type="dxa"/>
          </w:tcPr>
          <w:p w:rsidR="004C3666" w:rsidRDefault="003753BE">
            <w:pPr>
              <w:rPr>
                <w:rFonts w:ascii="Times New Roman" w:hAnsi="Times New Roman"/>
              </w:rPr>
            </w:pPr>
            <w:r>
              <w:rPr>
                <w:rFonts w:ascii="Times New Roman" w:hAnsi="Times New Roman"/>
              </w:rPr>
              <w:t xml:space="preserve">transmission direction </w:t>
            </w:r>
          </w:p>
        </w:tc>
        <w:tc>
          <w:tcPr>
            <w:tcW w:w="6662" w:type="dxa"/>
          </w:tcPr>
          <w:p w:rsidR="004C3666" w:rsidRDefault="003753BE">
            <w:pPr>
              <w:pStyle w:val="1"/>
              <w:ind w:firstLineChars="0" w:firstLine="0"/>
              <w:rPr>
                <w:rFonts w:ascii="Times New Roman" w:hAnsi="Times New Roman"/>
              </w:rPr>
            </w:pPr>
            <w:r>
              <w:rPr>
                <w:rFonts w:ascii="Times New Roman" w:hAnsi="Times New Roman"/>
              </w:rPr>
              <w:t xml:space="preserve">MDVR → sever </w:t>
            </w:r>
          </w:p>
        </w:tc>
      </w:tr>
      <w:tr w:rsidR="004C3666">
        <w:trPr>
          <w:trHeight w:val="405"/>
        </w:trPr>
        <w:tc>
          <w:tcPr>
            <w:tcW w:w="1731" w:type="dxa"/>
          </w:tcPr>
          <w:p w:rsidR="004C3666" w:rsidRDefault="003753BE">
            <w:pPr>
              <w:rPr>
                <w:rFonts w:ascii="Times New Roman" w:hAnsi="Times New Roman"/>
              </w:rPr>
            </w:pPr>
            <w:r>
              <w:rPr>
                <w:rFonts w:ascii="Times New Roman" w:hAnsi="Times New Roman"/>
              </w:rPr>
              <w:t xml:space="preserve">interaction link </w:t>
            </w:r>
          </w:p>
        </w:tc>
        <w:tc>
          <w:tcPr>
            <w:tcW w:w="6662" w:type="dxa"/>
          </w:tcPr>
          <w:p w:rsidR="004C3666" w:rsidRDefault="003753BE">
            <w:pPr>
              <w:pStyle w:val="1"/>
              <w:ind w:firstLineChars="0" w:firstLine="0"/>
              <w:rPr>
                <w:rFonts w:ascii="Times New Roman" w:hAnsi="Times New Roman"/>
              </w:rPr>
            </w:pPr>
            <w:r>
              <w:rPr>
                <w:rFonts w:ascii="Times New Roman" w:hAnsi="Times New Roman"/>
              </w:rPr>
              <w:t xml:space="preserve">signal link, media link. </w:t>
            </w:r>
          </w:p>
        </w:tc>
      </w:tr>
      <w:tr w:rsidR="004C3666">
        <w:trPr>
          <w:trHeight w:val="405"/>
        </w:trPr>
        <w:tc>
          <w:tcPr>
            <w:tcW w:w="1731" w:type="dxa"/>
          </w:tcPr>
          <w:p w:rsidR="004C3666" w:rsidRDefault="003753BE">
            <w:pPr>
              <w:rPr>
                <w:rFonts w:ascii="Times New Roman" w:hAnsi="Times New Roman"/>
              </w:rPr>
            </w:pPr>
            <w:r>
              <w:rPr>
                <w:rFonts w:ascii="Times New Roman" w:hAnsi="Times New Roman"/>
              </w:rPr>
              <w:t>loading data</w:t>
            </w:r>
          </w:p>
        </w:tc>
        <w:tc>
          <w:tcPr>
            <w:tcW w:w="6662" w:type="dxa"/>
          </w:tcPr>
          <w:p w:rsidR="004C3666" w:rsidRDefault="003753BE">
            <w:pPr>
              <w:pStyle w:val="1"/>
              <w:ind w:firstLineChars="0" w:firstLine="0"/>
              <w:rPr>
                <w:rFonts w:ascii="Times New Roman" w:hAnsi="Times New Roman"/>
              </w:rPr>
            </w:pPr>
            <w:r>
              <w:rPr>
                <w:rFonts w:ascii="Times New Roman" w:hAnsi="Times New Roman"/>
              </w:rPr>
              <w:t>None</w:t>
            </w:r>
          </w:p>
        </w:tc>
      </w:tr>
    </w:tbl>
    <w:p w:rsidR="004C3666" w:rsidRDefault="004C3666">
      <w:pPr>
        <w:ind w:firstLine="420"/>
        <w:rPr>
          <w:rFonts w:ascii="Times New Roman" w:hAnsi="Times New Roman"/>
        </w:rPr>
      </w:pPr>
    </w:p>
    <w:p w:rsidR="004C3666" w:rsidRDefault="003753BE">
      <w:pPr>
        <w:pStyle w:val="Heading3"/>
      </w:pPr>
      <w:r>
        <w:t xml:space="preserve">Sever Response </w:t>
      </w:r>
    </w:p>
    <w:tbl>
      <w:tblPr>
        <w:tblW w:w="8393" w:type="dxa"/>
        <w:tblInd w:w="-17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ayout w:type="fixed"/>
        <w:tblLook w:val="04A0" w:firstRow="1" w:lastRow="0" w:firstColumn="1" w:lastColumn="0" w:noHBand="0" w:noVBand="1"/>
      </w:tblPr>
      <w:tblGrid>
        <w:gridCol w:w="1731"/>
        <w:gridCol w:w="6662"/>
      </w:tblGrid>
      <w:tr w:rsidR="004C3666">
        <w:trPr>
          <w:trHeight w:val="405"/>
        </w:trPr>
        <w:tc>
          <w:tcPr>
            <w:tcW w:w="1731" w:type="dxa"/>
            <w:shd w:val="clear" w:color="auto" w:fill="4472C4" w:themeFill="accent5"/>
          </w:tcPr>
          <w:p w:rsidR="004C3666" w:rsidRDefault="003753BE">
            <w:pPr>
              <w:rPr>
                <w:rFonts w:ascii="Times New Roman" w:hAnsi="Times New Roman"/>
                <w:b/>
              </w:rPr>
            </w:pPr>
            <w:r>
              <w:rPr>
                <w:rFonts w:ascii="Times New Roman" w:hAnsi="Times New Roman"/>
                <w:b/>
              </w:rPr>
              <w:t xml:space="preserve">Contents </w:t>
            </w:r>
          </w:p>
        </w:tc>
        <w:tc>
          <w:tcPr>
            <w:tcW w:w="6662" w:type="dxa"/>
            <w:shd w:val="clear" w:color="auto" w:fill="4472C4" w:themeFill="accent5"/>
          </w:tcPr>
          <w:p w:rsidR="004C3666" w:rsidRDefault="003753BE">
            <w:pPr>
              <w:rPr>
                <w:rFonts w:ascii="Times New Roman" w:hAnsi="Times New Roman"/>
                <w:b/>
              </w:rPr>
            </w:pPr>
            <w:r>
              <w:rPr>
                <w:rFonts w:ascii="Times New Roman" w:hAnsi="Times New Roman"/>
                <w:b/>
              </w:rPr>
              <w:t xml:space="preserve">Description </w:t>
            </w:r>
          </w:p>
        </w:tc>
      </w:tr>
      <w:tr w:rsidR="004C3666">
        <w:trPr>
          <w:trHeight w:val="702"/>
        </w:trPr>
        <w:tc>
          <w:tcPr>
            <w:tcW w:w="1731" w:type="dxa"/>
          </w:tcPr>
          <w:p w:rsidR="004C3666" w:rsidRDefault="003753BE">
            <w:pPr>
              <w:rPr>
                <w:rFonts w:ascii="Times New Roman" w:hAnsi="Times New Roman"/>
              </w:rPr>
            </w:pPr>
            <w:r>
              <w:rPr>
                <w:rFonts w:ascii="Times New Roman" w:hAnsi="Times New Roman"/>
              </w:rPr>
              <w:t xml:space="preserve">Message numbering </w:t>
            </w:r>
          </w:p>
        </w:tc>
        <w:tc>
          <w:tcPr>
            <w:tcW w:w="6662" w:type="dxa"/>
          </w:tcPr>
          <w:p w:rsidR="004C3666" w:rsidRDefault="003753BE">
            <w:pPr>
              <w:pStyle w:val="1"/>
              <w:ind w:firstLineChars="0" w:firstLine="0"/>
              <w:rPr>
                <w:rFonts w:ascii="Times New Roman" w:hAnsi="Times New Roman"/>
              </w:rPr>
            </w:pPr>
            <w:r>
              <w:rPr>
                <w:rFonts w:ascii="Times New Roman" w:hAnsi="Times New Roman"/>
              </w:rPr>
              <w:t>0x0001</w:t>
            </w:r>
          </w:p>
        </w:tc>
      </w:tr>
      <w:tr w:rsidR="004C3666">
        <w:trPr>
          <w:trHeight w:val="405"/>
        </w:trPr>
        <w:tc>
          <w:tcPr>
            <w:tcW w:w="1731" w:type="dxa"/>
          </w:tcPr>
          <w:p w:rsidR="004C3666" w:rsidRDefault="003753BE">
            <w:pPr>
              <w:rPr>
                <w:rFonts w:ascii="Times New Roman" w:hAnsi="Times New Roman"/>
              </w:rPr>
            </w:pPr>
            <w:r>
              <w:rPr>
                <w:rFonts w:ascii="Times New Roman" w:hAnsi="Times New Roman"/>
              </w:rPr>
              <w:t xml:space="preserve">Transmission direction </w:t>
            </w:r>
          </w:p>
        </w:tc>
        <w:tc>
          <w:tcPr>
            <w:tcW w:w="6662" w:type="dxa"/>
          </w:tcPr>
          <w:p w:rsidR="004C3666" w:rsidRDefault="003753BE">
            <w:pPr>
              <w:pStyle w:val="1"/>
              <w:ind w:firstLineChars="0" w:firstLine="0"/>
              <w:rPr>
                <w:rFonts w:ascii="Times New Roman" w:hAnsi="Times New Roman"/>
              </w:rPr>
            </w:pPr>
            <w:r>
              <w:rPr>
                <w:rFonts w:ascii="Times New Roman" w:hAnsi="Times New Roman"/>
              </w:rPr>
              <w:t>sever →MDVR</w:t>
            </w:r>
          </w:p>
        </w:tc>
      </w:tr>
      <w:tr w:rsidR="004C3666">
        <w:trPr>
          <w:trHeight w:val="405"/>
        </w:trPr>
        <w:tc>
          <w:tcPr>
            <w:tcW w:w="1731" w:type="dxa"/>
          </w:tcPr>
          <w:p w:rsidR="004C3666" w:rsidRDefault="003753BE">
            <w:pPr>
              <w:rPr>
                <w:rFonts w:ascii="Times New Roman" w:hAnsi="Times New Roman"/>
              </w:rPr>
            </w:pPr>
            <w:r>
              <w:rPr>
                <w:rFonts w:ascii="Times New Roman" w:hAnsi="Times New Roman"/>
              </w:rPr>
              <w:t xml:space="preserve">Interaction link </w:t>
            </w:r>
          </w:p>
        </w:tc>
        <w:tc>
          <w:tcPr>
            <w:tcW w:w="6662" w:type="dxa"/>
          </w:tcPr>
          <w:p w:rsidR="004C3666" w:rsidRDefault="003753BE">
            <w:pPr>
              <w:pStyle w:val="1"/>
              <w:ind w:firstLineChars="0" w:firstLine="0"/>
              <w:rPr>
                <w:rFonts w:ascii="Times New Roman" w:hAnsi="Times New Roman"/>
              </w:rPr>
            </w:pPr>
            <w:r>
              <w:rPr>
                <w:rFonts w:ascii="Times New Roman" w:hAnsi="Times New Roman"/>
              </w:rPr>
              <w:t xml:space="preserve">signal link, media link. </w:t>
            </w:r>
          </w:p>
        </w:tc>
      </w:tr>
      <w:tr w:rsidR="004C3666">
        <w:trPr>
          <w:trHeight w:val="405"/>
        </w:trPr>
        <w:tc>
          <w:tcPr>
            <w:tcW w:w="1731" w:type="dxa"/>
          </w:tcPr>
          <w:p w:rsidR="004C3666" w:rsidRDefault="003753BE">
            <w:pPr>
              <w:rPr>
                <w:rFonts w:ascii="Times New Roman" w:hAnsi="Times New Roman"/>
              </w:rPr>
            </w:pPr>
            <w:r>
              <w:rPr>
                <w:rFonts w:ascii="Times New Roman" w:hAnsi="Times New Roman"/>
              </w:rPr>
              <w:t>Loading data</w:t>
            </w:r>
          </w:p>
        </w:tc>
        <w:tc>
          <w:tcPr>
            <w:tcW w:w="6662" w:type="dxa"/>
          </w:tcPr>
          <w:p w:rsidR="004C3666" w:rsidRDefault="003753BE">
            <w:pPr>
              <w:pStyle w:val="1"/>
              <w:ind w:firstLineChars="0" w:firstLine="0"/>
              <w:rPr>
                <w:rFonts w:ascii="Times New Roman" w:hAnsi="Times New Roman"/>
              </w:rPr>
            </w:pPr>
            <w:r>
              <w:rPr>
                <w:rFonts w:ascii="Times New Roman" w:hAnsi="Times New Roman"/>
              </w:rPr>
              <w:t>None</w:t>
            </w:r>
          </w:p>
        </w:tc>
      </w:tr>
    </w:tbl>
    <w:p w:rsidR="004C3666" w:rsidRDefault="004C3666">
      <w:pPr>
        <w:rPr>
          <w:rFonts w:ascii="Times New Roman" w:hAnsi="Times New Roman"/>
        </w:rPr>
      </w:pPr>
    </w:p>
    <w:p w:rsidR="004C3666" w:rsidRDefault="003753BE">
      <w:pPr>
        <w:pStyle w:val="Heading2"/>
      </w:pPr>
      <w:bookmarkStart w:id="3" w:name="_Media_Data"/>
      <w:bookmarkEnd w:id="3"/>
      <w:r>
        <w:rPr>
          <w:rFonts w:hint="eastAsia"/>
        </w:rPr>
        <w:t>Media Data</w:t>
      </w:r>
    </w:p>
    <w:p w:rsidR="004C3666" w:rsidRDefault="00F45139">
      <w:pPr>
        <w:rPr>
          <w:rFonts w:ascii="Times New Roman" w:hAnsi="Times New Roman"/>
          <w:color w:val="FF0000"/>
        </w:rPr>
      </w:pPr>
      <w:r>
        <w:rPr>
          <w:rFonts w:ascii="Times New Roman" w:hAnsi="Times New Roman"/>
          <w:color w:val="FF0000"/>
        </w:rPr>
        <w:t>The loading data in</w:t>
      </w:r>
      <w:r w:rsidR="003753BE">
        <w:rPr>
          <w:rFonts w:ascii="Times New Roman" w:hAnsi="Times New Roman"/>
          <w:color w:val="FF0000"/>
        </w:rPr>
        <w:t xml:space="preserve"> media data is </w:t>
      </w:r>
      <w:r>
        <w:rPr>
          <w:rFonts w:ascii="Times New Roman" w:hAnsi="Times New Roman"/>
          <w:color w:val="FF0000"/>
        </w:rPr>
        <w:t xml:space="preserve">using </w:t>
      </w:r>
      <w:r w:rsidR="003753BE">
        <w:rPr>
          <w:rFonts w:ascii="Times New Roman" w:hAnsi="Times New Roman"/>
          <w:color w:val="FF0000"/>
        </w:rPr>
        <w:t xml:space="preserve">binary coding format. </w:t>
      </w:r>
    </w:p>
    <w:tbl>
      <w:tblPr>
        <w:tblW w:w="8393" w:type="dxa"/>
        <w:tblInd w:w="-17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ayout w:type="fixed"/>
        <w:tblLook w:val="04A0" w:firstRow="1" w:lastRow="0" w:firstColumn="1" w:lastColumn="0" w:noHBand="0" w:noVBand="1"/>
      </w:tblPr>
      <w:tblGrid>
        <w:gridCol w:w="1731"/>
        <w:gridCol w:w="1500"/>
        <w:gridCol w:w="1530"/>
        <w:gridCol w:w="3632"/>
      </w:tblGrid>
      <w:tr w:rsidR="004C3666">
        <w:trPr>
          <w:trHeight w:val="405"/>
        </w:trPr>
        <w:tc>
          <w:tcPr>
            <w:tcW w:w="1731" w:type="dxa"/>
            <w:shd w:val="clear" w:color="auto" w:fill="4472C4" w:themeFill="accent5"/>
          </w:tcPr>
          <w:p w:rsidR="004C3666" w:rsidRDefault="003753BE">
            <w:pPr>
              <w:rPr>
                <w:rFonts w:ascii="Times New Roman" w:hAnsi="Times New Roman"/>
                <w:b/>
              </w:rPr>
            </w:pPr>
            <w:r>
              <w:rPr>
                <w:rFonts w:ascii="Times New Roman" w:hAnsi="Times New Roman"/>
                <w:b/>
              </w:rPr>
              <w:t>Contents</w:t>
            </w:r>
          </w:p>
        </w:tc>
        <w:tc>
          <w:tcPr>
            <w:tcW w:w="6662" w:type="dxa"/>
            <w:gridSpan w:val="3"/>
            <w:shd w:val="clear" w:color="auto" w:fill="4472C4" w:themeFill="accent5"/>
          </w:tcPr>
          <w:p w:rsidR="004C3666" w:rsidRDefault="003753BE">
            <w:pPr>
              <w:rPr>
                <w:rFonts w:ascii="Times New Roman" w:hAnsi="Times New Roman"/>
                <w:b/>
              </w:rPr>
            </w:pPr>
            <w:r>
              <w:rPr>
                <w:rFonts w:ascii="Times New Roman" w:hAnsi="Times New Roman"/>
                <w:b/>
              </w:rPr>
              <w:t xml:space="preserve">Description </w:t>
            </w:r>
          </w:p>
        </w:tc>
      </w:tr>
      <w:tr w:rsidR="004C3666">
        <w:trPr>
          <w:trHeight w:val="405"/>
        </w:trPr>
        <w:tc>
          <w:tcPr>
            <w:tcW w:w="1731" w:type="dxa"/>
          </w:tcPr>
          <w:p w:rsidR="004C3666" w:rsidRDefault="003753BE">
            <w:pPr>
              <w:rPr>
                <w:rFonts w:ascii="Times New Roman" w:hAnsi="Times New Roman"/>
              </w:rPr>
            </w:pPr>
            <w:r>
              <w:rPr>
                <w:rFonts w:ascii="Times New Roman" w:hAnsi="Times New Roman"/>
              </w:rPr>
              <w:t xml:space="preserve">message numbering </w:t>
            </w:r>
          </w:p>
        </w:tc>
        <w:tc>
          <w:tcPr>
            <w:tcW w:w="6662" w:type="dxa"/>
            <w:gridSpan w:val="3"/>
          </w:tcPr>
          <w:p w:rsidR="004C3666" w:rsidRDefault="003753BE">
            <w:pPr>
              <w:pStyle w:val="1"/>
              <w:ind w:firstLineChars="0" w:firstLine="0"/>
              <w:rPr>
                <w:rFonts w:ascii="Times New Roman" w:hAnsi="Times New Roman"/>
              </w:rPr>
            </w:pPr>
            <w:r>
              <w:rPr>
                <w:rFonts w:ascii="Times New Roman" w:hAnsi="Times New Roman"/>
              </w:rPr>
              <w:t>0x0011</w:t>
            </w:r>
          </w:p>
        </w:tc>
      </w:tr>
      <w:tr w:rsidR="004C3666">
        <w:trPr>
          <w:trHeight w:val="405"/>
        </w:trPr>
        <w:tc>
          <w:tcPr>
            <w:tcW w:w="1731" w:type="dxa"/>
          </w:tcPr>
          <w:p w:rsidR="004C3666" w:rsidRDefault="003753BE">
            <w:pPr>
              <w:rPr>
                <w:rFonts w:ascii="Times New Roman" w:hAnsi="Times New Roman"/>
              </w:rPr>
            </w:pPr>
            <w:r>
              <w:rPr>
                <w:rFonts w:ascii="Times New Roman" w:hAnsi="Times New Roman"/>
              </w:rPr>
              <w:t xml:space="preserve">Transmission direction </w:t>
            </w:r>
          </w:p>
        </w:tc>
        <w:tc>
          <w:tcPr>
            <w:tcW w:w="6662" w:type="dxa"/>
            <w:gridSpan w:val="3"/>
          </w:tcPr>
          <w:p w:rsidR="004C3666" w:rsidRDefault="003753BE" w:rsidP="00A56D17">
            <w:pPr>
              <w:pStyle w:val="1"/>
              <w:ind w:firstLineChars="0" w:firstLine="0"/>
              <w:rPr>
                <w:rFonts w:ascii="Times New Roman" w:hAnsi="Times New Roman"/>
              </w:rPr>
            </w:pPr>
            <w:r>
              <w:rPr>
                <w:rFonts w:ascii="Times New Roman" w:hAnsi="Times New Roman"/>
              </w:rPr>
              <w:t>MDVR</w:t>
            </w:r>
            <w:r w:rsidR="00A56D17">
              <w:rPr>
                <w:rFonts w:ascii="Times New Roman" w:hAnsi="Times New Roman"/>
              </w:rPr>
              <w:t xml:space="preserve"> </w:t>
            </w:r>
            <w:r w:rsidR="00A56D17" w:rsidRPr="00A56D17">
              <w:rPr>
                <w:rFonts w:ascii="Times New Roman" w:hAnsi="Times New Roman"/>
              </w:rPr>
              <w:sym w:font="Wingdings" w:char="F0E0"/>
            </w:r>
            <w:r w:rsidR="00A56D17">
              <w:rPr>
                <w:rFonts w:ascii="Times New Roman" w:hAnsi="Times New Roman"/>
              </w:rPr>
              <w:t xml:space="preserve"> Server, MDVR</w:t>
            </w:r>
            <w:r w:rsidR="00A56D17" w:rsidRPr="00A56D17">
              <w:rPr>
                <w:rFonts w:ascii="Times New Roman" w:hAnsi="Times New Roman"/>
              </w:rPr>
              <w:sym w:font="Wingdings" w:char="F0DF"/>
            </w:r>
            <w:r w:rsidR="00A56D17">
              <w:rPr>
                <w:rFonts w:ascii="Times New Roman" w:hAnsi="Times New Roman"/>
              </w:rPr>
              <w:t xml:space="preserve"> Server</w:t>
            </w:r>
          </w:p>
        </w:tc>
      </w:tr>
      <w:tr w:rsidR="004C3666">
        <w:trPr>
          <w:trHeight w:val="405"/>
        </w:trPr>
        <w:tc>
          <w:tcPr>
            <w:tcW w:w="1731" w:type="dxa"/>
          </w:tcPr>
          <w:p w:rsidR="004C3666" w:rsidRDefault="003753BE">
            <w:pPr>
              <w:rPr>
                <w:rFonts w:ascii="Times New Roman" w:hAnsi="Times New Roman"/>
              </w:rPr>
            </w:pPr>
            <w:r>
              <w:rPr>
                <w:rFonts w:ascii="Times New Roman" w:hAnsi="Times New Roman"/>
              </w:rPr>
              <w:t xml:space="preserve">Interaction link </w:t>
            </w:r>
          </w:p>
        </w:tc>
        <w:tc>
          <w:tcPr>
            <w:tcW w:w="6662" w:type="dxa"/>
            <w:gridSpan w:val="3"/>
          </w:tcPr>
          <w:p w:rsidR="004C3666" w:rsidRDefault="003753BE">
            <w:pPr>
              <w:pStyle w:val="1"/>
              <w:ind w:firstLineChars="0" w:firstLine="0"/>
              <w:rPr>
                <w:rFonts w:ascii="Times New Roman" w:hAnsi="Times New Roman"/>
              </w:rPr>
            </w:pPr>
            <w:r>
              <w:rPr>
                <w:rFonts w:ascii="Times New Roman" w:hAnsi="Times New Roman"/>
              </w:rPr>
              <w:t xml:space="preserve">Media link </w:t>
            </w:r>
          </w:p>
        </w:tc>
      </w:tr>
      <w:tr w:rsidR="004C3666">
        <w:trPr>
          <w:trHeight w:val="300"/>
        </w:trPr>
        <w:tc>
          <w:tcPr>
            <w:tcW w:w="1731" w:type="dxa"/>
            <w:vMerge w:val="restart"/>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1500" w:type="dxa"/>
          </w:tcPr>
          <w:p w:rsidR="004C3666" w:rsidRDefault="003753BE">
            <w:pPr>
              <w:pStyle w:val="1"/>
              <w:ind w:firstLineChars="0" w:firstLine="0"/>
              <w:rPr>
                <w:rFonts w:ascii="Times New Roman" w:hAnsi="Times New Roman"/>
              </w:rPr>
            </w:pPr>
            <w:r>
              <w:rPr>
                <w:rFonts w:ascii="Times New Roman" w:hAnsi="Times New Roman"/>
              </w:rPr>
              <w:t xml:space="preserve">Contents </w:t>
            </w:r>
          </w:p>
        </w:tc>
        <w:tc>
          <w:tcPr>
            <w:tcW w:w="1530" w:type="dxa"/>
          </w:tcPr>
          <w:p w:rsidR="004C3666" w:rsidRDefault="003753BE">
            <w:pPr>
              <w:pStyle w:val="1"/>
              <w:ind w:firstLineChars="0" w:firstLine="0"/>
              <w:rPr>
                <w:rFonts w:ascii="Times New Roman" w:hAnsi="Times New Roman"/>
              </w:rPr>
            </w:pPr>
            <w:r>
              <w:rPr>
                <w:rFonts w:ascii="Times New Roman" w:hAnsi="Times New Roman"/>
              </w:rPr>
              <w:t>Length</w:t>
            </w:r>
          </w:p>
        </w:tc>
        <w:tc>
          <w:tcPr>
            <w:tcW w:w="3632" w:type="dxa"/>
          </w:tcPr>
          <w:p w:rsidR="004C3666" w:rsidRDefault="003753BE">
            <w:pPr>
              <w:pStyle w:val="1"/>
              <w:ind w:firstLineChars="0" w:firstLine="0"/>
              <w:rPr>
                <w:rFonts w:ascii="Times New Roman" w:hAnsi="Times New Roman"/>
              </w:rPr>
            </w:pPr>
            <w:r>
              <w:rPr>
                <w:rFonts w:ascii="Times New Roman" w:hAnsi="Times New Roman"/>
              </w:rPr>
              <w:t xml:space="preserve">Description </w:t>
            </w:r>
          </w:p>
        </w:tc>
      </w:tr>
      <w:tr w:rsidR="004C3666">
        <w:trPr>
          <w:trHeight w:val="309"/>
        </w:trPr>
        <w:tc>
          <w:tcPr>
            <w:tcW w:w="1731" w:type="dxa"/>
            <w:vMerge/>
          </w:tcPr>
          <w:p w:rsidR="004C3666" w:rsidRDefault="004C3666">
            <w:pPr>
              <w:rPr>
                <w:rFonts w:ascii="Times New Roman" w:hAnsi="Times New Roman"/>
              </w:rPr>
            </w:pPr>
          </w:p>
        </w:tc>
        <w:tc>
          <w:tcPr>
            <w:tcW w:w="1500" w:type="dxa"/>
          </w:tcPr>
          <w:p w:rsidR="004C3666" w:rsidRDefault="003753BE">
            <w:pPr>
              <w:rPr>
                <w:rFonts w:ascii="Times New Roman" w:hAnsi="Times New Roman"/>
              </w:rPr>
            </w:pPr>
            <w:r>
              <w:rPr>
                <w:rFonts w:ascii="Times New Roman" w:hAnsi="Times New Roman"/>
              </w:rPr>
              <w:t xml:space="preserve">Media type </w:t>
            </w:r>
          </w:p>
        </w:tc>
        <w:tc>
          <w:tcPr>
            <w:tcW w:w="1530" w:type="dxa"/>
          </w:tcPr>
          <w:p w:rsidR="004C3666" w:rsidRDefault="003753BE">
            <w:pPr>
              <w:rPr>
                <w:rFonts w:ascii="Times New Roman" w:hAnsi="Times New Roman"/>
              </w:rPr>
            </w:pPr>
            <w:r>
              <w:rPr>
                <w:rFonts w:ascii="Times New Roman" w:hAnsi="Times New Roman"/>
              </w:rPr>
              <w:t>2bytes</w:t>
            </w:r>
          </w:p>
        </w:tc>
        <w:tc>
          <w:tcPr>
            <w:tcW w:w="3632" w:type="dxa"/>
          </w:tcPr>
          <w:p w:rsidR="004C3666" w:rsidRDefault="00F45139" w:rsidP="00F45139">
            <w:pPr>
              <w:rPr>
                <w:rFonts w:ascii="Times New Roman" w:hAnsi="Times New Roman"/>
                <w:color w:val="FF0000"/>
              </w:rPr>
            </w:pPr>
            <w:r w:rsidRPr="00F45139">
              <w:rPr>
                <w:rFonts w:ascii="Times New Roman" w:hAnsi="Times New Roman" w:hint="eastAsia"/>
              </w:rPr>
              <w:t xml:space="preserve">Refer to </w:t>
            </w:r>
            <w:hyperlink w:anchor="_Data_Frame_Code" w:history="1">
              <w:r w:rsidRPr="00F45139">
                <w:rPr>
                  <w:rStyle w:val="Hyperlink"/>
                  <w:rFonts w:ascii="Times New Roman" w:hAnsi="Times New Roman"/>
                </w:rPr>
                <w:t>Data Frame Code</w:t>
              </w:r>
            </w:hyperlink>
          </w:p>
        </w:tc>
      </w:tr>
      <w:tr w:rsidR="004C3666">
        <w:trPr>
          <w:trHeight w:val="309"/>
        </w:trPr>
        <w:tc>
          <w:tcPr>
            <w:tcW w:w="1731" w:type="dxa"/>
            <w:vMerge/>
          </w:tcPr>
          <w:p w:rsidR="004C3666" w:rsidRDefault="004C3666">
            <w:pPr>
              <w:rPr>
                <w:rFonts w:ascii="Times New Roman" w:hAnsi="Times New Roman"/>
              </w:rPr>
            </w:pPr>
          </w:p>
        </w:tc>
        <w:tc>
          <w:tcPr>
            <w:tcW w:w="1500" w:type="dxa"/>
          </w:tcPr>
          <w:p w:rsidR="004C3666" w:rsidRDefault="003753BE">
            <w:pPr>
              <w:rPr>
                <w:rFonts w:ascii="Times New Roman" w:hAnsi="Times New Roman"/>
              </w:rPr>
            </w:pPr>
            <w:r>
              <w:rPr>
                <w:rFonts w:ascii="Times New Roman" w:hAnsi="Times New Roman"/>
              </w:rPr>
              <w:t>C</w:t>
            </w:r>
            <w:r>
              <w:rPr>
                <w:rFonts w:ascii="Times New Roman" w:hAnsi="Times New Roman" w:hint="eastAsia"/>
              </w:rPr>
              <w:t>hannel</w:t>
            </w:r>
          </w:p>
        </w:tc>
        <w:tc>
          <w:tcPr>
            <w:tcW w:w="1530" w:type="dxa"/>
          </w:tcPr>
          <w:p w:rsidR="004C3666" w:rsidRDefault="003753BE">
            <w:pPr>
              <w:rPr>
                <w:rFonts w:ascii="Times New Roman" w:hAnsi="Times New Roman"/>
              </w:rPr>
            </w:pPr>
            <w:r>
              <w:rPr>
                <w:rFonts w:ascii="Times New Roman" w:hAnsi="Times New Roman" w:hint="eastAsia"/>
              </w:rPr>
              <w:t>2 bytes</w:t>
            </w:r>
          </w:p>
        </w:tc>
        <w:tc>
          <w:tcPr>
            <w:tcW w:w="3632" w:type="dxa"/>
          </w:tcPr>
          <w:p w:rsidR="004C3666" w:rsidRDefault="003753BE" w:rsidP="00F45139">
            <w:pPr>
              <w:rPr>
                <w:rFonts w:ascii="Times New Roman" w:hAnsi="Times New Roman"/>
              </w:rPr>
            </w:pPr>
            <w:r>
              <w:rPr>
                <w:rFonts w:ascii="Times New Roman" w:hAnsi="Times New Roman"/>
              </w:rPr>
              <w:t>T</w:t>
            </w:r>
            <w:r>
              <w:rPr>
                <w:rFonts w:ascii="Times New Roman" w:hAnsi="Times New Roman" w:hint="eastAsia"/>
              </w:rPr>
              <w:t xml:space="preserve">he </w:t>
            </w:r>
            <w:r>
              <w:rPr>
                <w:rFonts w:ascii="Times New Roman" w:hAnsi="Times New Roman"/>
              </w:rPr>
              <w:t xml:space="preserve">channel of encoder(valid </w:t>
            </w:r>
            <w:r w:rsidR="00F45139">
              <w:rPr>
                <w:rFonts w:ascii="Times New Roman" w:hAnsi="Times New Roman"/>
              </w:rPr>
              <w:t>in</w:t>
            </w:r>
            <w:r>
              <w:rPr>
                <w:rFonts w:ascii="Times New Roman" w:hAnsi="Times New Roman"/>
              </w:rPr>
              <w:t xml:space="preserve"> realtime video and </w:t>
            </w:r>
            <w:r w:rsidR="00F45139">
              <w:rPr>
                <w:rFonts w:ascii="Times New Roman" w:hAnsi="Times New Roman"/>
              </w:rPr>
              <w:t>playback</w:t>
            </w:r>
            <w:r>
              <w:rPr>
                <w:rFonts w:ascii="Times New Roman" w:hAnsi="Times New Roman"/>
              </w:rPr>
              <w:t>replay,start from 1)</w:t>
            </w:r>
          </w:p>
        </w:tc>
      </w:tr>
      <w:tr w:rsidR="004C3666">
        <w:trPr>
          <w:trHeight w:val="240"/>
        </w:trPr>
        <w:tc>
          <w:tcPr>
            <w:tcW w:w="1731" w:type="dxa"/>
            <w:vMerge/>
          </w:tcPr>
          <w:p w:rsidR="004C3666" w:rsidRDefault="004C3666">
            <w:pPr>
              <w:rPr>
                <w:rFonts w:ascii="Times New Roman" w:hAnsi="Times New Roman"/>
              </w:rPr>
            </w:pPr>
          </w:p>
        </w:tc>
        <w:tc>
          <w:tcPr>
            <w:tcW w:w="1500" w:type="dxa"/>
          </w:tcPr>
          <w:p w:rsidR="004C3666" w:rsidRDefault="003753BE">
            <w:pPr>
              <w:jc w:val="left"/>
              <w:rPr>
                <w:rFonts w:ascii="Times New Roman" w:hAnsi="Times New Roman"/>
              </w:rPr>
            </w:pPr>
            <w:r>
              <w:rPr>
                <w:rFonts w:ascii="Times New Roman" w:hAnsi="Times New Roman"/>
              </w:rPr>
              <w:t xml:space="preserve">Time stamp </w:t>
            </w:r>
          </w:p>
        </w:tc>
        <w:tc>
          <w:tcPr>
            <w:tcW w:w="1530" w:type="dxa"/>
          </w:tcPr>
          <w:p w:rsidR="004C3666" w:rsidRDefault="003753BE">
            <w:pPr>
              <w:pStyle w:val="1"/>
              <w:ind w:firstLineChars="0" w:firstLine="0"/>
              <w:rPr>
                <w:rFonts w:ascii="Times New Roman" w:hAnsi="Times New Roman"/>
              </w:rPr>
            </w:pPr>
            <w:r>
              <w:rPr>
                <w:rFonts w:ascii="Times New Roman" w:hAnsi="Times New Roman"/>
              </w:rPr>
              <w:t>8 bytes</w:t>
            </w:r>
          </w:p>
        </w:tc>
        <w:tc>
          <w:tcPr>
            <w:tcW w:w="3632" w:type="dxa"/>
          </w:tcPr>
          <w:p w:rsidR="004C3666" w:rsidRDefault="003753BE">
            <w:pPr>
              <w:rPr>
                <w:rFonts w:ascii="Times New Roman" w:hAnsi="Times New Roman"/>
              </w:rPr>
            </w:pPr>
            <w:r>
              <w:rPr>
                <w:rFonts w:ascii="Times New Roman" w:hAnsi="Times New Roman"/>
              </w:rPr>
              <w:t>T</w:t>
            </w:r>
            <w:r>
              <w:rPr>
                <w:rFonts w:ascii="Times New Roman" w:hAnsi="Times New Roman" w:hint="eastAsia"/>
              </w:rPr>
              <w:t>he</w:t>
            </w:r>
            <w:r>
              <w:rPr>
                <w:rFonts w:ascii="Times New Roman" w:hAnsi="Times New Roman"/>
              </w:rPr>
              <w:t xml:space="preserve"> millisecond from 1970-1-1 0:0:0,</w:t>
            </w:r>
            <w:r>
              <w:rPr>
                <w:rFonts w:ascii="Times New Roman" w:hAnsi="Times New Roman" w:hint="eastAsia"/>
              </w:rPr>
              <w:t>the</w:t>
            </w:r>
            <w:r>
              <w:rPr>
                <w:rFonts w:ascii="Times New Roman" w:hAnsi="Times New Roman"/>
              </w:rPr>
              <w:t xml:space="preserve"> same as the time display on OSD.</w:t>
            </w:r>
          </w:p>
        </w:tc>
      </w:tr>
      <w:tr w:rsidR="004C3666">
        <w:trPr>
          <w:trHeight w:val="180"/>
        </w:trPr>
        <w:tc>
          <w:tcPr>
            <w:tcW w:w="1731" w:type="dxa"/>
            <w:vMerge/>
          </w:tcPr>
          <w:p w:rsidR="004C3666" w:rsidRDefault="004C3666">
            <w:pPr>
              <w:rPr>
                <w:rFonts w:ascii="Times New Roman" w:hAnsi="Times New Roman"/>
              </w:rPr>
            </w:pPr>
          </w:p>
        </w:tc>
        <w:tc>
          <w:tcPr>
            <w:tcW w:w="1500" w:type="dxa"/>
          </w:tcPr>
          <w:p w:rsidR="004C3666" w:rsidRDefault="003753BE">
            <w:pPr>
              <w:rPr>
                <w:rFonts w:ascii="Times New Roman" w:hAnsi="Times New Roman"/>
              </w:rPr>
            </w:pPr>
            <w:r>
              <w:rPr>
                <w:rFonts w:ascii="Times New Roman" w:hAnsi="Times New Roman"/>
              </w:rPr>
              <w:t>Media data</w:t>
            </w:r>
          </w:p>
        </w:tc>
        <w:tc>
          <w:tcPr>
            <w:tcW w:w="1530" w:type="dxa"/>
          </w:tcPr>
          <w:p w:rsidR="004C3666" w:rsidRDefault="003753BE">
            <w:pPr>
              <w:pStyle w:val="1"/>
              <w:ind w:firstLineChars="0" w:firstLine="0"/>
              <w:rPr>
                <w:rFonts w:ascii="Times New Roman" w:hAnsi="Times New Roman"/>
              </w:rPr>
            </w:pPr>
            <w:r>
              <w:rPr>
                <w:rFonts w:ascii="Times New Roman" w:hAnsi="Times New Roman"/>
              </w:rPr>
              <w:t>N bytes</w:t>
            </w:r>
          </w:p>
        </w:tc>
        <w:tc>
          <w:tcPr>
            <w:tcW w:w="3632" w:type="dxa"/>
          </w:tcPr>
          <w:p w:rsidR="004C3666" w:rsidRDefault="003753BE">
            <w:pPr>
              <w:rPr>
                <w:rFonts w:ascii="Times New Roman" w:hAnsi="Times New Roman"/>
              </w:rPr>
            </w:pPr>
            <w:r>
              <w:rPr>
                <w:rFonts w:ascii="Times New Roman" w:hAnsi="Times New Roman"/>
              </w:rPr>
              <w:t>The corresponding ending data</w:t>
            </w:r>
          </w:p>
        </w:tc>
      </w:tr>
      <w:tr w:rsidR="004C3666">
        <w:trPr>
          <w:trHeight w:val="315"/>
        </w:trPr>
        <w:tc>
          <w:tcPr>
            <w:tcW w:w="1731" w:type="dxa"/>
            <w:vMerge/>
          </w:tcPr>
          <w:p w:rsidR="004C3666" w:rsidRDefault="004C3666">
            <w:pPr>
              <w:rPr>
                <w:rFonts w:ascii="Times New Roman" w:hAnsi="Times New Roman"/>
              </w:rPr>
            </w:pPr>
          </w:p>
        </w:tc>
        <w:tc>
          <w:tcPr>
            <w:tcW w:w="1500" w:type="dxa"/>
          </w:tcPr>
          <w:p w:rsidR="004C3666" w:rsidRDefault="004C3666">
            <w:pPr>
              <w:rPr>
                <w:rFonts w:ascii="Times New Roman" w:hAnsi="Times New Roman"/>
              </w:rPr>
            </w:pPr>
          </w:p>
        </w:tc>
        <w:tc>
          <w:tcPr>
            <w:tcW w:w="1530" w:type="dxa"/>
          </w:tcPr>
          <w:p w:rsidR="004C3666" w:rsidRDefault="004C3666">
            <w:pPr>
              <w:rPr>
                <w:rFonts w:ascii="Times New Roman" w:hAnsi="Times New Roman"/>
              </w:rPr>
            </w:pPr>
          </w:p>
        </w:tc>
        <w:tc>
          <w:tcPr>
            <w:tcW w:w="3632" w:type="dxa"/>
          </w:tcPr>
          <w:p w:rsidR="004C3666" w:rsidRDefault="004C3666">
            <w:pPr>
              <w:rPr>
                <w:rFonts w:ascii="Times New Roman" w:hAnsi="Times New Roman"/>
              </w:rPr>
            </w:pPr>
          </w:p>
        </w:tc>
      </w:tr>
      <w:tr w:rsidR="004C3666">
        <w:trPr>
          <w:trHeight w:val="375"/>
        </w:trPr>
        <w:tc>
          <w:tcPr>
            <w:tcW w:w="1731" w:type="dxa"/>
            <w:vMerge/>
          </w:tcPr>
          <w:p w:rsidR="004C3666" w:rsidRDefault="004C3666">
            <w:pPr>
              <w:rPr>
                <w:rFonts w:ascii="Times New Roman" w:hAnsi="Times New Roman"/>
              </w:rPr>
            </w:pPr>
          </w:p>
        </w:tc>
        <w:tc>
          <w:tcPr>
            <w:tcW w:w="1500" w:type="dxa"/>
          </w:tcPr>
          <w:p w:rsidR="004C3666" w:rsidRDefault="004C3666">
            <w:pPr>
              <w:rPr>
                <w:rFonts w:ascii="Times New Roman" w:hAnsi="Times New Roman"/>
              </w:rPr>
            </w:pPr>
          </w:p>
        </w:tc>
        <w:tc>
          <w:tcPr>
            <w:tcW w:w="1530" w:type="dxa"/>
          </w:tcPr>
          <w:p w:rsidR="004C3666" w:rsidRDefault="004C3666">
            <w:pPr>
              <w:rPr>
                <w:rFonts w:ascii="Times New Roman" w:hAnsi="Times New Roman"/>
              </w:rPr>
            </w:pPr>
          </w:p>
        </w:tc>
        <w:tc>
          <w:tcPr>
            <w:tcW w:w="3632" w:type="dxa"/>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3753BE">
      <w:pPr>
        <w:pStyle w:val="Heading2"/>
      </w:pPr>
      <w:r>
        <w:t xml:space="preserve">Device Registration </w:t>
      </w:r>
    </w:p>
    <w:p w:rsidR="004C3666" w:rsidRDefault="003753BE">
      <w:pPr>
        <w:pStyle w:val="Heading3"/>
      </w:pPr>
      <w:bookmarkStart w:id="4" w:name="_Signal_Link_Registration"/>
      <w:bookmarkEnd w:id="4"/>
      <w:r>
        <w:t xml:space="preserve">Signal Link Registration Request </w:t>
      </w:r>
    </w:p>
    <w:tbl>
      <w:tblPr>
        <w:tblW w:w="8393" w:type="dxa"/>
        <w:tblInd w:w="-17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ayout w:type="fixed"/>
        <w:tblLook w:val="04A0" w:firstRow="1" w:lastRow="0" w:firstColumn="1" w:lastColumn="0" w:noHBand="0" w:noVBand="1"/>
      </w:tblPr>
      <w:tblGrid>
        <w:gridCol w:w="1341"/>
        <w:gridCol w:w="1315"/>
        <w:gridCol w:w="765"/>
        <w:gridCol w:w="4972"/>
      </w:tblGrid>
      <w:tr w:rsidR="004C3666">
        <w:trPr>
          <w:trHeight w:val="405"/>
        </w:trPr>
        <w:tc>
          <w:tcPr>
            <w:tcW w:w="1341" w:type="dxa"/>
            <w:shd w:val="clear" w:color="auto" w:fill="4472C4" w:themeFill="accent5"/>
          </w:tcPr>
          <w:p w:rsidR="004C3666" w:rsidRDefault="003753BE">
            <w:pPr>
              <w:rPr>
                <w:rFonts w:ascii="Times New Roman" w:hAnsi="Times New Roman"/>
                <w:b/>
              </w:rPr>
            </w:pPr>
            <w:r>
              <w:rPr>
                <w:rFonts w:ascii="Times New Roman" w:hAnsi="Times New Roman"/>
                <w:b/>
              </w:rPr>
              <w:t>Contents</w:t>
            </w:r>
          </w:p>
        </w:tc>
        <w:tc>
          <w:tcPr>
            <w:tcW w:w="7052" w:type="dxa"/>
            <w:gridSpan w:val="3"/>
            <w:shd w:val="clear" w:color="auto" w:fill="4472C4" w:themeFill="accent5"/>
          </w:tcPr>
          <w:p w:rsidR="004C3666" w:rsidRDefault="003753BE">
            <w:pPr>
              <w:rPr>
                <w:rFonts w:ascii="Times New Roman" w:hAnsi="Times New Roman"/>
                <w:b/>
              </w:rPr>
            </w:pPr>
            <w:r>
              <w:rPr>
                <w:rFonts w:ascii="Times New Roman" w:hAnsi="Times New Roman"/>
                <w:b/>
              </w:rPr>
              <w:t xml:space="preserve">Description </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message numbering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0x1001</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Transmission direction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MDVR → sever</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Interaction link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 xml:space="preserve">Signal link </w:t>
            </w:r>
          </w:p>
        </w:tc>
      </w:tr>
      <w:tr w:rsidR="004C3666">
        <w:trPr>
          <w:trHeight w:val="300"/>
        </w:trPr>
        <w:tc>
          <w:tcPr>
            <w:tcW w:w="1341" w:type="dxa"/>
            <w:vMerge w:val="restart"/>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7052" w:type="dxa"/>
            <w:gridSpan w:val="3"/>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Pr>
          <w:p w:rsidR="004C3666" w:rsidRDefault="004C3666">
            <w:pPr>
              <w:rPr>
                <w:rFonts w:ascii="Times New Roman" w:hAnsi="Times New Roman"/>
              </w:rPr>
            </w:pPr>
          </w:p>
        </w:tc>
        <w:tc>
          <w:tcPr>
            <w:tcW w:w="7052" w:type="dxa"/>
            <w:gridSpan w:val="3"/>
          </w:tcPr>
          <w:p w:rsidR="004C3666" w:rsidRDefault="003753BE">
            <w:pPr>
              <w:rPr>
                <w:rFonts w:ascii="Times New Roman" w:hAnsi="Times New Roman"/>
              </w:rPr>
            </w:pPr>
            <w:r>
              <w:rPr>
                <w:rFonts w:ascii="Times New Roman" w:hAnsi="Times New Roman"/>
              </w:rPr>
              <w:t>Items that must be filled in</w:t>
            </w:r>
          </w:p>
        </w:tc>
      </w:tr>
      <w:tr w:rsidR="004C3666">
        <w:trPr>
          <w:trHeight w:val="315"/>
        </w:trPr>
        <w:tc>
          <w:tcPr>
            <w:tcW w:w="1341" w:type="dxa"/>
            <w:vMerge/>
          </w:tcPr>
          <w:p w:rsidR="004C3666" w:rsidRDefault="004C3666">
            <w:pPr>
              <w:rPr>
                <w:rFonts w:ascii="Times New Roman" w:hAnsi="Times New Roman"/>
              </w:rPr>
            </w:pPr>
          </w:p>
        </w:tc>
        <w:tc>
          <w:tcPr>
            <w:tcW w:w="1315" w:type="dxa"/>
          </w:tcPr>
          <w:p w:rsidR="004C3666" w:rsidRDefault="003753BE">
            <w:pPr>
              <w:rPr>
                <w:rFonts w:ascii="Times New Roman" w:hAnsi="Times New Roman"/>
              </w:rPr>
            </w:pPr>
            <w:r>
              <w:rPr>
                <w:rFonts w:ascii="Times New Roman" w:hAnsi="Times New Roman"/>
              </w:rPr>
              <w:t>Contents</w:t>
            </w:r>
          </w:p>
        </w:tc>
        <w:tc>
          <w:tcPr>
            <w:tcW w:w="765" w:type="dxa"/>
          </w:tcPr>
          <w:p w:rsidR="004C3666" w:rsidRDefault="003753BE">
            <w:pPr>
              <w:rPr>
                <w:rFonts w:ascii="Times New Roman" w:hAnsi="Times New Roman"/>
              </w:rPr>
            </w:pPr>
            <w:r>
              <w:rPr>
                <w:rFonts w:ascii="Times New Roman" w:hAnsi="Times New Roman"/>
              </w:rPr>
              <w:t xml:space="preserve">Field name </w:t>
            </w:r>
          </w:p>
        </w:tc>
        <w:tc>
          <w:tcPr>
            <w:tcW w:w="4972" w:type="dxa"/>
          </w:tcPr>
          <w:p w:rsidR="004C3666" w:rsidRDefault="003753BE">
            <w:pPr>
              <w:pStyle w:val="1"/>
              <w:ind w:firstLineChars="0" w:firstLine="0"/>
              <w:rPr>
                <w:rFonts w:ascii="Times New Roman" w:hAnsi="Times New Roman"/>
              </w:rPr>
            </w:pPr>
            <w:r>
              <w:rPr>
                <w:rFonts w:ascii="Times New Roman" w:hAnsi="Times New Roman"/>
              </w:rPr>
              <w:t xml:space="preserve">Description </w:t>
            </w:r>
          </w:p>
        </w:tc>
      </w:tr>
      <w:tr w:rsidR="004C3666">
        <w:trPr>
          <w:trHeight w:val="210"/>
        </w:trPr>
        <w:tc>
          <w:tcPr>
            <w:tcW w:w="1341" w:type="dxa"/>
            <w:vMerge/>
          </w:tcPr>
          <w:p w:rsidR="004C3666" w:rsidRDefault="004C3666">
            <w:pPr>
              <w:rPr>
                <w:rFonts w:ascii="Times New Roman" w:hAnsi="Times New Roman"/>
              </w:rPr>
            </w:pPr>
          </w:p>
        </w:tc>
        <w:tc>
          <w:tcPr>
            <w:tcW w:w="1315" w:type="dxa"/>
          </w:tcPr>
          <w:p w:rsidR="004C3666" w:rsidRDefault="003753BE">
            <w:pPr>
              <w:rPr>
                <w:rFonts w:ascii="Times New Roman" w:hAnsi="Times New Roman"/>
              </w:rPr>
            </w:pPr>
            <w:r>
              <w:rPr>
                <w:rFonts w:ascii="Times New Roman" w:hAnsi="Times New Roman"/>
              </w:rPr>
              <w:t xml:space="preserve">Device numbering </w:t>
            </w:r>
          </w:p>
        </w:tc>
        <w:tc>
          <w:tcPr>
            <w:tcW w:w="765" w:type="dxa"/>
          </w:tcPr>
          <w:p w:rsidR="004C3666" w:rsidRDefault="003753BE">
            <w:pPr>
              <w:rPr>
                <w:rFonts w:ascii="Times New Roman" w:hAnsi="Times New Roman"/>
              </w:rPr>
            </w:pPr>
            <w:r>
              <w:rPr>
                <w:rFonts w:ascii="Times New Roman" w:hAnsi="Times New Roman"/>
              </w:rPr>
              <w:t>dn</w:t>
            </w:r>
          </w:p>
        </w:tc>
        <w:tc>
          <w:tcPr>
            <w:tcW w:w="4972" w:type="dxa"/>
          </w:tcPr>
          <w:p w:rsidR="004C3666" w:rsidRDefault="003753BE">
            <w:pPr>
              <w:rPr>
                <w:rFonts w:ascii="Times New Roman" w:hAnsi="Times New Roman"/>
              </w:rPr>
            </w:pPr>
            <w:r>
              <w:rPr>
                <w:rFonts w:ascii="Times New Roman" w:hAnsi="Times New Roman"/>
              </w:rPr>
              <w:t>Device ID, for example “10011”</w:t>
            </w:r>
          </w:p>
        </w:tc>
      </w:tr>
      <w:tr w:rsidR="004C3666">
        <w:trPr>
          <w:trHeight w:val="105"/>
        </w:trPr>
        <w:tc>
          <w:tcPr>
            <w:tcW w:w="1341" w:type="dxa"/>
            <w:vMerge/>
          </w:tcPr>
          <w:p w:rsidR="004C3666" w:rsidRDefault="004C3666">
            <w:pPr>
              <w:rPr>
                <w:rFonts w:ascii="Times New Roman" w:hAnsi="Times New Roman"/>
              </w:rPr>
            </w:pPr>
          </w:p>
        </w:tc>
        <w:tc>
          <w:tcPr>
            <w:tcW w:w="1315" w:type="dxa"/>
          </w:tcPr>
          <w:p w:rsidR="004C3666" w:rsidRDefault="003753BE">
            <w:pPr>
              <w:rPr>
                <w:rFonts w:ascii="Times New Roman" w:hAnsi="Times New Roman"/>
              </w:rPr>
            </w:pPr>
            <w:r>
              <w:rPr>
                <w:rFonts w:ascii="Times New Roman" w:hAnsi="Times New Roman"/>
              </w:rPr>
              <w:t>Unique ID</w:t>
            </w:r>
          </w:p>
        </w:tc>
        <w:tc>
          <w:tcPr>
            <w:tcW w:w="765" w:type="dxa"/>
          </w:tcPr>
          <w:p w:rsidR="004C3666" w:rsidRDefault="003753BE">
            <w:pPr>
              <w:rPr>
                <w:rFonts w:ascii="Times New Roman" w:hAnsi="Times New Roman"/>
              </w:rPr>
            </w:pPr>
            <w:r>
              <w:rPr>
                <w:rFonts w:ascii="Times New Roman" w:hAnsi="Times New Roman"/>
              </w:rPr>
              <w:t>guid</w:t>
            </w:r>
          </w:p>
        </w:tc>
        <w:tc>
          <w:tcPr>
            <w:tcW w:w="4972" w:type="dxa"/>
          </w:tcPr>
          <w:p w:rsidR="004C3666" w:rsidRDefault="003753BE">
            <w:pPr>
              <w:rPr>
                <w:rFonts w:ascii="Times New Roman" w:hAnsi="Times New Roman"/>
              </w:rPr>
            </w:pPr>
            <w:r>
              <w:rPr>
                <w:rFonts w:ascii="Times New Roman" w:hAnsi="Times New Roman"/>
              </w:rPr>
              <w:t xml:space="preserve">The one and only ID, for example ”01128F134D8E00FA”, </w:t>
            </w:r>
            <w:r>
              <w:rPr>
                <w:rFonts w:ascii="Times New Roman" w:hAnsi="Times New Roman"/>
                <w:color w:val="FF0000"/>
              </w:rPr>
              <w:t>(Temporarily reserved)</w:t>
            </w:r>
          </w:p>
        </w:tc>
      </w:tr>
      <w:tr w:rsidR="004C3666">
        <w:trPr>
          <w:trHeight w:val="105"/>
        </w:trPr>
        <w:tc>
          <w:tcPr>
            <w:tcW w:w="1341" w:type="dxa"/>
            <w:vMerge/>
          </w:tcPr>
          <w:p w:rsidR="004C3666" w:rsidRDefault="004C3666">
            <w:pPr>
              <w:rPr>
                <w:rFonts w:ascii="Times New Roman" w:hAnsi="Times New Roman"/>
              </w:rPr>
            </w:pPr>
          </w:p>
        </w:tc>
        <w:tc>
          <w:tcPr>
            <w:tcW w:w="1315" w:type="dxa"/>
          </w:tcPr>
          <w:p w:rsidR="004C3666" w:rsidRDefault="003753BE">
            <w:pPr>
              <w:rPr>
                <w:rFonts w:ascii="Times New Roman" w:hAnsi="Times New Roman"/>
              </w:rPr>
            </w:pPr>
            <w:r>
              <w:rPr>
                <w:rFonts w:ascii="Times New Roman" w:hAnsi="Times New Roman"/>
              </w:rPr>
              <w:t xml:space="preserve">Session numbering </w:t>
            </w:r>
          </w:p>
        </w:tc>
        <w:tc>
          <w:tcPr>
            <w:tcW w:w="765" w:type="dxa"/>
          </w:tcPr>
          <w:p w:rsidR="004C3666" w:rsidRDefault="003753BE">
            <w:pPr>
              <w:rPr>
                <w:rFonts w:ascii="Times New Roman" w:hAnsi="Times New Roman"/>
              </w:rPr>
            </w:pPr>
            <w:r>
              <w:rPr>
                <w:rFonts w:ascii="Times New Roman" w:hAnsi="Times New Roman"/>
              </w:rPr>
              <w:t>ss</w:t>
            </w:r>
          </w:p>
        </w:tc>
        <w:tc>
          <w:tcPr>
            <w:tcW w:w="4972" w:type="dxa"/>
          </w:tcPr>
          <w:p w:rsidR="004C3666" w:rsidRDefault="003753BE">
            <w:pPr>
              <w:pStyle w:val="1"/>
              <w:ind w:firstLineChars="0" w:firstLine="0"/>
              <w:rPr>
                <w:rFonts w:ascii="Times New Roman" w:hAnsi="Times New Roman"/>
              </w:rPr>
            </w:pPr>
            <w:r>
              <w:rPr>
                <w:rFonts w:ascii="Times New Roman" w:hAnsi="Times New Roman"/>
              </w:rPr>
              <w:t>The session numbering generated by the device, for example “12FB-01DE-0001-0203”</w:t>
            </w:r>
          </w:p>
        </w:tc>
      </w:tr>
      <w:tr w:rsidR="004C3666">
        <w:trPr>
          <w:trHeight w:val="270"/>
        </w:trPr>
        <w:tc>
          <w:tcPr>
            <w:tcW w:w="1341" w:type="dxa"/>
            <w:vMerge/>
          </w:tcPr>
          <w:p w:rsidR="004C3666" w:rsidRDefault="004C3666">
            <w:pPr>
              <w:rPr>
                <w:rFonts w:ascii="Times New Roman" w:hAnsi="Times New Roman"/>
              </w:rPr>
            </w:pPr>
          </w:p>
        </w:tc>
        <w:tc>
          <w:tcPr>
            <w:tcW w:w="1315" w:type="dxa"/>
          </w:tcPr>
          <w:p w:rsidR="004C3666" w:rsidRDefault="003753BE">
            <w:pPr>
              <w:rPr>
                <w:rFonts w:ascii="Times New Roman" w:hAnsi="Times New Roman"/>
              </w:rPr>
            </w:pPr>
            <w:r>
              <w:rPr>
                <w:rFonts w:ascii="Times New Roman" w:hAnsi="Times New Roman"/>
              </w:rPr>
              <w:t>Access network</w:t>
            </w:r>
          </w:p>
        </w:tc>
        <w:tc>
          <w:tcPr>
            <w:tcW w:w="765" w:type="dxa"/>
          </w:tcPr>
          <w:p w:rsidR="004C3666" w:rsidRDefault="003753BE">
            <w:pPr>
              <w:rPr>
                <w:rFonts w:ascii="Times New Roman" w:hAnsi="Times New Roman"/>
              </w:rPr>
            </w:pPr>
            <w:r>
              <w:rPr>
                <w:rFonts w:ascii="Times New Roman" w:hAnsi="Times New Roman"/>
              </w:rPr>
              <w:t>at</w:t>
            </w:r>
          </w:p>
        </w:tc>
        <w:tc>
          <w:tcPr>
            <w:tcW w:w="4972" w:type="dxa"/>
          </w:tcPr>
          <w:p w:rsidR="004C3666" w:rsidRDefault="003753BE">
            <w:pPr>
              <w:rPr>
                <w:rFonts w:ascii="Times New Roman" w:hAnsi="Times New Roman"/>
              </w:rPr>
            </w:pPr>
            <w:r>
              <w:rPr>
                <w:rFonts w:ascii="Times New Roman" w:hAnsi="Times New Roman"/>
              </w:rPr>
              <w:t xml:space="preserve">1—Ethernet  2--WIFI  3--2G , for more information, please refer to </w:t>
            </w:r>
            <w:hyperlink w:anchor="_Network_Type_Code" w:history="1">
              <w:r>
                <w:rPr>
                  <w:rStyle w:val="Hyperlink"/>
                  <w:rFonts w:ascii="Times New Roman" w:hAnsi="Times New Roman"/>
                  <w:color w:val="auto"/>
                </w:rPr>
                <w:t>Network Type Code</w:t>
              </w:r>
            </w:hyperlink>
            <w:r>
              <w:rPr>
                <w:rFonts w:ascii="Times New Roman" w:hAnsi="Times New Roman"/>
              </w:rPr>
              <w:t>.</w:t>
            </w:r>
          </w:p>
        </w:tc>
      </w:tr>
      <w:tr w:rsidR="004C3666">
        <w:trPr>
          <w:trHeight w:val="270"/>
        </w:trPr>
        <w:tc>
          <w:tcPr>
            <w:tcW w:w="1341" w:type="dxa"/>
            <w:vMerge/>
          </w:tcPr>
          <w:p w:rsidR="004C3666" w:rsidRDefault="004C3666">
            <w:pPr>
              <w:rPr>
                <w:rFonts w:ascii="Times New Roman" w:hAnsi="Times New Roman"/>
              </w:rPr>
            </w:pPr>
          </w:p>
        </w:tc>
        <w:tc>
          <w:tcPr>
            <w:tcW w:w="1315" w:type="dxa"/>
          </w:tcPr>
          <w:p w:rsidR="004C3666" w:rsidRDefault="003753BE">
            <w:pPr>
              <w:rPr>
                <w:rFonts w:ascii="Times New Roman" w:hAnsi="Times New Roman"/>
              </w:rPr>
            </w:pPr>
            <w:r>
              <w:rPr>
                <w:rFonts w:ascii="Times New Roman" w:hAnsi="Times New Roman"/>
              </w:rPr>
              <w:t>mobile phone number</w:t>
            </w:r>
          </w:p>
        </w:tc>
        <w:tc>
          <w:tcPr>
            <w:tcW w:w="765" w:type="dxa"/>
          </w:tcPr>
          <w:p w:rsidR="004C3666" w:rsidRDefault="003753BE">
            <w:pPr>
              <w:rPr>
                <w:rFonts w:ascii="Times New Roman" w:hAnsi="Times New Roman"/>
              </w:rPr>
            </w:pPr>
            <w:r>
              <w:rPr>
                <w:rFonts w:ascii="Times New Roman" w:hAnsi="Times New Roman"/>
              </w:rPr>
              <w:t>mb</w:t>
            </w:r>
          </w:p>
        </w:tc>
        <w:tc>
          <w:tcPr>
            <w:tcW w:w="4972" w:type="dxa"/>
          </w:tcPr>
          <w:p w:rsidR="004C3666" w:rsidRDefault="004C3666">
            <w:pPr>
              <w:rPr>
                <w:rFonts w:ascii="Times New Roman" w:hAnsi="Times New Roman"/>
              </w:rPr>
            </w:pPr>
          </w:p>
        </w:tc>
      </w:tr>
      <w:tr w:rsidR="004C3666">
        <w:trPr>
          <w:trHeight w:val="270"/>
        </w:trPr>
        <w:tc>
          <w:tcPr>
            <w:tcW w:w="1341" w:type="dxa"/>
            <w:vMerge/>
          </w:tcPr>
          <w:p w:rsidR="004C3666" w:rsidRDefault="004C3666">
            <w:pPr>
              <w:rPr>
                <w:rFonts w:ascii="Times New Roman" w:hAnsi="Times New Roman"/>
              </w:rPr>
            </w:pPr>
          </w:p>
        </w:tc>
        <w:tc>
          <w:tcPr>
            <w:tcW w:w="1315" w:type="dxa"/>
          </w:tcPr>
          <w:p w:rsidR="004C3666" w:rsidRDefault="003753BE">
            <w:pPr>
              <w:rPr>
                <w:rFonts w:ascii="Times New Roman" w:hAnsi="Times New Roman"/>
              </w:rPr>
            </w:pPr>
            <w:r>
              <w:rPr>
                <w:rFonts w:ascii="Times New Roman" w:hAnsi="Times New Roman"/>
              </w:rPr>
              <w:t xml:space="preserve">Device type </w:t>
            </w:r>
          </w:p>
        </w:tc>
        <w:tc>
          <w:tcPr>
            <w:tcW w:w="765" w:type="dxa"/>
          </w:tcPr>
          <w:p w:rsidR="004C3666" w:rsidRDefault="003753BE">
            <w:pPr>
              <w:rPr>
                <w:rFonts w:ascii="Times New Roman" w:hAnsi="Times New Roman"/>
              </w:rPr>
            </w:pPr>
            <w:r>
              <w:rPr>
                <w:rFonts w:ascii="Times New Roman" w:hAnsi="Times New Roman"/>
              </w:rPr>
              <w:t>dt</w:t>
            </w:r>
          </w:p>
        </w:tc>
        <w:tc>
          <w:tcPr>
            <w:tcW w:w="4972" w:type="dxa"/>
          </w:tcPr>
          <w:p w:rsidR="004C3666" w:rsidRDefault="003753BE">
            <w:pPr>
              <w:rPr>
                <w:rFonts w:ascii="Times New Roman" w:hAnsi="Times New Roman"/>
              </w:rPr>
            </w:pPr>
            <w:r>
              <w:rPr>
                <w:rFonts w:ascii="Times New Roman" w:hAnsi="Times New Roman"/>
              </w:rPr>
              <w:t xml:space="preserve">2 bytes length, the higher byte is for the channel number, such as “16384”=0x4000, of which, the 4 means the 4 channels MDVR, the other byte is reserved. “0x40000” can also be used to do the transmission. </w:t>
            </w:r>
          </w:p>
        </w:tc>
      </w:tr>
      <w:tr w:rsidR="004C3666">
        <w:trPr>
          <w:trHeight w:val="270"/>
        </w:trPr>
        <w:tc>
          <w:tcPr>
            <w:tcW w:w="1341" w:type="dxa"/>
            <w:vMerge/>
          </w:tcPr>
          <w:p w:rsidR="004C3666" w:rsidRDefault="004C3666">
            <w:pPr>
              <w:rPr>
                <w:rFonts w:ascii="Times New Roman" w:hAnsi="Times New Roman"/>
              </w:rPr>
            </w:pPr>
          </w:p>
        </w:tc>
        <w:tc>
          <w:tcPr>
            <w:tcW w:w="1315" w:type="dxa"/>
          </w:tcPr>
          <w:p w:rsidR="004C3666" w:rsidRDefault="003753BE">
            <w:pPr>
              <w:rPr>
                <w:rFonts w:ascii="Times New Roman" w:hAnsi="Times New Roman"/>
              </w:rPr>
            </w:pPr>
            <w:r>
              <w:rPr>
                <w:rFonts w:ascii="Times New Roman" w:hAnsi="Times New Roman"/>
              </w:rPr>
              <w:t>Device time</w:t>
            </w:r>
          </w:p>
        </w:tc>
        <w:tc>
          <w:tcPr>
            <w:tcW w:w="765" w:type="dxa"/>
          </w:tcPr>
          <w:p w:rsidR="004C3666" w:rsidRDefault="003753BE">
            <w:pPr>
              <w:rPr>
                <w:rFonts w:ascii="Times New Roman" w:hAnsi="Times New Roman"/>
              </w:rPr>
            </w:pPr>
            <w:r>
              <w:rPr>
                <w:rFonts w:ascii="Times New Roman" w:hAnsi="Times New Roman"/>
              </w:rPr>
              <w:t>dtu</w:t>
            </w:r>
          </w:p>
        </w:tc>
        <w:tc>
          <w:tcPr>
            <w:tcW w:w="4972" w:type="dxa"/>
          </w:tcPr>
          <w:p w:rsidR="004C3666" w:rsidRDefault="003753BE">
            <w:pPr>
              <w:rPr>
                <w:rFonts w:ascii="Times New Roman" w:hAnsi="Times New Roman"/>
              </w:rPr>
            </w:pPr>
            <w:r>
              <w:rPr>
                <w:rFonts w:ascii="Times New Roman" w:hAnsi="Times New Roman"/>
              </w:rPr>
              <w:t>2017-01-01 00:10:11</w:t>
            </w:r>
          </w:p>
        </w:tc>
      </w:tr>
      <w:tr w:rsidR="004C3666">
        <w:trPr>
          <w:trHeight w:val="270"/>
        </w:trPr>
        <w:tc>
          <w:tcPr>
            <w:tcW w:w="1341" w:type="dxa"/>
            <w:vMerge/>
          </w:tcPr>
          <w:p w:rsidR="004C3666" w:rsidRDefault="004C3666">
            <w:pPr>
              <w:rPr>
                <w:rFonts w:ascii="Times New Roman" w:hAnsi="Times New Roman"/>
              </w:rPr>
            </w:pPr>
          </w:p>
        </w:tc>
        <w:tc>
          <w:tcPr>
            <w:tcW w:w="7052" w:type="dxa"/>
            <w:gridSpan w:val="3"/>
          </w:tcPr>
          <w:p w:rsidR="004C3666" w:rsidRDefault="003753BE">
            <w:pPr>
              <w:rPr>
                <w:rFonts w:ascii="Times New Roman" w:hAnsi="Times New Roman"/>
              </w:rPr>
            </w:pPr>
            <w:r>
              <w:rPr>
                <w:rFonts w:ascii="Times New Roman" w:hAnsi="Times New Roman"/>
              </w:rPr>
              <w:t>Optional type</w:t>
            </w:r>
          </w:p>
        </w:tc>
      </w:tr>
      <w:tr w:rsidR="004C3666">
        <w:trPr>
          <w:trHeight w:val="270"/>
        </w:trPr>
        <w:tc>
          <w:tcPr>
            <w:tcW w:w="1341" w:type="dxa"/>
            <w:vMerge/>
          </w:tcPr>
          <w:p w:rsidR="004C3666" w:rsidRDefault="004C3666">
            <w:pPr>
              <w:rPr>
                <w:rFonts w:ascii="Times New Roman" w:hAnsi="Times New Roman"/>
              </w:rPr>
            </w:pPr>
          </w:p>
        </w:tc>
        <w:tc>
          <w:tcPr>
            <w:tcW w:w="1315" w:type="dxa"/>
          </w:tcPr>
          <w:p w:rsidR="004C3666" w:rsidRDefault="003753BE">
            <w:pPr>
              <w:rPr>
                <w:rFonts w:ascii="Times New Roman" w:hAnsi="Times New Roman"/>
              </w:rPr>
            </w:pPr>
            <w:r>
              <w:rPr>
                <w:rFonts w:ascii="Times New Roman" w:hAnsi="Times New Roman"/>
              </w:rPr>
              <w:t>Connect to the AP</w:t>
            </w:r>
          </w:p>
        </w:tc>
        <w:tc>
          <w:tcPr>
            <w:tcW w:w="765" w:type="dxa"/>
          </w:tcPr>
          <w:p w:rsidR="004C3666" w:rsidRDefault="003753BE">
            <w:pPr>
              <w:rPr>
                <w:rFonts w:ascii="Times New Roman" w:hAnsi="Times New Roman"/>
              </w:rPr>
            </w:pPr>
            <w:r>
              <w:rPr>
                <w:rFonts w:ascii="Times New Roman" w:hAnsi="Times New Roman"/>
              </w:rPr>
              <w:t>ap</w:t>
            </w:r>
          </w:p>
        </w:tc>
        <w:tc>
          <w:tcPr>
            <w:tcW w:w="4972" w:type="dxa"/>
          </w:tcPr>
          <w:p w:rsidR="004C3666" w:rsidRDefault="003753BE">
            <w:pPr>
              <w:rPr>
                <w:rFonts w:ascii="Times New Roman" w:hAnsi="Times New Roman"/>
              </w:rPr>
            </w:pPr>
            <w:r>
              <w:rPr>
                <w:rFonts w:ascii="Times New Roman" w:hAnsi="Times New Roman"/>
              </w:rPr>
              <w:t xml:space="preserve">The hotspot when MDVR connects to the sever in WiFi mode. </w:t>
            </w:r>
          </w:p>
        </w:tc>
      </w:tr>
      <w:tr w:rsidR="004C3666">
        <w:trPr>
          <w:trHeight w:val="270"/>
        </w:trPr>
        <w:tc>
          <w:tcPr>
            <w:tcW w:w="1341" w:type="dxa"/>
            <w:vMerge/>
          </w:tcPr>
          <w:p w:rsidR="004C3666" w:rsidRDefault="004C3666">
            <w:pPr>
              <w:rPr>
                <w:rFonts w:ascii="Times New Roman" w:hAnsi="Times New Roman"/>
              </w:rPr>
            </w:pPr>
          </w:p>
        </w:tc>
        <w:tc>
          <w:tcPr>
            <w:tcW w:w="1315" w:type="dxa"/>
          </w:tcPr>
          <w:p w:rsidR="004C3666" w:rsidRDefault="003753BE">
            <w:pPr>
              <w:rPr>
                <w:rFonts w:ascii="Times New Roman" w:hAnsi="Times New Roman"/>
              </w:rPr>
            </w:pPr>
            <w:r>
              <w:rPr>
                <w:rFonts w:ascii="Times New Roman" w:hAnsi="Times New Roman" w:hint="eastAsia"/>
              </w:rPr>
              <w:t>Version</w:t>
            </w:r>
          </w:p>
        </w:tc>
        <w:tc>
          <w:tcPr>
            <w:tcW w:w="765" w:type="dxa"/>
          </w:tcPr>
          <w:p w:rsidR="004C3666" w:rsidRDefault="003753BE">
            <w:pPr>
              <w:rPr>
                <w:rFonts w:ascii="Times New Roman" w:hAnsi="Times New Roman"/>
              </w:rPr>
            </w:pPr>
            <w:r>
              <w:rPr>
                <w:rFonts w:ascii="Times New Roman" w:hAnsi="Times New Roman"/>
              </w:rPr>
              <w:t>V</w:t>
            </w:r>
            <w:r>
              <w:rPr>
                <w:rFonts w:ascii="Times New Roman" w:hAnsi="Times New Roman" w:hint="eastAsia"/>
              </w:rPr>
              <w:t>er</w:t>
            </w:r>
          </w:p>
        </w:tc>
        <w:tc>
          <w:tcPr>
            <w:tcW w:w="4972" w:type="dxa"/>
          </w:tcPr>
          <w:p w:rsidR="004C3666" w:rsidRDefault="003753BE">
            <w:pPr>
              <w:rPr>
                <w:rFonts w:ascii="Times New Roman" w:hAnsi="Times New Roman"/>
              </w:rPr>
            </w:pPr>
            <w:r>
              <w:rPr>
                <w:rFonts w:ascii="Times New Roman" w:hAnsi="Times New Roman"/>
              </w:rPr>
              <w:t>Current version of device</w:t>
            </w:r>
          </w:p>
        </w:tc>
      </w:tr>
    </w:tbl>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Loading data sample</w:t>
      </w:r>
      <w:r>
        <w:rPr>
          <w:rFonts w:ascii="Times New Roman" w:hAnsi="Times New Roman"/>
        </w:rPr>
        <w:t>：</w:t>
      </w:r>
    </w:p>
    <w:p w:rsidR="004C3666" w:rsidRDefault="004C3666">
      <w:pPr>
        <w:ind w:firstLine="420"/>
        <w:rPr>
          <w:rFonts w:ascii="Times New Roman" w:hAnsi="Times New Roman"/>
          <w:color w:val="FF0000"/>
        </w:rPr>
      </w:pPr>
    </w:p>
    <w:p w:rsidR="004C3666" w:rsidRDefault="003753BE">
      <w:pPr>
        <w:ind w:firstLine="420"/>
        <w:rPr>
          <w:rFonts w:ascii="Times New Roman" w:hAnsi="Times New Roman"/>
          <w:color w:val="FF0000"/>
        </w:rPr>
      </w:pPr>
      <w:r>
        <w:rPr>
          <w:rFonts w:ascii="Times New Roman" w:hAnsi="Times New Roman"/>
          <w:color w:val="FF0000"/>
        </w:rPr>
        <w:t>{</w:t>
      </w:r>
    </w:p>
    <w:p w:rsidR="004C3666" w:rsidRDefault="003753BE">
      <w:pPr>
        <w:ind w:firstLine="420"/>
        <w:rPr>
          <w:rFonts w:ascii="Times New Roman" w:hAnsi="Times New Roman"/>
          <w:color w:val="FF0000"/>
        </w:rPr>
      </w:pPr>
      <w:r>
        <w:rPr>
          <w:rFonts w:ascii="Times New Roman" w:hAnsi="Times New Roman"/>
          <w:color w:val="FF0000"/>
        </w:rPr>
        <w:t>"dn": "10012",</w:t>
      </w:r>
    </w:p>
    <w:p w:rsidR="004C3666" w:rsidRDefault="003753BE">
      <w:pPr>
        <w:ind w:firstLine="420"/>
        <w:rPr>
          <w:rFonts w:ascii="Times New Roman" w:hAnsi="Times New Roman"/>
          <w:color w:val="FF0000"/>
        </w:rPr>
      </w:pPr>
      <w:r>
        <w:rPr>
          <w:rFonts w:ascii="Times New Roman" w:hAnsi="Times New Roman"/>
          <w:color w:val="FF0000"/>
        </w:rPr>
        <w:t>"guid": "01128F134D8E00FA",</w:t>
      </w:r>
    </w:p>
    <w:p w:rsidR="004C3666" w:rsidRDefault="003753BE">
      <w:pPr>
        <w:ind w:firstLine="420"/>
        <w:rPr>
          <w:rFonts w:ascii="Times New Roman" w:hAnsi="Times New Roman"/>
          <w:color w:val="FF0000"/>
        </w:rPr>
      </w:pPr>
      <w:r>
        <w:rPr>
          <w:rFonts w:ascii="Times New Roman" w:hAnsi="Times New Roman"/>
          <w:color w:val="FF0000"/>
        </w:rPr>
        <w:t>“ss”:” 12FB-01DE-0001-0203” ,</w:t>
      </w:r>
    </w:p>
    <w:p w:rsidR="004C3666" w:rsidRDefault="003753BE">
      <w:pPr>
        <w:rPr>
          <w:rFonts w:ascii="Times New Roman" w:hAnsi="Times New Roman"/>
          <w:color w:val="FF0000"/>
        </w:rPr>
      </w:pPr>
      <w:r>
        <w:rPr>
          <w:rFonts w:ascii="Times New Roman" w:hAnsi="Times New Roman"/>
          <w:color w:val="FF0000"/>
        </w:rPr>
        <w:t xml:space="preserve">    "at": "5",</w:t>
      </w:r>
    </w:p>
    <w:p w:rsidR="004C3666" w:rsidRDefault="003753BE">
      <w:pPr>
        <w:ind w:firstLine="420"/>
        <w:rPr>
          <w:rFonts w:ascii="Times New Roman" w:hAnsi="Times New Roman"/>
          <w:color w:val="FF0000"/>
        </w:rPr>
      </w:pPr>
      <w:r>
        <w:rPr>
          <w:rFonts w:ascii="Times New Roman" w:hAnsi="Times New Roman"/>
          <w:color w:val="FF0000"/>
        </w:rPr>
        <w:t>"mb": "13912346688",</w:t>
      </w:r>
    </w:p>
    <w:p w:rsidR="004C3666" w:rsidRDefault="003753BE">
      <w:pPr>
        <w:ind w:firstLine="420"/>
        <w:rPr>
          <w:rFonts w:ascii="Times New Roman" w:hAnsi="Times New Roman"/>
          <w:color w:val="FF0000"/>
        </w:rPr>
      </w:pPr>
      <w:r>
        <w:rPr>
          <w:rFonts w:ascii="Times New Roman" w:hAnsi="Times New Roman"/>
          <w:color w:val="FF0000"/>
        </w:rPr>
        <w:t>“dtu”:”1483200611”,</w:t>
      </w:r>
    </w:p>
    <w:p w:rsidR="004C3666" w:rsidRDefault="003753BE">
      <w:pPr>
        <w:rPr>
          <w:rFonts w:ascii="Times New Roman" w:hAnsi="Times New Roman"/>
          <w:color w:val="FF0000"/>
        </w:rPr>
      </w:pPr>
      <w:r>
        <w:rPr>
          <w:rFonts w:ascii="Times New Roman" w:hAnsi="Times New Roman"/>
          <w:color w:val="FF0000"/>
        </w:rPr>
        <w:t xml:space="preserve">    "dt": "0x4000",</w:t>
      </w:r>
    </w:p>
    <w:p w:rsidR="004C3666" w:rsidRDefault="003753BE">
      <w:pPr>
        <w:ind w:firstLine="420"/>
        <w:rPr>
          <w:rFonts w:ascii="Times New Roman" w:hAnsi="Times New Roman"/>
          <w:color w:val="FF0000"/>
        </w:rPr>
      </w:pPr>
      <w:r>
        <w:rPr>
          <w:rFonts w:ascii="Times New Roman" w:hAnsi="Times New Roman"/>
          <w:color w:val="FF0000"/>
        </w:rPr>
        <w:t>"ap": "howen-wifi-ap",</w:t>
      </w:r>
    </w:p>
    <w:p w:rsidR="004C3666" w:rsidRDefault="003753BE">
      <w:pPr>
        <w:ind w:firstLine="420"/>
        <w:rPr>
          <w:rFonts w:ascii="Times New Roman" w:hAnsi="Times New Roman"/>
          <w:color w:val="FF0000"/>
        </w:rPr>
      </w:pPr>
      <w:r>
        <w:rPr>
          <w:rFonts w:ascii="Times New Roman" w:hAnsi="Times New Roman"/>
          <w:color w:val="FF0000"/>
        </w:rPr>
        <w:t>"ver": "V1.3.21"</w:t>
      </w:r>
    </w:p>
    <w:p w:rsidR="004C3666" w:rsidRDefault="003753BE">
      <w:pPr>
        <w:ind w:firstLine="420"/>
        <w:rPr>
          <w:rFonts w:ascii="Times New Roman" w:hAnsi="Times New Roman"/>
          <w:color w:val="FF0000"/>
        </w:rPr>
      </w:pPr>
      <w:r>
        <w:rPr>
          <w:rFonts w:ascii="Times New Roman" w:hAnsi="Times New Roman"/>
          <w:color w:val="FF0000"/>
        </w:rPr>
        <w:t>}</w:t>
      </w:r>
    </w:p>
    <w:p w:rsidR="004C3666" w:rsidRDefault="004C3666">
      <w:pPr>
        <w:ind w:firstLine="420"/>
        <w:rPr>
          <w:rFonts w:ascii="Times New Roman" w:hAnsi="Times New Roman"/>
          <w:color w:val="FF0000"/>
        </w:rPr>
      </w:pPr>
    </w:p>
    <w:p w:rsidR="004C3666" w:rsidRDefault="003753BE">
      <w:pPr>
        <w:pStyle w:val="Heading3"/>
      </w:pPr>
      <w:bookmarkStart w:id="5" w:name="_Signal_Link_Registration_1"/>
      <w:bookmarkEnd w:id="5"/>
      <w:r>
        <w:t>Signal Link Registration Response</w:t>
      </w:r>
    </w:p>
    <w:tbl>
      <w:tblPr>
        <w:tblW w:w="8393" w:type="dxa"/>
        <w:tblInd w:w="-17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ayout w:type="fixed"/>
        <w:tblLook w:val="04A0" w:firstRow="1" w:lastRow="0" w:firstColumn="1" w:lastColumn="0" w:noHBand="0" w:noVBand="1"/>
      </w:tblPr>
      <w:tblGrid>
        <w:gridCol w:w="1341"/>
        <w:gridCol w:w="1319"/>
        <w:gridCol w:w="766"/>
        <w:gridCol w:w="4967"/>
      </w:tblGrid>
      <w:tr w:rsidR="004C3666">
        <w:trPr>
          <w:trHeight w:val="405"/>
        </w:trPr>
        <w:tc>
          <w:tcPr>
            <w:tcW w:w="1341" w:type="dxa"/>
            <w:shd w:val="clear" w:color="auto" w:fill="4472C4" w:themeFill="accent5"/>
          </w:tcPr>
          <w:p w:rsidR="004C3666" w:rsidRDefault="003753BE">
            <w:pPr>
              <w:rPr>
                <w:rFonts w:ascii="Times New Roman" w:hAnsi="Times New Roman"/>
                <w:b/>
              </w:rPr>
            </w:pPr>
            <w:r>
              <w:rPr>
                <w:rFonts w:ascii="Times New Roman" w:hAnsi="Times New Roman"/>
                <w:b/>
              </w:rPr>
              <w:t xml:space="preserve">Content </w:t>
            </w:r>
          </w:p>
        </w:tc>
        <w:tc>
          <w:tcPr>
            <w:tcW w:w="7052" w:type="dxa"/>
            <w:gridSpan w:val="3"/>
            <w:shd w:val="clear" w:color="auto" w:fill="4472C4" w:themeFill="accent5"/>
          </w:tcPr>
          <w:p w:rsidR="004C3666" w:rsidRDefault="003753BE">
            <w:pPr>
              <w:rPr>
                <w:rFonts w:ascii="Times New Roman" w:hAnsi="Times New Roman"/>
                <w:b/>
              </w:rPr>
            </w:pPr>
            <w:r>
              <w:rPr>
                <w:rFonts w:ascii="Times New Roman" w:hAnsi="Times New Roman"/>
                <w:b/>
              </w:rPr>
              <w:t xml:space="preserve">Description </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message numbering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0x4001</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Transmission direction </w:t>
            </w:r>
          </w:p>
        </w:tc>
        <w:tc>
          <w:tcPr>
            <w:tcW w:w="7052" w:type="dxa"/>
            <w:gridSpan w:val="3"/>
          </w:tcPr>
          <w:p w:rsidR="004C3666" w:rsidRDefault="003753BE">
            <w:pPr>
              <w:pStyle w:val="1"/>
              <w:ind w:firstLineChars="0" w:firstLine="0"/>
              <w:rPr>
                <w:rFonts w:ascii="Times New Roman" w:hAnsi="Times New Roman"/>
              </w:rPr>
            </w:pPr>
            <w:bookmarkStart w:id="6" w:name="OLE_LINK7"/>
            <w:bookmarkStart w:id="7" w:name="OLE_LINK6"/>
            <w:r>
              <w:rPr>
                <w:rFonts w:ascii="Times New Roman" w:hAnsi="Times New Roman"/>
              </w:rPr>
              <w:t>sever →MDVR</w:t>
            </w:r>
            <w:bookmarkEnd w:id="6"/>
            <w:bookmarkEnd w:id="7"/>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Interaction link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 xml:space="preserve">Signal link </w:t>
            </w:r>
          </w:p>
        </w:tc>
      </w:tr>
      <w:tr w:rsidR="004C3666">
        <w:trPr>
          <w:trHeight w:val="300"/>
        </w:trPr>
        <w:tc>
          <w:tcPr>
            <w:tcW w:w="1341" w:type="dxa"/>
            <w:vMerge w:val="restart"/>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7052" w:type="dxa"/>
            <w:gridSpan w:val="3"/>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Pr>
          <w:p w:rsidR="004C3666" w:rsidRDefault="004C3666">
            <w:pPr>
              <w:rPr>
                <w:rFonts w:ascii="Times New Roman" w:hAnsi="Times New Roman"/>
              </w:rPr>
            </w:pPr>
          </w:p>
        </w:tc>
        <w:tc>
          <w:tcPr>
            <w:tcW w:w="7052" w:type="dxa"/>
            <w:gridSpan w:val="3"/>
          </w:tcPr>
          <w:p w:rsidR="004C3666" w:rsidRDefault="003753BE">
            <w:pPr>
              <w:rPr>
                <w:rFonts w:ascii="Times New Roman" w:hAnsi="Times New Roman"/>
              </w:rPr>
            </w:pPr>
            <w:r>
              <w:rPr>
                <w:rFonts w:ascii="Times New Roman" w:hAnsi="Times New Roman"/>
              </w:rPr>
              <w:t xml:space="preserve">Items that must be filled in </w:t>
            </w:r>
          </w:p>
        </w:tc>
      </w:tr>
      <w:tr w:rsidR="004C3666">
        <w:trPr>
          <w:trHeight w:val="315"/>
        </w:trPr>
        <w:tc>
          <w:tcPr>
            <w:tcW w:w="1341" w:type="dxa"/>
            <w:vMerge/>
          </w:tcPr>
          <w:p w:rsidR="004C3666" w:rsidRDefault="004C3666">
            <w:pPr>
              <w:rPr>
                <w:rFonts w:ascii="Times New Roman" w:hAnsi="Times New Roman"/>
              </w:rPr>
            </w:pPr>
          </w:p>
        </w:tc>
        <w:tc>
          <w:tcPr>
            <w:tcW w:w="1319" w:type="dxa"/>
          </w:tcPr>
          <w:p w:rsidR="004C3666" w:rsidRDefault="003753BE">
            <w:pPr>
              <w:rPr>
                <w:rFonts w:ascii="Times New Roman" w:hAnsi="Times New Roman"/>
              </w:rPr>
            </w:pPr>
            <w:r>
              <w:rPr>
                <w:rFonts w:ascii="Times New Roman" w:hAnsi="Times New Roman"/>
              </w:rPr>
              <w:t xml:space="preserve">Content </w:t>
            </w:r>
          </w:p>
        </w:tc>
        <w:tc>
          <w:tcPr>
            <w:tcW w:w="766" w:type="dxa"/>
          </w:tcPr>
          <w:p w:rsidR="004C3666" w:rsidRDefault="003753BE">
            <w:pPr>
              <w:rPr>
                <w:rFonts w:ascii="Times New Roman" w:hAnsi="Times New Roman"/>
              </w:rPr>
            </w:pPr>
            <w:r>
              <w:rPr>
                <w:rFonts w:ascii="Times New Roman" w:hAnsi="Times New Roman"/>
              </w:rPr>
              <w:t>Field name</w:t>
            </w:r>
          </w:p>
        </w:tc>
        <w:tc>
          <w:tcPr>
            <w:tcW w:w="4967" w:type="dxa"/>
          </w:tcPr>
          <w:p w:rsidR="004C3666" w:rsidRDefault="003753BE">
            <w:pPr>
              <w:pStyle w:val="1"/>
              <w:ind w:firstLineChars="0" w:firstLine="0"/>
              <w:rPr>
                <w:rFonts w:ascii="Times New Roman" w:hAnsi="Times New Roman"/>
              </w:rPr>
            </w:pPr>
            <w:r>
              <w:rPr>
                <w:rFonts w:ascii="Times New Roman" w:hAnsi="Times New Roman"/>
              </w:rPr>
              <w:t xml:space="preserve">Description </w:t>
            </w:r>
          </w:p>
        </w:tc>
      </w:tr>
      <w:tr w:rsidR="004C3666">
        <w:trPr>
          <w:trHeight w:val="840"/>
        </w:trPr>
        <w:tc>
          <w:tcPr>
            <w:tcW w:w="1341" w:type="dxa"/>
            <w:vMerge/>
          </w:tcPr>
          <w:p w:rsidR="004C3666" w:rsidRDefault="004C3666">
            <w:pPr>
              <w:rPr>
                <w:rFonts w:ascii="Times New Roman" w:hAnsi="Times New Roman"/>
              </w:rPr>
            </w:pPr>
          </w:p>
        </w:tc>
        <w:tc>
          <w:tcPr>
            <w:tcW w:w="1319" w:type="dxa"/>
          </w:tcPr>
          <w:p w:rsidR="004C3666" w:rsidRDefault="003753BE">
            <w:pPr>
              <w:rPr>
                <w:rFonts w:ascii="Times New Roman" w:hAnsi="Times New Roman"/>
              </w:rPr>
            </w:pPr>
            <w:r>
              <w:rPr>
                <w:rFonts w:ascii="Times New Roman" w:hAnsi="Times New Roman"/>
              </w:rPr>
              <w:t xml:space="preserve">Session numbering </w:t>
            </w:r>
          </w:p>
        </w:tc>
        <w:tc>
          <w:tcPr>
            <w:tcW w:w="766" w:type="dxa"/>
          </w:tcPr>
          <w:p w:rsidR="004C3666" w:rsidRDefault="003753BE">
            <w:pPr>
              <w:rPr>
                <w:rFonts w:ascii="Times New Roman" w:hAnsi="Times New Roman"/>
              </w:rPr>
            </w:pPr>
            <w:r>
              <w:rPr>
                <w:rFonts w:ascii="Times New Roman" w:hAnsi="Times New Roman"/>
              </w:rPr>
              <w:t>ss</w:t>
            </w:r>
          </w:p>
        </w:tc>
        <w:tc>
          <w:tcPr>
            <w:tcW w:w="4967" w:type="dxa"/>
          </w:tcPr>
          <w:p w:rsidR="004C3666" w:rsidRDefault="003753BE">
            <w:pPr>
              <w:pStyle w:val="1"/>
              <w:ind w:firstLineChars="0" w:firstLine="0"/>
              <w:rPr>
                <w:rFonts w:ascii="Times New Roman" w:hAnsi="Times New Roman"/>
              </w:rPr>
            </w:pPr>
            <w:bookmarkStart w:id="8" w:name="OLE_LINK4"/>
            <w:bookmarkStart w:id="9" w:name="OLE_LINK3"/>
            <w:r>
              <w:rPr>
                <w:rFonts w:ascii="Times New Roman" w:hAnsi="Times New Roman"/>
              </w:rPr>
              <w:t>The session numbering generated by the device,</w:t>
            </w:r>
            <w:bookmarkEnd w:id="8"/>
            <w:bookmarkEnd w:id="9"/>
            <w:r>
              <w:rPr>
                <w:rFonts w:ascii="Times New Roman" w:hAnsi="Times New Roman"/>
              </w:rPr>
              <w:t xml:space="preserve"> for example, “12FB-01DE-0001-0203”.</w:t>
            </w:r>
          </w:p>
        </w:tc>
      </w:tr>
      <w:tr w:rsidR="004C3666">
        <w:trPr>
          <w:trHeight w:val="210"/>
        </w:trPr>
        <w:tc>
          <w:tcPr>
            <w:tcW w:w="1341" w:type="dxa"/>
            <w:vMerge/>
          </w:tcPr>
          <w:p w:rsidR="004C3666" w:rsidRDefault="004C3666">
            <w:pPr>
              <w:rPr>
                <w:rFonts w:ascii="Times New Roman" w:hAnsi="Times New Roman"/>
              </w:rPr>
            </w:pPr>
          </w:p>
        </w:tc>
        <w:tc>
          <w:tcPr>
            <w:tcW w:w="1319" w:type="dxa"/>
          </w:tcPr>
          <w:p w:rsidR="004C3666" w:rsidRDefault="003753BE">
            <w:pPr>
              <w:rPr>
                <w:rFonts w:ascii="Times New Roman" w:hAnsi="Times New Roman"/>
              </w:rPr>
            </w:pPr>
            <w:r>
              <w:rPr>
                <w:rFonts w:ascii="Times New Roman" w:hAnsi="Times New Roman"/>
              </w:rPr>
              <w:t xml:space="preserve">Error code </w:t>
            </w:r>
          </w:p>
        </w:tc>
        <w:tc>
          <w:tcPr>
            <w:tcW w:w="766" w:type="dxa"/>
          </w:tcPr>
          <w:p w:rsidR="004C3666" w:rsidRDefault="003753BE">
            <w:pPr>
              <w:rPr>
                <w:rFonts w:ascii="Times New Roman" w:hAnsi="Times New Roman"/>
              </w:rPr>
            </w:pPr>
            <w:r>
              <w:rPr>
                <w:rFonts w:ascii="Times New Roman" w:hAnsi="Times New Roman"/>
              </w:rPr>
              <w:t>err</w:t>
            </w:r>
          </w:p>
        </w:tc>
        <w:tc>
          <w:tcPr>
            <w:tcW w:w="4967" w:type="dxa"/>
          </w:tcPr>
          <w:p w:rsidR="004C3666" w:rsidRDefault="003753BE">
            <w:pPr>
              <w:rPr>
                <w:rFonts w:ascii="Times New Roman" w:hAnsi="Times New Roman"/>
              </w:rPr>
            </w:pPr>
            <w:r>
              <w:rPr>
                <w:rFonts w:ascii="Times New Roman" w:hAnsi="Times New Roman"/>
              </w:rPr>
              <w:t xml:space="preserve">Please refer to error code table. </w:t>
            </w:r>
          </w:p>
        </w:tc>
      </w:tr>
      <w:tr w:rsidR="004C3666">
        <w:trPr>
          <w:trHeight w:val="105"/>
        </w:trPr>
        <w:tc>
          <w:tcPr>
            <w:tcW w:w="1341" w:type="dxa"/>
            <w:vMerge/>
          </w:tcPr>
          <w:p w:rsidR="004C3666" w:rsidRDefault="004C3666">
            <w:pPr>
              <w:rPr>
                <w:rFonts w:ascii="Times New Roman" w:hAnsi="Times New Roman"/>
              </w:rPr>
            </w:pPr>
          </w:p>
        </w:tc>
        <w:tc>
          <w:tcPr>
            <w:tcW w:w="1319" w:type="dxa"/>
          </w:tcPr>
          <w:p w:rsidR="004C3666" w:rsidRDefault="004C3666">
            <w:pPr>
              <w:rPr>
                <w:rFonts w:ascii="Times New Roman" w:hAnsi="Times New Roman"/>
              </w:rPr>
            </w:pPr>
          </w:p>
        </w:tc>
        <w:tc>
          <w:tcPr>
            <w:tcW w:w="766" w:type="dxa"/>
          </w:tcPr>
          <w:p w:rsidR="004C3666" w:rsidRDefault="004C3666">
            <w:pPr>
              <w:rPr>
                <w:rFonts w:ascii="Times New Roman" w:hAnsi="Times New Roman"/>
              </w:rPr>
            </w:pPr>
          </w:p>
        </w:tc>
        <w:tc>
          <w:tcPr>
            <w:tcW w:w="4967" w:type="dxa"/>
          </w:tcPr>
          <w:p w:rsidR="004C3666" w:rsidRDefault="004C3666">
            <w:pPr>
              <w:rPr>
                <w:rFonts w:ascii="Times New Roman" w:hAnsi="Times New Roman"/>
              </w:rPr>
            </w:pPr>
          </w:p>
        </w:tc>
      </w:tr>
      <w:tr w:rsidR="004C3666">
        <w:trPr>
          <w:trHeight w:val="270"/>
        </w:trPr>
        <w:tc>
          <w:tcPr>
            <w:tcW w:w="1341" w:type="dxa"/>
            <w:vMerge/>
          </w:tcPr>
          <w:p w:rsidR="004C3666" w:rsidRDefault="004C3666">
            <w:pPr>
              <w:rPr>
                <w:rFonts w:ascii="Times New Roman" w:hAnsi="Times New Roman"/>
              </w:rPr>
            </w:pPr>
          </w:p>
        </w:tc>
        <w:tc>
          <w:tcPr>
            <w:tcW w:w="1319" w:type="dxa"/>
          </w:tcPr>
          <w:p w:rsidR="004C3666" w:rsidRDefault="004C3666">
            <w:pPr>
              <w:rPr>
                <w:rFonts w:ascii="Times New Roman" w:hAnsi="Times New Roman"/>
              </w:rPr>
            </w:pPr>
          </w:p>
        </w:tc>
        <w:tc>
          <w:tcPr>
            <w:tcW w:w="766" w:type="dxa"/>
          </w:tcPr>
          <w:p w:rsidR="004C3666" w:rsidRDefault="004C3666">
            <w:pPr>
              <w:rPr>
                <w:rFonts w:ascii="Times New Roman" w:hAnsi="Times New Roman"/>
              </w:rPr>
            </w:pPr>
          </w:p>
        </w:tc>
        <w:tc>
          <w:tcPr>
            <w:tcW w:w="4967" w:type="dxa"/>
          </w:tcPr>
          <w:p w:rsidR="004C3666" w:rsidRDefault="004C3666">
            <w:pPr>
              <w:rPr>
                <w:rFonts w:ascii="Times New Roman" w:hAnsi="Times New Roman"/>
              </w:rPr>
            </w:pPr>
          </w:p>
        </w:tc>
      </w:tr>
    </w:tbl>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Loading data sample</w:t>
      </w:r>
      <w:r>
        <w:rPr>
          <w:rFonts w:ascii="Times New Roman" w:hAnsi="Times New Roman"/>
        </w:rPr>
        <w:t>：</w:t>
      </w:r>
    </w:p>
    <w:p w:rsidR="004C3666" w:rsidRDefault="004C3666">
      <w:pPr>
        <w:ind w:firstLine="420"/>
        <w:rPr>
          <w:rFonts w:ascii="Times New Roman" w:hAnsi="Times New Roman"/>
        </w:rPr>
      </w:pPr>
    </w:p>
    <w:p w:rsidR="004C3666" w:rsidRDefault="003753BE">
      <w:pPr>
        <w:rPr>
          <w:rFonts w:ascii="Times New Roman" w:hAnsi="Times New Roman"/>
        </w:rPr>
      </w:pPr>
      <w:r>
        <w:rPr>
          <w:rFonts w:ascii="Times New Roman" w:hAnsi="Times New Roman"/>
        </w:rPr>
        <w:tab/>
        <w:t>{</w:t>
      </w:r>
    </w:p>
    <w:p w:rsidR="004C3666" w:rsidRDefault="003753BE">
      <w:pPr>
        <w:rPr>
          <w:rFonts w:ascii="Times New Roman" w:hAnsi="Times New Roman"/>
        </w:rPr>
      </w:pPr>
      <w:r>
        <w:rPr>
          <w:rFonts w:ascii="Times New Roman" w:hAnsi="Times New Roman"/>
        </w:rPr>
        <w:tab/>
        <w:t>“ss”:”12FB-01DE-0001-0203”,</w:t>
      </w:r>
    </w:p>
    <w:p w:rsidR="004C3666" w:rsidRDefault="003753BE">
      <w:pPr>
        <w:rPr>
          <w:rFonts w:ascii="Times New Roman" w:hAnsi="Times New Roman"/>
        </w:rPr>
      </w:pPr>
      <w:r>
        <w:rPr>
          <w:rFonts w:ascii="Times New Roman" w:hAnsi="Times New Roman"/>
        </w:rPr>
        <w:t xml:space="preserve">    "err": "0"</w:t>
      </w: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3"/>
      </w:pPr>
      <w:bookmarkStart w:id="10" w:name="_Media_Link_Registration"/>
      <w:bookmarkEnd w:id="10"/>
      <w:r>
        <w:t>Media Link Registration Request</w:t>
      </w:r>
    </w:p>
    <w:tbl>
      <w:tblPr>
        <w:tblW w:w="8393" w:type="dxa"/>
        <w:tblInd w:w="-17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ayout w:type="fixed"/>
        <w:tblLook w:val="04A0" w:firstRow="1" w:lastRow="0" w:firstColumn="1" w:lastColumn="0" w:noHBand="0" w:noVBand="1"/>
      </w:tblPr>
      <w:tblGrid>
        <w:gridCol w:w="1341"/>
        <w:gridCol w:w="1317"/>
        <w:gridCol w:w="765"/>
        <w:gridCol w:w="4970"/>
      </w:tblGrid>
      <w:tr w:rsidR="004C3666">
        <w:trPr>
          <w:trHeight w:val="405"/>
        </w:trPr>
        <w:tc>
          <w:tcPr>
            <w:tcW w:w="1341" w:type="dxa"/>
            <w:shd w:val="clear" w:color="auto" w:fill="4472C4" w:themeFill="accent5"/>
          </w:tcPr>
          <w:p w:rsidR="004C3666" w:rsidRDefault="003753BE">
            <w:pPr>
              <w:rPr>
                <w:rFonts w:ascii="Times New Roman" w:hAnsi="Times New Roman"/>
                <w:b/>
              </w:rPr>
            </w:pPr>
            <w:r>
              <w:rPr>
                <w:rFonts w:ascii="Times New Roman" w:hAnsi="Times New Roman"/>
                <w:b/>
              </w:rPr>
              <w:t>Contents</w:t>
            </w:r>
          </w:p>
        </w:tc>
        <w:tc>
          <w:tcPr>
            <w:tcW w:w="7052" w:type="dxa"/>
            <w:gridSpan w:val="3"/>
            <w:shd w:val="clear" w:color="auto" w:fill="4472C4" w:themeFill="accent5"/>
          </w:tcPr>
          <w:p w:rsidR="004C3666" w:rsidRDefault="003753BE">
            <w:pPr>
              <w:rPr>
                <w:rFonts w:ascii="Times New Roman" w:hAnsi="Times New Roman"/>
                <w:b/>
              </w:rPr>
            </w:pPr>
            <w:r>
              <w:rPr>
                <w:rFonts w:ascii="Times New Roman" w:hAnsi="Times New Roman"/>
                <w:b/>
              </w:rPr>
              <w:t xml:space="preserve">Description </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message numbering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0x1002</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Transmission direction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 xml:space="preserve">MDVR →sever </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Interaction link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Media link</w:t>
            </w:r>
          </w:p>
        </w:tc>
      </w:tr>
      <w:tr w:rsidR="004C3666">
        <w:trPr>
          <w:trHeight w:val="300"/>
        </w:trPr>
        <w:tc>
          <w:tcPr>
            <w:tcW w:w="1341" w:type="dxa"/>
            <w:vMerge w:val="restart"/>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7052" w:type="dxa"/>
            <w:gridSpan w:val="3"/>
          </w:tcPr>
          <w:p w:rsidR="004C3666" w:rsidRDefault="003753BE">
            <w:pPr>
              <w:rPr>
                <w:rFonts w:ascii="Times New Roman" w:hAnsi="Times New Roman"/>
              </w:rPr>
            </w:pPr>
            <w:r>
              <w:rPr>
                <w:rFonts w:ascii="Times New Roman" w:hAnsi="Times New Roman"/>
              </w:rPr>
              <w:t>Adopt JASON encoding rule</w:t>
            </w:r>
          </w:p>
        </w:tc>
      </w:tr>
      <w:tr w:rsidR="004C3666">
        <w:trPr>
          <w:trHeight w:val="300"/>
        </w:trPr>
        <w:tc>
          <w:tcPr>
            <w:tcW w:w="1341" w:type="dxa"/>
            <w:vMerge/>
          </w:tcPr>
          <w:p w:rsidR="004C3666" w:rsidRDefault="004C3666">
            <w:pPr>
              <w:rPr>
                <w:rFonts w:ascii="Times New Roman" w:hAnsi="Times New Roman"/>
              </w:rPr>
            </w:pPr>
          </w:p>
        </w:tc>
        <w:tc>
          <w:tcPr>
            <w:tcW w:w="7052" w:type="dxa"/>
            <w:gridSpan w:val="3"/>
          </w:tcPr>
          <w:p w:rsidR="004C3666" w:rsidRDefault="003753BE">
            <w:pPr>
              <w:rPr>
                <w:rFonts w:ascii="Times New Roman" w:hAnsi="Times New Roman"/>
              </w:rPr>
            </w:pPr>
            <w:r>
              <w:rPr>
                <w:rFonts w:ascii="Times New Roman" w:hAnsi="Times New Roman"/>
              </w:rPr>
              <w:t xml:space="preserve">Items must be filled in </w:t>
            </w:r>
          </w:p>
        </w:tc>
      </w:tr>
      <w:tr w:rsidR="004C3666">
        <w:trPr>
          <w:trHeight w:val="315"/>
        </w:trPr>
        <w:tc>
          <w:tcPr>
            <w:tcW w:w="1341" w:type="dxa"/>
            <w:vMerge/>
          </w:tcPr>
          <w:p w:rsidR="004C3666" w:rsidRDefault="004C3666">
            <w:pPr>
              <w:rPr>
                <w:rFonts w:ascii="Times New Roman" w:hAnsi="Times New Roman"/>
              </w:rPr>
            </w:pPr>
          </w:p>
        </w:tc>
        <w:tc>
          <w:tcPr>
            <w:tcW w:w="1317" w:type="dxa"/>
          </w:tcPr>
          <w:p w:rsidR="004C3666" w:rsidRDefault="003753BE">
            <w:pPr>
              <w:rPr>
                <w:rFonts w:ascii="Times New Roman" w:hAnsi="Times New Roman"/>
              </w:rPr>
            </w:pPr>
            <w:r>
              <w:rPr>
                <w:rFonts w:ascii="Times New Roman" w:hAnsi="Times New Roman"/>
              </w:rPr>
              <w:t>Content</w:t>
            </w:r>
          </w:p>
        </w:tc>
        <w:tc>
          <w:tcPr>
            <w:tcW w:w="765" w:type="dxa"/>
          </w:tcPr>
          <w:p w:rsidR="004C3666" w:rsidRDefault="003753BE">
            <w:pPr>
              <w:rPr>
                <w:rFonts w:ascii="Times New Roman" w:hAnsi="Times New Roman"/>
              </w:rPr>
            </w:pPr>
            <w:r>
              <w:rPr>
                <w:rFonts w:ascii="Times New Roman" w:hAnsi="Times New Roman"/>
              </w:rPr>
              <w:t>Field name</w:t>
            </w:r>
          </w:p>
        </w:tc>
        <w:tc>
          <w:tcPr>
            <w:tcW w:w="4970" w:type="dxa"/>
          </w:tcPr>
          <w:p w:rsidR="004C3666" w:rsidRDefault="003753BE">
            <w:pPr>
              <w:pStyle w:val="1"/>
              <w:ind w:firstLineChars="0" w:firstLine="0"/>
              <w:rPr>
                <w:rFonts w:ascii="Times New Roman" w:hAnsi="Times New Roman"/>
              </w:rPr>
            </w:pPr>
            <w:r>
              <w:rPr>
                <w:rFonts w:ascii="Times New Roman" w:hAnsi="Times New Roman"/>
              </w:rPr>
              <w:t xml:space="preserve">Description </w:t>
            </w:r>
          </w:p>
        </w:tc>
      </w:tr>
      <w:tr w:rsidR="004C3666">
        <w:trPr>
          <w:trHeight w:val="315"/>
        </w:trPr>
        <w:tc>
          <w:tcPr>
            <w:tcW w:w="1341" w:type="dxa"/>
            <w:vMerge/>
          </w:tcPr>
          <w:p w:rsidR="004C3666" w:rsidRDefault="004C3666">
            <w:pPr>
              <w:rPr>
                <w:rFonts w:ascii="Times New Roman" w:hAnsi="Times New Roman"/>
              </w:rPr>
            </w:pPr>
          </w:p>
        </w:tc>
        <w:tc>
          <w:tcPr>
            <w:tcW w:w="1317" w:type="dxa"/>
          </w:tcPr>
          <w:p w:rsidR="004C3666" w:rsidRDefault="003753BE">
            <w:pPr>
              <w:rPr>
                <w:rFonts w:ascii="Times New Roman" w:hAnsi="Times New Roman"/>
              </w:rPr>
            </w:pPr>
            <w:r>
              <w:rPr>
                <w:rFonts w:ascii="Times New Roman" w:hAnsi="Times New Roman"/>
              </w:rPr>
              <w:t xml:space="preserve">Session numbering </w:t>
            </w:r>
          </w:p>
        </w:tc>
        <w:tc>
          <w:tcPr>
            <w:tcW w:w="765" w:type="dxa"/>
          </w:tcPr>
          <w:p w:rsidR="004C3666" w:rsidRDefault="003753BE">
            <w:pPr>
              <w:rPr>
                <w:rFonts w:ascii="Times New Roman" w:hAnsi="Times New Roman"/>
              </w:rPr>
            </w:pPr>
            <w:r>
              <w:rPr>
                <w:rFonts w:ascii="Times New Roman" w:hAnsi="Times New Roman"/>
              </w:rPr>
              <w:t>ss</w:t>
            </w:r>
          </w:p>
        </w:tc>
        <w:tc>
          <w:tcPr>
            <w:tcW w:w="4970" w:type="dxa"/>
          </w:tcPr>
          <w:p w:rsidR="007F5566" w:rsidRDefault="007F5566" w:rsidP="007F5566">
            <w:pPr>
              <w:pStyle w:val="1"/>
              <w:ind w:firstLineChars="0" w:firstLine="0"/>
              <w:rPr>
                <w:rFonts w:ascii="Times New Roman" w:hAnsi="Times New Roman"/>
              </w:rPr>
            </w:pPr>
            <w:r>
              <w:rPr>
                <w:rFonts w:ascii="Times New Roman" w:hAnsi="Times New Roman"/>
              </w:rPr>
              <w:t>Device replys to request from server: session number is generated by server;</w:t>
            </w:r>
          </w:p>
          <w:p w:rsidR="007F5566" w:rsidRDefault="007F5566" w:rsidP="007F5566">
            <w:pPr>
              <w:pStyle w:val="1"/>
              <w:ind w:firstLineChars="0" w:firstLine="0"/>
              <w:rPr>
                <w:rFonts w:ascii="Times New Roman" w:hAnsi="Times New Roman"/>
              </w:rPr>
            </w:pPr>
            <w:r>
              <w:rPr>
                <w:rFonts w:ascii="Times New Roman" w:hAnsi="Times New Roman"/>
              </w:rPr>
              <w:t>Device sends request to server:session number is generated by device;</w:t>
            </w:r>
          </w:p>
          <w:p w:rsidR="004C3666" w:rsidRDefault="007F5566" w:rsidP="007F5566">
            <w:pPr>
              <w:pStyle w:val="1"/>
              <w:ind w:firstLineChars="0" w:firstLine="0"/>
              <w:rPr>
                <w:rFonts w:ascii="Times New Roman" w:hAnsi="Times New Roman"/>
              </w:rPr>
            </w:pPr>
            <w:r>
              <w:rPr>
                <w:rFonts w:ascii="Times New Roman" w:hAnsi="Times New Roman"/>
              </w:rPr>
              <w:t>E</w:t>
            </w:r>
            <w:r w:rsidR="003753BE">
              <w:rPr>
                <w:rFonts w:ascii="Times New Roman" w:hAnsi="Times New Roman"/>
              </w:rPr>
              <w:t>xample</w:t>
            </w:r>
            <w:r>
              <w:rPr>
                <w:rFonts w:ascii="Times New Roman" w:hAnsi="Times New Roman"/>
              </w:rPr>
              <w:t xml:space="preserve"> for session number:</w:t>
            </w:r>
            <w:r w:rsidR="003753BE">
              <w:rPr>
                <w:rFonts w:ascii="Times New Roman" w:hAnsi="Times New Roman"/>
              </w:rPr>
              <w:t xml:space="preserve"> ”12FB-01DE-0001-0203”</w:t>
            </w:r>
          </w:p>
        </w:tc>
      </w:tr>
      <w:tr w:rsidR="004C3666">
        <w:trPr>
          <w:trHeight w:val="210"/>
        </w:trPr>
        <w:tc>
          <w:tcPr>
            <w:tcW w:w="1341" w:type="dxa"/>
            <w:vMerge/>
          </w:tcPr>
          <w:p w:rsidR="004C3666" w:rsidRDefault="004C3666">
            <w:pPr>
              <w:rPr>
                <w:rFonts w:ascii="Times New Roman" w:hAnsi="Times New Roman"/>
              </w:rPr>
            </w:pPr>
          </w:p>
        </w:tc>
        <w:tc>
          <w:tcPr>
            <w:tcW w:w="1317" w:type="dxa"/>
          </w:tcPr>
          <w:p w:rsidR="004C3666" w:rsidRDefault="003753BE">
            <w:pPr>
              <w:rPr>
                <w:rFonts w:ascii="Times New Roman" w:hAnsi="Times New Roman"/>
              </w:rPr>
            </w:pPr>
            <w:r>
              <w:rPr>
                <w:rFonts w:ascii="Times New Roman" w:hAnsi="Times New Roman"/>
              </w:rPr>
              <w:t xml:space="preserve">Device numbering </w:t>
            </w:r>
          </w:p>
        </w:tc>
        <w:tc>
          <w:tcPr>
            <w:tcW w:w="765" w:type="dxa"/>
          </w:tcPr>
          <w:p w:rsidR="004C3666" w:rsidRDefault="003753BE">
            <w:pPr>
              <w:rPr>
                <w:rFonts w:ascii="Times New Roman" w:hAnsi="Times New Roman"/>
              </w:rPr>
            </w:pPr>
            <w:r>
              <w:rPr>
                <w:rFonts w:ascii="Times New Roman" w:hAnsi="Times New Roman"/>
              </w:rPr>
              <w:t>dn</w:t>
            </w:r>
          </w:p>
        </w:tc>
        <w:tc>
          <w:tcPr>
            <w:tcW w:w="4970" w:type="dxa"/>
          </w:tcPr>
          <w:p w:rsidR="004C3666" w:rsidRDefault="003753BE" w:rsidP="007F5566">
            <w:pPr>
              <w:rPr>
                <w:rFonts w:ascii="Times New Roman" w:hAnsi="Times New Roman"/>
              </w:rPr>
            </w:pPr>
            <w:r>
              <w:rPr>
                <w:rFonts w:ascii="Times New Roman" w:hAnsi="Times New Roman"/>
              </w:rPr>
              <w:t xml:space="preserve">Device ID, </w:t>
            </w:r>
            <w:r w:rsidR="007F5566">
              <w:rPr>
                <w:rFonts w:ascii="Times New Roman" w:hAnsi="Times New Roman"/>
              </w:rPr>
              <w:t>for example “</w:t>
            </w:r>
            <w:r>
              <w:rPr>
                <w:rFonts w:ascii="Times New Roman" w:hAnsi="Times New Roman"/>
              </w:rPr>
              <w:t>10011</w:t>
            </w:r>
            <w:r w:rsidR="007F5566">
              <w:rPr>
                <w:rFonts w:ascii="Times New Roman" w:hAnsi="Times New Roman"/>
              </w:rPr>
              <w:t>”</w:t>
            </w:r>
          </w:p>
        </w:tc>
      </w:tr>
      <w:tr w:rsidR="004C3666">
        <w:trPr>
          <w:trHeight w:val="270"/>
        </w:trPr>
        <w:tc>
          <w:tcPr>
            <w:tcW w:w="1341" w:type="dxa"/>
            <w:vMerge/>
          </w:tcPr>
          <w:p w:rsidR="004C3666" w:rsidRDefault="004C3666">
            <w:pPr>
              <w:rPr>
                <w:rFonts w:ascii="Times New Roman" w:hAnsi="Times New Roman"/>
              </w:rPr>
            </w:pPr>
          </w:p>
        </w:tc>
        <w:tc>
          <w:tcPr>
            <w:tcW w:w="1317" w:type="dxa"/>
          </w:tcPr>
          <w:p w:rsidR="004C3666" w:rsidRDefault="003753BE">
            <w:pPr>
              <w:rPr>
                <w:rFonts w:ascii="Times New Roman" w:hAnsi="Times New Roman"/>
              </w:rPr>
            </w:pPr>
            <w:r>
              <w:rPr>
                <w:rFonts w:ascii="Times New Roman" w:hAnsi="Times New Roman"/>
              </w:rPr>
              <w:t xml:space="preserve">Access network </w:t>
            </w:r>
          </w:p>
        </w:tc>
        <w:tc>
          <w:tcPr>
            <w:tcW w:w="765" w:type="dxa"/>
          </w:tcPr>
          <w:p w:rsidR="004C3666" w:rsidRDefault="003753BE">
            <w:pPr>
              <w:rPr>
                <w:rFonts w:ascii="Times New Roman" w:hAnsi="Times New Roman"/>
              </w:rPr>
            </w:pPr>
            <w:r>
              <w:rPr>
                <w:rFonts w:ascii="Times New Roman" w:hAnsi="Times New Roman"/>
              </w:rPr>
              <w:t>at</w:t>
            </w:r>
          </w:p>
        </w:tc>
        <w:tc>
          <w:tcPr>
            <w:tcW w:w="4970" w:type="dxa"/>
          </w:tcPr>
          <w:p w:rsidR="004C3666" w:rsidRDefault="003753BE">
            <w:pPr>
              <w:tabs>
                <w:tab w:val="left" w:pos="3353"/>
              </w:tabs>
              <w:rPr>
                <w:rFonts w:ascii="Times New Roman" w:hAnsi="Times New Roman"/>
              </w:rPr>
            </w:pPr>
            <w:r>
              <w:rPr>
                <w:rFonts w:ascii="Times New Roman" w:hAnsi="Times New Roman"/>
              </w:rPr>
              <w:t xml:space="preserve">1-Ethernet 2-WIFI  3-2G, for more information, please refer to </w:t>
            </w:r>
            <w:hyperlink w:anchor="_Network_Type_Code" w:history="1">
              <w:r w:rsidR="007F5566" w:rsidRPr="007F5566">
                <w:rPr>
                  <w:rStyle w:val="Hyperlink"/>
                  <w:rFonts w:ascii="Times New Roman" w:hAnsi="Times New Roman"/>
                </w:rPr>
                <w:t>Network Type Code</w:t>
              </w:r>
            </w:hyperlink>
            <w:r>
              <w:rPr>
                <w:rFonts w:ascii="Times New Roman" w:hAnsi="Times New Roman"/>
              </w:rPr>
              <w:t>.</w:t>
            </w:r>
          </w:p>
        </w:tc>
      </w:tr>
      <w:tr w:rsidR="004C3666">
        <w:trPr>
          <w:trHeight w:val="270"/>
        </w:trPr>
        <w:tc>
          <w:tcPr>
            <w:tcW w:w="1341" w:type="dxa"/>
            <w:vMerge/>
          </w:tcPr>
          <w:p w:rsidR="004C3666" w:rsidRDefault="004C3666">
            <w:pPr>
              <w:rPr>
                <w:rFonts w:ascii="Times New Roman" w:hAnsi="Times New Roman"/>
              </w:rPr>
            </w:pPr>
          </w:p>
        </w:tc>
        <w:tc>
          <w:tcPr>
            <w:tcW w:w="1317" w:type="dxa"/>
          </w:tcPr>
          <w:p w:rsidR="004C3666" w:rsidRDefault="003753BE">
            <w:pPr>
              <w:rPr>
                <w:rFonts w:ascii="Times New Roman" w:hAnsi="Times New Roman"/>
              </w:rPr>
            </w:pPr>
            <w:r>
              <w:rPr>
                <w:rFonts w:ascii="Times New Roman" w:hAnsi="Times New Roman"/>
              </w:rPr>
              <w:t xml:space="preserve">Media type </w:t>
            </w:r>
          </w:p>
        </w:tc>
        <w:tc>
          <w:tcPr>
            <w:tcW w:w="765" w:type="dxa"/>
          </w:tcPr>
          <w:p w:rsidR="004C3666" w:rsidRDefault="003753BE">
            <w:pPr>
              <w:rPr>
                <w:rFonts w:ascii="Times New Roman" w:hAnsi="Times New Roman"/>
              </w:rPr>
            </w:pPr>
            <w:r>
              <w:rPr>
                <w:rFonts w:ascii="Times New Roman" w:hAnsi="Times New Roman"/>
              </w:rPr>
              <w:t>mt</w:t>
            </w:r>
          </w:p>
        </w:tc>
        <w:tc>
          <w:tcPr>
            <w:tcW w:w="4970" w:type="dxa"/>
          </w:tcPr>
          <w:p w:rsidR="004C3666" w:rsidRDefault="003753BE">
            <w:pPr>
              <w:rPr>
                <w:rFonts w:ascii="Times New Roman" w:hAnsi="Times New Roman"/>
              </w:rPr>
            </w:pPr>
            <w:r>
              <w:rPr>
                <w:rFonts w:ascii="Times New Roman" w:hAnsi="Times New Roman"/>
              </w:rPr>
              <w:t>1-live view 2-playback 3-audio 4-file transmission</w:t>
            </w:r>
          </w:p>
          <w:p w:rsidR="004C3666" w:rsidRDefault="003753BE" w:rsidP="007F5566">
            <w:pPr>
              <w:rPr>
                <w:rFonts w:ascii="Times New Roman" w:hAnsi="Times New Roman"/>
              </w:rPr>
            </w:pPr>
            <w:r>
              <w:rPr>
                <w:rFonts w:ascii="Times New Roman" w:hAnsi="Times New Roman"/>
              </w:rPr>
              <w:t xml:space="preserve">5-serial </w:t>
            </w:r>
            <w:r w:rsidR="007F5566">
              <w:rPr>
                <w:rFonts w:ascii="Times New Roman" w:hAnsi="Times New Roman"/>
              </w:rPr>
              <w:t>data transparent transmission 6-Result of recording search</w:t>
            </w:r>
          </w:p>
        </w:tc>
      </w:tr>
      <w:tr w:rsidR="004C3666">
        <w:trPr>
          <w:trHeight w:val="270"/>
        </w:trPr>
        <w:tc>
          <w:tcPr>
            <w:tcW w:w="1341" w:type="dxa"/>
            <w:vMerge/>
          </w:tcPr>
          <w:p w:rsidR="004C3666" w:rsidRDefault="004C3666">
            <w:pPr>
              <w:rPr>
                <w:rFonts w:ascii="Times New Roman" w:hAnsi="Times New Roman"/>
              </w:rPr>
            </w:pPr>
          </w:p>
        </w:tc>
        <w:tc>
          <w:tcPr>
            <w:tcW w:w="1317" w:type="dxa"/>
          </w:tcPr>
          <w:p w:rsidR="004C3666" w:rsidRDefault="003753BE">
            <w:pPr>
              <w:rPr>
                <w:rFonts w:ascii="Times New Roman" w:hAnsi="Times New Roman"/>
              </w:rPr>
            </w:pPr>
            <w:r>
              <w:rPr>
                <w:rFonts w:ascii="Times New Roman" w:hAnsi="Times New Roman"/>
              </w:rPr>
              <w:t>Channels</w:t>
            </w:r>
          </w:p>
        </w:tc>
        <w:tc>
          <w:tcPr>
            <w:tcW w:w="765" w:type="dxa"/>
          </w:tcPr>
          <w:p w:rsidR="004C3666" w:rsidRDefault="003753BE">
            <w:pPr>
              <w:rPr>
                <w:rFonts w:ascii="Times New Roman" w:hAnsi="Times New Roman"/>
              </w:rPr>
            </w:pPr>
            <w:r>
              <w:rPr>
                <w:rFonts w:ascii="Times New Roman" w:hAnsi="Times New Roman"/>
              </w:rPr>
              <w:t>ch</w:t>
            </w:r>
          </w:p>
        </w:tc>
        <w:tc>
          <w:tcPr>
            <w:tcW w:w="4970" w:type="dxa"/>
          </w:tcPr>
          <w:p w:rsidR="004C3666" w:rsidRDefault="007F5566">
            <w:pPr>
              <w:rPr>
                <w:rFonts w:ascii="Times New Roman" w:hAnsi="Times New Roman"/>
              </w:rPr>
            </w:pPr>
            <w:r>
              <w:rPr>
                <w:rFonts w:ascii="Times New Roman" w:hAnsi="Times New Roman"/>
              </w:rPr>
              <w:t>Correspond with</w:t>
            </w:r>
            <w:r w:rsidR="003753BE">
              <w:rPr>
                <w:rFonts w:ascii="Times New Roman" w:hAnsi="Times New Roman"/>
              </w:rPr>
              <w:t xml:space="preserve"> specific channel, starting from 1, 0 means no need for the channel.</w:t>
            </w:r>
          </w:p>
        </w:tc>
      </w:tr>
      <w:tr w:rsidR="004C3666">
        <w:trPr>
          <w:trHeight w:val="270"/>
        </w:trPr>
        <w:tc>
          <w:tcPr>
            <w:tcW w:w="1341" w:type="dxa"/>
            <w:vMerge/>
          </w:tcPr>
          <w:p w:rsidR="004C3666" w:rsidRDefault="004C3666">
            <w:pPr>
              <w:rPr>
                <w:rFonts w:ascii="Times New Roman" w:hAnsi="Times New Roman"/>
              </w:rPr>
            </w:pPr>
          </w:p>
        </w:tc>
        <w:tc>
          <w:tcPr>
            <w:tcW w:w="7052" w:type="dxa"/>
            <w:gridSpan w:val="3"/>
          </w:tcPr>
          <w:p w:rsidR="004C3666" w:rsidRDefault="003753BE">
            <w:pPr>
              <w:rPr>
                <w:rFonts w:ascii="Times New Roman" w:hAnsi="Times New Roman"/>
              </w:rPr>
            </w:pPr>
            <w:r>
              <w:rPr>
                <w:rFonts w:ascii="Times New Roman" w:hAnsi="Times New Roman"/>
              </w:rPr>
              <w:t>Optional items</w:t>
            </w:r>
            <w:r w:rsidR="007F5566">
              <w:rPr>
                <w:rFonts w:ascii="Times New Roman" w:hAnsi="Times New Roman"/>
              </w:rPr>
              <w:t>(mt=4 – Valid in file transmission</w:t>
            </w:r>
          </w:p>
        </w:tc>
      </w:tr>
      <w:tr w:rsidR="004C3666">
        <w:trPr>
          <w:trHeight w:val="270"/>
        </w:trPr>
        <w:tc>
          <w:tcPr>
            <w:tcW w:w="1341" w:type="dxa"/>
            <w:vMerge/>
          </w:tcPr>
          <w:p w:rsidR="004C3666" w:rsidRDefault="004C3666">
            <w:pPr>
              <w:rPr>
                <w:rFonts w:ascii="Times New Roman" w:hAnsi="Times New Roman"/>
              </w:rPr>
            </w:pPr>
          </w:p>
        </w:tc>
        <w:tc>
          <w:tcPr>
            <w:tcW w:w="1317" w:type="dxa"/>
          </w:tcPr>
          <w:p w:rsidR="004C3666" w:rsidRDefault="003753BE">
            <w:pPr>
              <w:rPr>
                <w:rFonts w:ascii="Times New Roman" w:hAnsi="Times New Roman"/>
              </w:rPr>
            </w:pPr>
            <w:r>
              <w:rPr>
                <w:rFonts w:ascii="Times New Roman" w:hAnsi="Times New Roman"/>
              </w:rPr>
              <w:t>File offset address</w:t>
            </w:r>
          </w:p>
        </w:tc>
        <w:tc>
          <w:tcPr>
            <w:tcW w:w="765" w:type="dxa"/>
          </w:tcPr>
          <w:p w:rsidR="004C3666" w:rsidRDefault="003753BE">
            <w:pPr>
              <w:rPr>
                <w:rFonts w:ascii="Times New Roman" w:hAnsi="Times New Roman"/>
              </w:rPr>
            </w:pPr>
            <w:r>
              <w:rPr>
                <w:rFonts w:ascii="Times New Roman" w:hAnsi="Times New Roman"/>
              </w:rPr>
              <w:t>of</w:t>
            </w:r>
          </w:p>
        </w:tc>
        <w:tc>
          <w:tcPr>
            <w:tcW w:w="4970" w:type="dxa"/>
          </w:tcPr>
          <w:p w:rsidR="004C3666" w:rsidRDefault="003753BE">
            <w:pPr>
              <w:rPr>
                <w:rFonts w:ascii="Times New Roman" w:hAnsi="Times New Roman"/>
              </w:rPr>
            </w:pPr>
            <w:r>
              <w:rPr>
                <w:rFonts w:ascii="Times New Roman" w:hAnsi="Times New Roman"/>
              </w:rPr>
              <w:t xml:space="preserve">The offset address relative to the file, it is used for breakpoint transmission.  </w:t>
            </w:r>
          </w:p>
        </w:tc>
      </w:tr>
      <w:tr w:rsidR="004C3666">
        <w:trPr>
          <w:trHeight w:val="270"/>
        </w:trPr>
        <w:tc>
          <w:tcPr>
            <w:tcW w:w="1341" w:type="dxa"/>
            <w:vMerge/>
          </w:tcPr>
          <w:p w:rsidR="004C3666" w:rsidRDefault="004C3666">
            <w:pPr>
              <w:rPr>
                <w:rFonts w:ascii="Times New Roman" w:hAnsi="Times New Roman"/>
              </w:rPr>
            </w:pPr>
          </w:p>
        </w:tc>
        <w:tc>
          <w:tcPr>
            <w:tcW w:w="1317" w:type="dxa"/>
          </w:tcPr>
          <w:p w:rsidR="004C3666" w:rsidRDefault="003753BE">
            <w:pPr>
              <w:rPr>
                <w:rFonts w:ascii="Times New Roman" w:hAnsi="Times New Roman"/>
              </w:rPr>
            </w:pPr>
            <w:r>
              <w:rPr>
                <w:rFonts w:ascii="Times New Roman" w:hAnsi="Times New Roman" w:hint="eastAsia"/>
              </w:rPr>
              <w:t>File type</w:t>
            </w:r>
          </w:p>
        </w:tc>
        <w:tc>
          <w:tcPr>
            <w:tcW w:w="765" w:type="dxa"/>
          </w:tcPr>
          <w:p w:rsidR="004C3666" w:rsidRDefault="003753BE">
            <w:pPr>
              <w:rPr>
                <w:rFonts w:ascii="Times New Roman" w:hAnsi="Times New Roman"/>
              </w:rPr>
            </w:pPr>
            <w:r>
              <w:rPr>
                <w:rFonts w:ascii="Times New Roman" w:hAnsi="Times New Roman" w:hint="eastAsia"/>
              </w:rPr>
              <w:t>ft</w:t>
            </w:r>
          </w:p>
        </w:tc>
        <w:tc>
          <w:tcPr>
            <w:tcW w:w="4970" w:type="dxa"/>
          </w:tcPr>
          <w:p w:rsidR="004C3666" w:rsidRDefault="003753BE" w:rsidP="007F5566">
            <w:pPr>
              <w:rPr>
                <w:rFonts w:ascii="Times New Roman" w:hAnsi="Times New Roman"/>
              </w:rPr>
            </w:pPr>
            <w:r>
              <w:rPr>
                <w:rFonts w:ascii="Times New Roman" w:hAnsi="Times New Roman"/>
              </w:rPr>
              <w:t>R</w:t>
            </w:r>
            <w:r>
              <w:rPr>
                <w:rFonts w:ascii="Times New Roman" w:hAnsi="Times New Roman" w:hint="eastAsia"/>
              </w:rPr>
              <w:t>e</w:t>
            </w:r>
            <w:r>
              <w:rPr>
                <w:rFonts w:ascii="Times New Roman" w:hAnsi="Times New Roman"/>
              </w:rPr>
              <w:t xml:space="preserve">ference </w:t>
            </w:r>
            <w:hyperlink w:anchor="_File_Type_Code" w:history="1">
              <w:r w:rsidR="007F5566" w:rsidRPr="007F5566">
                <w:rPr>
                  <w:rStyle w:val="Hyperlink"/>
                  <w:rFonts w:ascii="Times New Roman" w:hAnsi="Times New Roman"/>
                </w:rPr>
                <w:t>File Type Code</w:t>
              </w:r>
            </w:hyperlink>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Loading data sample</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"dn": "10012",</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rPr>
          <w:rFonts w:ascii="Times New Roman" w:hAnsi="Times New Roman"/>
        </w:rPr>
      </w:pPr>
      <w:r>
        <w:rPr>
          <w:rFonts w:ascii="Times New Roman" w:hAnsi="Times New Roman"/>
        </w:rPr>
        <w:t xml:space="preserve">    "at": "5",</w:t>
      </w:r>
    </w:p>
    <w:p w:rsidR="004C3666" w:rsidRDefault="003753BE">
      <w:pPr>
        <w:ind w:firstLine="420"/>
        <w:rPr>
          <w:rFonts w:ascii="Times New Roman" w:hAnsi="Times New Roman"/>
        </w:rPr>
      </w:pPr>
      <w:r>
        <w:rPr>
          <w:rFonts w:ascii="Times New Roman" w:hAnsi="Times New Roman"/>
        </w:rPr>
        <w:t>"mt": "1",</w:t>
      </w:r>
    </w:p>
    <w:p w:rsidR="004C3666" w:rsidRDefault="003753BE">
      <w:pPr>
        <w:ind w:firstLine="420"/>
        <w:rPr>
          <w:rFonts w:ascii="Times New Roman" w:hAnsi="Times New Roman"/>
        </w:rPr>
      </w:pPr>
      <w:r>
        <w:rPr>
          <w:rFonts w:ascii="Times New Roman" w:hAnsi="Times New Roman"/>
        </w:rPr>
        <w:t>“ch”:”2”</w:t>
      </w: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3"/>
      </w:pPr>
      <w:bookmarkStart w:id="11" w:name="_Media_Link_Registration_1"/>
      <w:bookmarkEnd w:id="11"/>
      <w:r>
        <w:t>Media Link Registration Response</w:t>
      </w:r>
    </w:p>
    <w:p w:rsidR="004C3666" w:rsidRDefault="004C3666">
      <w:pPr>
        <w:rPr>
          <w:rFonts w:ascii="Times New Roman" w:hAnsi="Times New Roman"/>
        </w:rPr>
      </w:pPr>
    </w:p>
    <w:tbl>
      <w:tblPr>
        <w:tblW w:w="8393" w:type="dxa"/>
        <w:tblInd w:w="-17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ayout w:type="fixed"/>
        <w:tblLook w:val="04A0" w:firstRow="1" w:lastRow="0" w:firstColumn="1" w:lastColumn="0" w:noHBand="0" w:noVBand="1"/>
      </w:tblPr>
      <w:tblGrid>
        <w:gridCol w:w="1341"/>
        <w:gridCol w:w="1303"/>
        <w:gridCol w:w="761"/>
        <w:gridCol w:w="4988"/>
      </w:tblGrid>
      <w:tr w:rsidR="004C3666">
        <w:trPr>
          <w:trHeight w:val="405"/>
        </w:trPr>
        <w:tc>
          <w:tcPr>
            <w:tcW w:w="1341" w:type="dxa"/>
            <w:shd w:val="clear" w:color="auto" w:fill="4472C4" w:themeFill="accent5"/>
          </w:tcPr>
          <w:p w:rsidR="004C3666" w:rsidRDefault="003753BE">
            <w:pPr>
              <w:rPr>
                <w:rFonts w:ascii="Times New Roman" w:hAnsi="Times New Roman"/>
                <w:b/>
              </w:rPr>
            </w:pPr>
            <w:r>
              <w:rPr>
                <w:rFonts w:ascii="Times New Roman" w:hAnsi="Times New Roman"/>
                <w:b/>
              </w:rPr>
              <w:t>Contents</w:t>
            </w:r>
          </w:p>
        </w:tc>
        <w:tc>
          <w:tcPr>
            <w:tcW w:w="7052" w:type="dxa"/>
            <w:gridSpan w:val="3"/>
            <w:shd w:val="clear" w:color="auto" w:fill="4472C4" w:themeFill="accent5"/>
          </w:tcPr>
          <w:p w:rsidR="004C3666" w:rsidRDefault="003753BE">
            <w:pPr>
              <w:rPr>
                <w:rFonts w:ascii="Times New Roman" w:hAnsi="Times New Roman"/>
                <w:b/>
              </w:rPr>
            </w:pPr>
            <w:r>
              <w:rPr>
                <w:rFonts w:ascii="Times New Roman" w:hAnsi="Times New Roman"/>
                <w:b/>
              </w:rPr>
              <w:t xml:space="preserve">Description </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message numbering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0x4002</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Transmission direction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MDVR</w:t>
            </w:r>
            <w:r w:rsidR="00AF7381">
              <w:rPr>
                <w:rFonts w:ascii="Times New Roman" w:hAnsi="Times New Roman"/>
              </w:rPr>
              <w:t xml:space="preserve"> </w:t>
            </w:r>
            <w:r w:rsidR="00AF7381" w:rsidRPr="00AF7381">
              <w:rPr>
                <w:rFonts w:ascii="Times New Roman" w:hAnsi="Times New Roman"/>
              </w:rPr>
              <w:sym w:font="Wingdings" w:char="F0DF"/>
            </w:r>
            <w:r w:rsidR="00AF7381" w:rsidRPr="00AF7381">
              <w:rPr>
                <w:rFonts w:ascii="Times New Roman" w:hAnsi="Times New Roman"/>
              </w:rPr>
              <w:sym w:font="Wingdings" w:char="F0DF"/>
            </w:r>
            <w:r w:rsidR="00AF7381">
              <w:rPr>
                <w:rFonts w:ascii="Times New Roman" w:hAnsi="Times New Roman"/>
              </w:rPr>
              <w:t xml:space="preserve"> Server</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Interaction link </w:t>
            </w:r>
          </w:p>
        </w:tc>
        <w:tc>
          <w:tcPr>
            <w:tcW w:w="7052" w:type="dxa"/>
            <w:gridSpan w:val="3"/>
          </w:tcPr>
          <w:p w:rsidR="004C3666" w:rsidRDefault="00AF7381" w:rsidP="00AF7381">
            <w:pPr>
              <w:pStyle w:val="1"/>
              <w:ind w:firstLineChars="0" w:firstLine="0"/>
              <w:rPr>
                <w:rFonts w:ascii="Times New Roman" w:hAnsi="Times New Roman"/>
              </w:rPr>
            </w:pPr>
            <w:r>
              <w:rPr>
                <w:rFonts w:ascii="Times New Roman" w:hAnsi="Times New Roman"/>
              </w:rPr>
              <w:t>Media</w:t>
            </w:r>
            <w:r w:rsidR="003753BE">
              <w:rPr>
                <w:rFonts w:ascii="Times New Roman" w:hAnsi="Times New Roman"/>
              </w:rPr>
              <w:t xml:space="preserve"> link </w:t>
            </w:r>
          </w:p>
        </w:tc>
      </w:tr>
      <w:tr w:rsidR="004C3666">
        <w:trPr>
          <w:trHeight w:val="300"/>
        </w:trPr>
        <w:tc>
          <w:tcPr>
            <w:tcW w:w="1341" w:type="dxa"/>
            <w:vMerge w:val="restart"/>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7052" w:type="dxa"/>
            <w:gridSpan w:val="3"/>
          </w:tcPr>
          <w:p w:rsidR="004C3666" w:rsidRDefault="003753BE">
            <w:pPr>
              <w:rPr>
                <w:rFonts w:ascii="Times New Roman" w:hAnsi="Times New Roman"/>
              </w:rPr>
            </w:pPr>
            <w:r>
              <w:rPr>
                <w:rFonts w:ascii="Times New Roman" w:hAnsi="Times New Roman"/>
              </w:rPr>
              <w:t>Adopt JASON encoding rule</w:t>
            </w:r>
          </w:p>
        </w:tc>
      </w:tr>
      <w:tr w:rsidR="004C3666">
        <w:trPr>
          <w:trHeight w:val="300"/>
        </w:trPr>
        <w:tc>
          <w:tcPr>
            <w:tcW w:w="1341" w:type="dxa"/>
            <w:vMerge/>
          </w:tcPr>
          <w:p w:rsidR="004C3666" w:rsidRDefault="004C3666">
            <w:pPr>
              <w:rPr>
                <w:rFonts w:ascii="Times New Roman" w:hAnsi="Times New Roman"/>
              </w:rPr>
            </w:pPr>
          </w:p>
        </w:tc>
        <w:tc>
          <w:tcPr>
            <w:tcW w:w="7052" w:type="dxa"/>
            <w:gridSpan w:val="3"/>
          </w:tcPr>
          <w:p w:rsidR="004C3666" w:rsidRDefault="003753BE">
            <w:pPr>
              <w:rPr>
                <w:rFonts w:ascii="Times New Roman" w:hAnsi="Times New Roman"/>
              </w:rPr>
            </w:pPr>
            <w:r>
              <w:rPr>
                <w:rFonts w:ascii="Times New Roman" w:hAnsi="Times New Roman"/>
              </w:rPr>
              <w:t xml:space="preserve">Items that must be filled in  </w:t>
            </w:r>
          </w:p>
        </w:tc>
      </w:tr>
      <w:tr w:rsidR="004C3666">
        <w:trPr>
          <w:trHeight w:val="315"/>
        </w:trPr>
        <w:tc>
          <w:tcPr>
            <w:tcW w:w="1341" w:type="dxa"/>
            <w:vMerge/>
          </w:tcPr>
          <w:p w:rsidR="004C3666" w:rsidRDefault="004C3666">
            <w:pPr>
              <w:rPr>
                <w:rFonts w:ascii="Times New Roman" w:hAnsi="Times New Roman"/>
              </w:rPr>
            </w:pPr>
          </w:p>
        </w:tc>
        <w:tc>
          <w:tcPr>
            <w:tcW w:w="1303" w:type="dxa"/>
          </w:tcPr>
          <w:p w:rsidR="004C3666" w:rsidRDefault="003753BE">
            <w:pPr>
              <w:rPr>
                <w:rFonts w:ascii="Times New Roman" w:hAnsi="Times New Roman"/>
              </w:rPr>
            </w:pPr>
            <w:r>
              <w:rPr>
                <w:rFonts w:ascii="Times New Roman" w:hAnsi="Times New Roman"/>
              </w:rPr>
              <w:t>Contents</w:t>
            </w:r>
          </w:p>
        </w:tc>
        <w:tc>
          <w:tcPr>
            <w:tcW w:w="761" w:type="dxa"/>
          </w:tcPr>
          <w:p w:rsidR="004C3666" w:rsidRDefault="003753BE">
            <w:pPr>
              <w:rPr>
                <w:rFonts w:ascii="Times New Roman" w:hAnsi="Times New Roman"/>
              </w:rPr>
            </w:pPr>
            <w:r>
              <w:rPr>
                <w:rFonts w:ascii="Times New Roman" w:hAnsi="Times New Roman"/>
              </w:rPr>
              <w:t xml:space="preserve">Field name </w:t>
            </w:r>
          </w:p>
        </w:tc>
        <w:tc>
          <w:tcPr>
            <w:tcW w:w="4988" w:type="dxa"/>
          </w:tcPr>
          <w:p w:rsidR="004C3666" w:rsidRDefault="003753BE">
            <w:pPr>
              <w:pStyle w:val="1"/>
              <w:ind w:firstLineChars="0" w:firstLine="0"/>
              <w:rPr>
                <w:rFonts w:ascii="Times New Roman" w:hAnsi="Times New Roman"/>
              </w:rPr>
            </w:pPr>
            <w:r>
              <w:rPr>
                <w:rFonts w:ascii="Times New Roman" w:hAnsi="Times New Roman"/>
              </w:rPr>
              <w:t xml:space="preserve">Description </w:t>
            </w:r>
          </w:p>
        </w:tc>
      </w:tr>
      <w:tr w:rsidR="004C3666">
        <w:trPr>
          <w:trHeight w:val="315"/>
        </w:trPr>
        <w:tc>
          <w:tcPr>
            <w:tcW w:w="1341" w:type="dxa"/>
            <w:vMerge/>
          </w:tcPr>
          <w:p w:rsidR="004C3666" w:rsidRDefault="004C3666">
            <w:pPr>
              <w:rPr>
                <w:rFonts w:ascii="Times New Roman" w:hAnsi="Times New Roman"/>
              </w:rPr>
            </w:pPr>
          </w:p>
        </w:tc>
        <w:tc>
          <w:tcPr>
            <w:tcW w:w="1303" w:type="dxa"/>
          </w:tcPr>
          <w:p w:rsidR="004C3666" w:rsidRDefault="003753BE">
            <w:pPr>
              <w:rPr>
                <w:rFonts w:ascii="Times New Roman" w:hAnsi="Times New Roman"/>
              </w:rPr>
            </w:pPr>
            <w:r>
              <w:rPr>
                <w:rFonts w:ascii="Times New Roman" w:hAnsi="Times New Roman"/>
              </w:rPr>
              <w:t xml:space="preserve">Session numbering </w:t>
            </w:r>
          </w:p>
        </w:tc>
        <w:tc>
          <w:tcPr>
            <w:tcW w:w="761" w:type="dxa"/>
          </w:tcPr>
          <w:p w:rsidR="004C3666" w:rsidRDefault="003753BE">
            <w:pPr>
              <w:rPr>
                <w:rFonts w:ascii="Times New Roman" w:hAnsi="Times New Roman"/>
              </w:rPr>
            </w:pPr>
            <w:r>
              <w:rPr>
                <w:rFonts w:ascii="Times New Roman" w:hAnsi="Times New Roman"/>
              </w:rPr>
              <w:t>ss</w:t>
            </w:r>
          </w:p>
        </w:tc>
        <w:tc>
          <w:tcPr>
            <w:tcW w:w="4988" w:type="dxa"/>
          </w:tcPr>
          <w:p w:rsidR="00ED2D0A" w:rsidRDefault="00ED2D0A" w:rsidP="00ED2D0A">
            <w:pPr>
              <w:pStyle w:val="1"/>
              <w:ind w:firstLineChars="0" w:firstLine="0"/>
              <w:rPr>
                <w:rFonts w:ascii="Times New Roman" w:hAnsi="Times New Roman"/>
              </w:rPr>
            </w:pPr>
            <w:r>
              <w:rPr>
                <w:rFonts w:ascii="Times New Roman" w:hAnsi="Times New Roman"/>
              </w:rPr>
              <w:t>Device replys to request from server: session number is generated by server;</w:t>
            </w:r>
          </w:p>
          <w:p w:rsidR="00ED2D0A" w:rsidRDefault="00ED2D0A" w:rsidP="00ED2D0A">
            <w:pPr>
              <w:pStyle w:val="1"/>
              <w:ind w:firstLineChars="0" w:firstLine="0"/>
              <w:rPr>
                <w:rFonts w:ascii="Times New Roman" w:hAnsi="Times New Roman"/>
              </w:rPr>
            </w:pPr>
            <w:r>
              <w:rPr>
                <w:rFonts w:ascii="Times New Roman" w:hAnsi="Times New Roman"/>
              </w:rPr>
              <w:t>Device sends request to server:session number is generated by device;</w:t>
            </w:r>
          </w:p>
          <w:p w:rsidR="004C3666" w:rsidRDefault="00ED2D0A" w:rsidP="00ED2D0A">
            <w:pPr>
              <w:pStyle w:val="1"/>
              <w:ind w:firstLineChars="0" w:firstLine="0"/>
              <w:rPr>
                <w:rFonts w:ascii="Times New Roman" w:hAnsi="Times New Roman"/>
              </w:rPr>
            </w:pPr>
            <w:r>
              <w:rPr>
                <w:rFonts w:ascii="Times New Roman" w:hAnsi="Times New Roman"/>
              </w:rPr>
              <w:t>Example for session number: ”12FB-01DE-0001-0203”</w:t>
            </w:r>
          </w:p>
        </w:tc>
      </w:tr>
      <w:tr w:rsidR="004C3666">
        <w:trPr>
          <w:trHeight w:val="210"/>
        </w:trPr>
        <w:tc>
          <w:tcPr>
            <w:tcW w:w="1341" w:type="dxa"/>
            <w:vMerge/>
          </w:tcPr>
          <w:p w:rsidR="004C3666" w:rsidRDefault="004C3666">
            <w:pPr>
              <w:rPr>
                <w:rFonts w:ascii="Times New Roman" w:hAnsi="Times New Roman"/>
              </w:rPr>
            </w:pPr>
          </w:p>
        </w:tc>
        <w:tc>
          <w:tcPr>
            <w:tcW w:w="1303" w:type="dxa"/>
          </w:tcPr>
          <w:p w:rsidR="004C3666" w:rsidRDefault="003753BE">
            <w:pPr>
              <w:rPr>
                <w:rFonts w:ascii="Times New Roman" w:hAnsi="Times New Roman"/>
              </w:rPr>
            </w:pPr>
            <w:r>
              <w:rPr>
                <w:rFonts w:ascii="Times New Roman" w:hAnsi="Times New Roman"/>
              </w:rPr>
              <w:t>Error code</w:t>
            </w:r>
          </w:p>
        </w:tc>
        <w:tc>
          <w:tcPr>
            <w:tcW w:w="761" w:type="dxa"/>
          </w:tcPr>
          <w:p w:rsidR="004C3666" w:rsidRDefault="003753BE">
            <w:pPr>
              <w:rPr>
                <w:rFonts w:ascii="Times New Roman" w:hAnsi="Times New Roman"/>
              </w:rPr>
            </w:pPr>
            <w:r>
              <w:rPr>
                <w:rFonts w:ascii="Times New Roman" w:hAnsi="Times New Roman"/>
              </w:rPr>
              <w:t>err</w:t>
            </w:r>
          </w:p>
        </w:tc>
        <w:tc>
          <w:tcPr>
            <w:tcW w:w="4988" w:type="dxa"/>
          </w:tcPr>
          <w:p w:rsidR="004C3666" w:rsidRDefault="003753BE" w:rsidP="00AF7381">
            <w:pPr>
              <w:rPr>
                <w:rFonts w:ascii="Times New Roman" w:hAnsi="Times New Roman"/>
              </w:rPr>
            </w:pPr>
            <w:r>
              <w:rPr>
                <w:rFonts w:ascii="Times New Roman" w:hAnsi="Times New Roman"/>
              </w:rPr>
              <w:t xml:space="preserve">please refer to </w:t>
            </w:r>
            <w:hyperlink w:anchor="_Error_Code" w:history="1">
              <w:r w:rsidR="00AF7381" w:rsidRPr="00AF7381">
                <w:rPr>
                  <w:rStyle w:val="Hyperlink"/>
                  <w:rFonts w:ascii="Times New Roman" w:hAnsi="Times New Roman"/>
                </w:rPr>
                <w:t>Error Code</w:t>
              </w:r>
            </w:hyperlink>
          </w:p>
        </w:tc>
      </w:tr>
      <w:tr w:rsidR="004C3666">
        <w:trPr>
          <w:trHeight w:val="105"/>
        </w:trPr>
        <w:tc>
          <w:tcPr>
            <w:tcW w:w="1341" w:type="dxa"/>
            <w:vMerge/>
          </w:tcPr>
          <w:p w:rsidR="004C3666" w:rsidRDefault="004C3666">
            <w:pPr>
              <w:rPr>
                <w:rFonts w:ascii="Times New Roman" w:hAnsi="Times New Roman"/>
              </w:rPr>
            </w:pPr>
          </w:p>
        </w:tc>
        <w:tc>
          <w:tcPr>
            <w:tcW w:w="7052" w:type="dxa"/>
            <w:gridSpan w:val="3"/>
          </w:tcPr>
          <w:p w:rsidR="004C3666" w:rsidRDefault="003753BE">
            <w:pPr>
              <w:rPr>
                <w:rFonts w:ascii="Times New Roman" w:hAnsi="Times New Roman"/>
              </w:rPr>
            </w:pPr>
            <w:r>
              <w:rPr>
                <w:rFonts w:ascii="Times New Roman" w:hAnsi="Times New Roman"/>
              </w:rPr>
              <w:t>Optional items</w:t>
            </w:r>
            <w:r w:rsidR="00AF7381">
              <w:rPr>
                <w:rFonts w:ascii="Times New Roman" w:hAnsi="Times New Roman"/>
              </w:rPr>
              <w:t>(In register request command, mt=4 is only valid in file transmission)</w:t>
            </w:r>
          </w:p>
        </w:tc>
      </w:tr>
      <w:tr w:rsidR="004C3666">
        <w:trPr>
          <w:trHeight w:val="270"/>
        </w:trPr>
        <w:tc>
          <w:tcPr>
            <w:tcW w:w="1341" w:type="dxa"/>
            <w:vMerge/>
          </w:tcPr>
          <w:p w:rsidR="004C3666" w:rsidRDefault="004C3666">
            <w:pPr>
              <w:rPr>
                <w:rFonts w:ascii="Times New Roman" w:hAnsi="Times New Roman"/>
              </w:rPr>
            </w:pPr>
          </w:p>
        </w:tc>
        <w:tc>
          <w:tcPr>
            <w:tcW w:w="1303" w:type="dxa"/>
          </w:tcPr>
          <w:p w:rsidR="004C3666" w:rsidRDefault="003753BE">
            <w:pPr>
              <w:rPr>
                <w:rFonts w:ascii="Times New Roman" w:hAnsi="Times New Roman"/>
              </w:rPr>
            </w:pPr>
            <w:r>
              <w:rPr>
                <w:rFonts w:ascii="Times New Roman" w:hAnsi="Times New Roman"/>
              </w:rPr>
              <w:t xml:space="preserve">File offset </w:t>
            </w:r>
          </w:p>
        </w:tc>
        <w:tc>
          <w:tcPr>
            <w:tcW w:w="761" w:type="dxa"/>
          </w:tcPr>
          <w:p w:rsidR="004C3666" w:rsidRDefault="003753BE">
            <w:pPr>
              <w:rPr>
                <w:rFonts w:ascii="Times New Roman" w:hAnsi="Times New Roman"/>
              </w:rPr>
            </w:pPr>
            <w:r>
              <w:rPr>
                <w:rFonts w:ascii="Times New Roman" w:hAnsi="Times New Roman"/>
              </w:rPr>
              <w:t>of</w:t>
            </w:r>
          </w:p>
        </w:tc>
        <w:tc>
          <w:tcPr>
            <w:tcW w:w="4988" w:type="dxa"/>
          </w:tcPr>
          <w:p w:rsidR="004C3666" w:rsidRDefault="003753BE">
            <w:pPr>
              <w:rPr>
                <w:rFonts w:ascii="Times New Roman" w:hAnsi="Times New Roman"/>
              </w:rPr>
            </w:pPr>
            <w:r>
              <w:rPr>
                <w:rFonts w:ascii="Times New Roman" w:hAnsi="Times New Roman"/>
              </w:rPr>
              <w:t xml:space="preserve">The offset address relative to the file, it is used for breakpoint transmission.  </w:t>
            </w:r>
          </w:p>
        </w:tc>
      </w:tr>
    </w:tbl>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Loading data sample</w:t>
      </w:r>
      <w:r>
        <w:rPr>
          <w:rFonts w:ascii="Times New Roman" w:hAnsi="Times New Roman"/>
        </w:rPr>
        <w:t>：</w:t>
      </w:r>
    </w:p>
    <w:p w:rsidR="004C3666" w:rsidRDefault="004C3666">
      <w:pPr>
        <w:ind w:firstLine="420"/>
        <w:rPr>
          <w:rFonts w:ascii="Times New Roman" w:hAnsi="Times New Roman"/>
        </w:rPr>
      </w:pPr>
    </w:p>
    <w:p w:rsidR="004C3666" w:rsidRDefault="003753BE">
      <w:pPr>
        <w:rPr>
          <w:rFonts w:ascii="Times New Roman" w:hAnsi="Times New Roman"/>
        </w:rPr>
      </w:pPr>
      <w:r>
        <w:rPr>
          <w:rFonts w:ascii="Times New Roman" w:hAnsi="Times New Roman"/>
        </w:rPr>
        <w:tab/>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rPr>
          <w:rFonts w:ascii="Times New Roman" w:hAnsi="Times New Roman"/>
        </w:rPr>
      </w:pPr>
      <w:r>
        <w:rPr>
          <w:rFonts w:ascii="Times New Roman" w:hAnsi="Times New Roman"/>
        </w:rPr>
        <w:t xml:space="preserve">    "err": "0"</w:t>
      </w: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2"/>
      </w:pPr>
      <w:bookmarkStart w:id="12" w:name="_Live_Preview"/>
      <w:bookmarkEnd w:id="12"/>
      <w:r>
        <w:t>Live Preview</w:t>
      </w:r>
    </w:p>
    <w:p w:rsidR="004C3666" w:rsidRDefault="003753BE">
      <w:pPr>
        <w:pStyle w:val="Heading3"/>
      </w:pPr>
      <w:bookmarkStart w:id="13" w:name="_Preview_Request"/>
      <w:bookmarkEnd w:id="13"/>
      <w:r>
        <w:t xml:space="preserve">Preview Request </w:t>
      </w:r>
    </w:p>
    <w:tbl>
      <w:tblPr>
        <w:tblW w:w="8393" w:type="dxa"/>
        <w:tblInd w:w="-17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ayout w:type="fixed"/>
        <w:tblLook w:val="04A0" w:firstRow="1" w:lastRow="0" w:firstColumn="1" w:lastColumn="0" w:noHBand="0" w:noVBand="1"/>
      </w:tblPr>
      <w:tblGrid>
        <w:gridCol w:w="1341"/>
        <w:gridCol w:w="1261"/>
        <w:gridCol w:w="963"/>
        <w:gridCol w:w="4828"/>
      </w:tblGrid>
      <w:tr w:rsidR="004C3666">
        <w:trPr>
          <w:trHeight w:val="405"/>
        </w:trPr>
        <w:tc>
          <w:tcPr>
            <w:tcW w:w="1341" w:type="dxa"/>
            <w:shd w:val="clear" w:color="auto" w:fill="4472C4" w:themeFill="accent5"/>
          </w:tcPr>
          <w:p w:rsidR="004C3666" w:rsidRDefault="003753BE">
            <w:pPr>
              <w:rPr>
                <w:rFonts w:ascii="Times New Roman" w:hAnsi="Times New Roman"/>
                <w:b/>
              </w:rPr>
            </w:pPr>
            <w:r>
              <w:rPr>
                <w:rFonts w:ascii="Times New Roman" w:hAnsi="Times New Roman"/>
                <w:b/>
              </w:rPr>
              <w:t>Contents</w:t>
            </w:r>
          </w:p>
        </w:tc>
        <w:tc>
          <w:tcPr>
            <w:tcW w:w="7052" w:type="dxa"/>
            <w:gridSpan w:val="3"/>
            <w:shd w:val="clear" w:color="auto" w:fill="4472C4" w:themeFill="accent5"/>
          </w:tcPr>
          <w:p w:rsidR="004C3666" w:rsidRDefault="003753BE">
            <w:pPr>
              <w:rPr>
                <w:rFonts w:ascii="Times New Roman" w:hAnsi="Times New Roman"/>
                <w:b/>
              </w:rPr>
            </w:pPr>
            <w:r>
              <w:rPr>
                <w:rFonts w:ascii="Times New Roman" w:hAnsi="Times New Roman"/>
                <w:b/>
              </w:rPr>
              <w:t xml:space="preserve">Description </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message numbering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0x4010</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Transmission direction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 xml:space="preserve">MDVR </w:t>
            </w:r>
            <w:r w:rsidRPr="003753BE">
              <w:rPr>
                <w:rFonts w:ascii="Times New Roman" w:hAnsi="Times New Roman"/>
              </w:rPr>
              <w:sym w:font="Wingdings" w:char="F0DF"/>
            </w:r>
            <w:r>
              <w:rPr>
                <w:rFonts w:ascii="Times New Roman" w:hAnsi="Times New Roman"/>
              </w:rPr>
              <w:t xml:space="preserve"> Server</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Interaction link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 xml:space="preserve">Signal link </w:t>
            </w:r>
          </w:p>
        </w:tc>
      </w:tr>
      <w:tr w:rsidR="004C3666">
        <w:trPr>
          <w:trHeight w:val="300"/>
        </w:trPr>
        <w:tc>
          <w:tcPr>
            <w:tcW w:w="1341" w:type="dxa"/>
            <w:vMerge w:val="restart"/>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7052" w:type="dxa"/>
            <w:gridSpan w:val="3"/>
          </w:tcPr>
          <w:p w:rsidR="004C3666" w:rsidRDefault="003753BE">
            <w:pPr>
              <w:rPr>
                <w:rFonts w:ascii="Times New Roman" w:hAnsi="Times New Roman"/>
              </w:rPr>
            </w:pPr>
            <w:r>
              <w:rPr>
                <w:rFonts w:ascii="Times New Roman" w:hAnsi="Times New Roman"/>
              </w:rPr>
              <w:t>Adopt JASON encoding rule</w:t>
            </w:r>
          </w:p>
        </w:tc>
      </w:tr>
      <w:tr w:rsidR="004C3666">
        <w:trPr>
          <w:trHeight w:val="300"/>
        </w:trPr>
        <w:tc>
          <w:tcPr>
            <w:tcW w:w="1341" w:type="dxa"/>
            <w:vMerge/>
          </w:tcPr>
          <w:p w:rsidR="004C3666" w:rsidRDefault="004C3666">
            <w:pPr>
              <w:rPr>
                <w:rFonts w:ascii="Times New Roman" w:hAnsi="Times New Roman"/>
              </w:rPr>
            </w:pPr>
          </w:p>
        </w:tc>
        <w:tc>
          <w:tcPr>
            <w:tcW w:w="7052" w:type="dxa"/>
            <w:gridSpan w:val="3"/>
          </w:tcPr>
          <w:p w:rsidR="004C3666" w:rsidRDefault="003753BE">
            <w:pPr>
              <w:rPr>
                <w:rFonts w:ascii="Times New Roman" w:hAnsi="Times New Roman"/>
              </w:rPr>
            </w:pPr>
            <w:r>
              <w:rPr>
                <w:rFonts w:ascii="Times New Roman" w:hAnsi="Times New Roman"/>
              </w:rPr>
              <w:t xml:space="preserve">Items that must be filled in  </w:t>
            </w:r>
          </w:p>
        </w:tc>
      </w:tr>
      <w:tr w:rsidR="004C3666">
        <w:trPr>
          <w:trHeight w:val="315"/>
        </w:trPr>
        <w:tc>
          <w:tcPr>
            <w:tcW w:w="1341" w:type="dxa"/>
            <w:vMerge/>
          </w:tcPr>
          <w:p w:rsidR="004C3666" w:rsidRDefault="004C3666">
            <w:pPr>
              <w:rPr>
                <w:rFonts w:ascii="Times New Roman" w:hAnsi="Times New Roman"/>
              </w:rPr>
            </w:pPr>
          </w:p>
        </w:tc>
        <w:tc>
          <w:tcPr>
            <w:tcW w:w="1261" w:type="dxa"/>
          </w:tcPr>
          <w:p w:rsidR="004C3666" w:rsidRDefault="003753BE">
            <w:pPr>
              <w:rPr>
                <w:rFonts w:ascii="Times New Roman" w:hAnsi="Times New Roman"/>
              </w:rPr>
            </w:pPr>
            <w:r>
              <w:rPr>
                <w:rFonts w:ascii="Times New Roman" w:hAnsi="Times New Roman"/>
              </w:rPr>
              <w:t>Contents</w:t>
            </w:r>
          </w:p>
        </w:tc>
        <w:tc>
          <w:tcPr>
            <w:tcW w:w="963" w:type="dxa"/>
          </w:tcPr>
          <w:p w:rsidR="004C3666" w:rsidRDefault="003753BE">
            <w:pPr>
              <w:rPr>
                <w:rFonts w:ascii="Times New Roman" w:hAnsi="Times New Roman"/>
              </w:rPr>
            </w:pPr>
            <w:r>
              <w:rPr>
                <w:rFonts w:ascii="Times New Roman" w:hAnsi="Times New Roman"/>
              </w:rPr>
              <w:t>Contents</w:t>
            </w:r>
          </w:p>
        </w:tc>
        <w:tc>
          <w:tcPr>
            <w:tcW w:w="4828" w:type="dxa"/>
          </w:tcPr>
          <w:p w:rsidR="004C3666" w:rsidRDefault="003753BE">
            <w:pPr>
              <w:rPr>
                <w:rFonts w:ascii="Times New Roman" w:hAnsi="Times New Roman"/>
              </w:rPr>
            </w:pPr>
            <w:r>
              <w:rPr>
                <w:rFonts w:ascii="Times New Roman" w:hAnsi="Times New Roman"/>
              </w:rPr>
              <w:t>Contents</w:t>
            </w:r>
          </w:p>
        </w:tc>
      </w:tr>
      <w:tr w:rsidR="004C3666">
        <w:trPr>
          <w:trHeight w:val="315"/>
        </w:trPr>
        <w:tc>
          <w:tcPr>
            <w:tcW w:w="1341" w:type="dxa"/>
            <w:vMerge/>
          </w:tcPr>
          <w:p w:rsidR="004C3666" w:rsidRDefault="004C3666">
            <w:pPr>
              <w:rPr>
                <w:rFonts w:ascii="Times New Roman" w:hAnsi="Times New Roman"/>
              </w:rPr>
            </w:pPr>
          </w:p>
        </w:tc>
        <w:tc>
          <w:tcPr>
            <w:tcW w:w="1261" w:type="dxa"/>
          </w:tcPr>
          <w:p w:rsidR="004C3666" w:rsidRDefault="003753BE">
            <w:pPr>
              <w:rPr>
                <w:rFonts w:ascii="Times New Roman" w:hAnsi="Times New Roman"/>
              </w:rPr>
            </w:pPr>
            <w:r>
              <w:rPr>
                <w:rFonts w:ascii="Times New Roman" w:hAnsi="Times New Roman"/>
              </w:rPr>
              <w:t xml:space="preserve">Session numbering </w:t>
            </w:r>
          </w:p>
        </w:tc>
        <w:tc>
          <w:tcPr>
            <w:tcW w:w="963" w:type="dxa"/>
          </w:tcPr>
          <w:p w:rsidR="004C3666" w:rsidRDefault="003753BE">
            <w:pPr>
              <w:rPr>
                <w:rFonts w:ascii="Times New Roman" w:hAnsi="Times New Roman"/>
              </w:rPr>
            </w:pPr>
            <w:r>
              <w:rPr>
                <w:rFonts w:ascii="Times New Roman" w:hAnsi="Times New Roman"/>
              </w:rPr>
              <w:t>ss</w:t>
            </w:r>
          </w:p>
        </w:tc>
        <w:tc>
          <w:tcPr>
            <w:tcW w:w="4828" w:type="dxa"/>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270"/>
        </w:trPr>
        <w:tc>
          <w:tcPr>
            <w:tcW w:w="1341" w:type="dxa"/>
            <w:vMerge/>
          </w:tcPr>
          <w:p w:rsidR="004C3666" w:rsidRDefault="004C3666">
            <w:pPr>
              <w:rPr>
                <w:rFonts w:ascii="Times New Roman" w:hAnsi="Times New Roman"/>
              </w:rPr>
            </w:pPr>
          </w:p>
        </w:tc>
        <w:tc>
          <w:tcPr>
            <w:tcW w:w="1261" w:type="dxa"/>
          </w:tcPr>
          <w:p w:rsidR="004C3666" w:rsidRDefault="003753BE">
            <w:pPr>
              <w:rPr>
                <w:rFonts w:ascii="Times New Roman" w:hAnsi="Times New Roman"/>
              </w:rPr>
            </w:pPr>
            <w:r>
              <w:rPr>
                <w:rFonts w:ascii="Times New Roman" w:hAnsi="Times New Roman"/>
              </w:rPr>
              <w:t xml:space="preserve">Channel </w:t>
            </w:r>
          </w:p>
        </w:tc>
        <w:tc>
          <w:tcPr>
            <w:tcW w:w="963" w:type="dxa"/>
          </w:tcPr>
          <w:p w:rsidR="004C3666" w:rsidRDefault="003753BE">
            <w:pPr>
              <w:rPr>
                <w:rFonts w:ascii="Times New Roman" w:hAnsi="Times New Roman"/>
              </w:rPr>
            </w:pPr>
            <w:r>
              <w:rPr>
                <w:rFonts w:ascii="Times New Roman" w:hAnsi="Times New Roman"/>
              </w:rPr>
              <w:t>ch</w:t>
            </w:r>
          </w:p>
        </w:tc>
        <w:tc>
          <w:tcPr>
            <w:tcW w:w="4828" w:type="dxa"/>
          </w:tcPr>
          <w:p w:rsidR="004C3666" w:rsidRDefault="003753BE">
            <w:pPr>
              <w:rPr>
                <w:rFonts w:ascii="Times New Roman" w:hAnsi="Times New Roman"/>
              </w:rPr>
            </w:pPr>
            <w:r>
              <w:rPr>
                <w:rFonts w:ascii="Times New Roman" w:hAnsi="Times New Roman"/>
              </w:rPr>
              <w:t>Correspond to the specific channel, starting from 1, 0 means no need for the channel.</w:t>
            </w:r>
          </w:p>
        </w:tc>
      </w:tr>
      <w:tr w:rsidR="004C3666">
        <w:trPr>
          <w:trHeight w:val="270"/>
        </w:trPr>
        <w:tc>
          <w:tcPr>
            <w:tcW w:w="1341" w:type="dxa"/>
            <w:vMerge/>
          </w:tcPr>
          <w:p w:rsidR="004C3666" w:rsidRDefault="004C3666">
            <w:pPr>
              <w:rPr>
                <w:rFonts w:ascii="Times New Roman" w:hAnsi="Times New Roman"/>
              </w:rPr>
            </w:pPr>
          </w:p>
        </w:tc>
        <w:tc>
          <w:tcPr>
            <w:tcW w:w="1261" w:type="dxa"/>
          </w:tcPr>
          <w:p w:rsidR="004C3666" w:rsidRDefault="003753BE">
            <w:pPr>
              <w:rPr>
                <w:rFonts w:ascii="Times New Roman" w:hAnsi="Times New Roman"/>
              </w:rPr>
            </w:pPr>
            <w:r>
              <w:rPr>
                <w:rFonts w:ascii="Times New Roman" w:hAnsi="Times New Roman"/>
              </w:rPr>
              <w:t>Stream type</w:t>
            </w:r>
          </w:p>
        </w:tc>
        <w:tc>
          <w:tcPr>
            <w:tcW w:w="963" w:type="dxa"/>
          </w:tcPr>
          <w:p w:rsidR="004C3666" w:rsidRDefault="003753BE">
            <w:pPr>
              <w:rPr>
                <w:rFonts w:ascii="Times New Roman" w:hAnsi="Times New Roman"/>
              </w:rPr>
            </w:pPr>
            <w:r>
              <w:rPr>
                <w:rFonts w:ascii="Times New Roman" w:hAnsi="Times New Roman"/>
              </w:rPr>
              <w:t>si</w:t>
            </w:r>
          </w:p>
        </w:tc>
        <w:tc>
          <w:tcPr>
            <w:tcW w:w="4828" w:type="dxa"/>
          </w:tcPr>
          <w:p w:rsidR="004C3666" w:rsidRDefault="003753BE">
            <w:pPr>
              <w:rPr>
                <w:rFonts w:ascii="Times New Roman" w:hAnsi="Times New Roman"/>
              </w:rPr>
            </w:pPr>
            <w:r>
              <w:rPr>
                <w:rFonts w:ascii="Times New Roman" w:hAnsi="Times New Roman"/>
              </w:rPr>
              <w:t>0-substream 1-main stream</w:t>
            </w:r>
          </w:p>
        </w:tc>
      </w:tr>
      <w:tr w:rsidR="004C3666">
        <w:trPr>
          <w:trHeight w:val="270"/>
        </w:trPr>
        <w:tc>
          <w:tcPr>
            <w:tcW w:w="1341" w:type="dxa"/>
            <w:vMerge/>
          </w:tcPr>
          <w:p w:rsidR="004C3666" w:rsidRDefault="004C3666">
            <w:pPr>
              <w:rPr>
                <w:rFonts w:ascii="Times New Roman" w:hAnsi="Times New Roman"/>
              </w:rPr>
            </w:pPr>
          </w:p>
        </w:tc>
        <w:tc>
          <w:tcPr>
            <w:tcW w:w="1261" w:type="dxa"/>
          </w:tcPr>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Report to the sever </w:t>
            </w:r>
          </w:p>
        </w:tc>
        <w:tc>
          <w:tcPr>
            <w:tcW w:w="963" w:type="dxa"/>
          </w:tcPr>
          <w:p w:rsidR="004C3666" w:rsidRDefault="003753BE">
            <w:pPr>
              <w:rPr>
                <w:rFonts w:ascii="Times New Roman" w:hAnsi="Times New Roman"/>
              </w:rPr>
            </w:pPr>
            <w:r>
              <w:rPr>
                <w:rFonts w:ascii="Times New Roman" w:hAnsi="Times New Roman"/>
              </w:rPr>
              <w:t>srv</w:t>
            </w:r>
          </w:p>
        </w:tc>
        <w:tc>
          <w:tcPr>
            <w:tcW w:w="4828" w:type="dxa"/>
          </w:tcPr>
          <w:p w:rsidR="004C3666" w:rsidRDefault="003753BE">
            <w:pPr>
              <w:rPr>
                <w:rFonts w:ascii="Times New Roman" w:hAnsi="Times New Roman"/>
              </w:rPr>
            </w:pPr>
            <w:r>
              <w:rPr>
                <w:rFonts w:ascii="Times New Roman" w:hAnsi="Times New Roman"/>
              </w:rPr>
              <w:t>The sever address or domain name of sever receiving the report. For example, ”www.how.com:31500”</w:t>
            </w:r>
            <w:hyperlink r:id="rId9" w:history="1">
              <w:r>
                <w:rPr>
                  <w:rStyle w:val="Hyperlink"/>
                  <w:rFonts w:ascii="Times New Roman" w:hAnsi="Times New Roman"/>
                  <w:color w:val="auto"/>
                </w:rPr>
                <w:t>www.how.com</w:t>
              </w:r>
            </w:hyperlink>
            <w:r>
              <w:rPr>
                <w:rFonts w:ascii="Times New Roman" w:hAnsi="Times New Roman"/>
              </w:rPr>
              <w:t xml:space="preserve"> is the domain name and 31500 is the port number. </w:t>
            </w:r>
          </w:p>
        </w:tc>
      </w:tr>
      <w:tr w:rsidR="004C3666">
        <w:trPr>
          <w:trHeight w:val="270"/>
        </w:trPr>
        <w:tc>
          <w:tcPr>
            <w:tcW w:w="1341" w:type="dxa"/>
            <w:vMerge/>
          </w:tcPr>
          <w:p w:rsidR="004C3666" w:rsidRDefault="004C3666">
            <w:pPr>
              <w:rPr>
                <w:rFonts w:ascii="Times New Roman" w:hAnsi="Times New Roman"/>
              </w:rPr>
            </w:pPr>
          </w:p>
        </w:tc>
        <w:tc>
          <w:tcPr>
            <w:tcW w:w="7052" w:type="dxa"/>
            <w:gridSpan w:val="3"/>
          </w:tcPr>
          <w:p w:rsidR="004C3666" w:rsidRDefault="003753BE">
            <w:pPr>
              <w:tabs>
                <w:tab w:val="left" w:pos="1320"/>
              </w:tabs>
              <w:rPr>
                <w:rFonts w:ascii="Times New Roman" w:hAnsi="Times New Roman"/>
              </w:rPr>
            </w:pPr>
            <w:r>
              <w:rPr>
                <w:rFonts w:ascii="Times New Roman" w:hAnsi="Times New Roman"/>
              </w:rPr>
              <w:t>Optional items</w:t>
            </w:r>
          </w:p>
        </w:tc>
      </w:tr>
      <w:tr w:rsidR="004C3666">
        <w:trPr>
          <w:trHeight w:val="270"/>
        </w:trPr>
        <w:tc>
          <w:tcPr>
            <w:tcW w:w="1341" w:type="dxa"/>
            <w:vMerge/>
          </w:tcPr>
          <w:p w:rsidR="004C3666" w:rsidRDefault="004C3666">
            <w:pPr>
              <w:rPr>
                <w:rFonts w:ascii="Times New Roman" w:hAnsi="Times New Roman"/>
              </w:rPr>
            </w:pPr>
          </w:p>
        </w:tc>
        <w:tc>
          <w:tcPr>
            <w:tcW w:w="1261" w:type="dxa"/>
          </w:tcPr>
          <w:p w:rsidR="004C3666" w:rsidRDefault="003753BE">
            <w:pPr>
              <w:rPr>
                <w:rFonts w:ascii="Times New Roman" w:hAnsi="Times New Roman"/>
              </w:rPr>
            </w:pPr>
            <w:r>
              <w:rPr>
                <w:rFonts w:ascii="Times New Roman" w:hAnsi="Times New Roman"/>
              </w:rPr>
              <w:t>Protocol type</w:t>
            </w:r>
          </w:p>
        </w:tc>
        <w:tc>
          <w:tcPr>
            <w:tcW w:w="963" w:type="dxa"/>
          </w:tcPr>
          <w:p w:rsidR="004C3666" w:rsidRDefault="003753BE">
            <w:pPr>
              <w:rPr>
                <w:rFonts w:ascii="Times New Roman" w:hAnsi="Times New Roman"/>
              </w:rPr>
            </w:pPr>
            <w:r>
              <w:rPr>
                <w:rFonts w:ascii="Times New Roman" w:hAnsi="Times New Roman"/>
              </w:rPr>
              <w:t>pt</w:t>
            </w:r>
          </w:p>
        </w:tc>
        <w:tc>
          <w:tcPr>
            <w:tcW w:w="4828" w:type="dxa"/>
          </w:tcPr>
          <w:p w:rsidR="004C3666" w:rsidRDefault="003753BE">
            <w:pPr>
              <w:rPr>
                <w:rFonts w:ascii="Times New Roman" w:hAnsi="Times New Roman"/>
                <w:color w:val="FF0000"/>
              </w:rPr>
            </w:pPr>
            <w:r w:rsidRPr="003753BE">
              <w:rPr>
                <w:rFonts w:ascii="Times New Roman" w:hAnsi="Times New Roman"/>
              </w:rPr>
              <w:t xml:space="preserve">0-private protocol (by defualt) </w:t>
            </w:r>
          </w:p>
        </w:tc>
      </w:tr>
      <w:tr w:rsidR="004C3666">
        <w:trPr>
          <w:trHeight w:val="270"/>
        </w:trPr>
        <w:tc>
          <w:tcPr>
            <w:tcW w:w="1341" w:type="dxa"/>
            <w:vMerge/>
          </w:tcPr>
          <w:p w:rsidR="004C3666" w:rsidRDefault="004C3666">
            <w:pPr>
              <w:rPr>
                <w:rFonts w:ascii="Times New Roman" w:hAnsi="Times New Roman"/>
              </w:rPr>
            </w:pPr>
          </w:p>
        </w:tc>
        <w:tc>
          <w:tcPr>
            <w:tcW w:w="1261" w:type="dxa"/>
          </w:tcPr>
          <w:p w:rsidR="004C3666" w:rsidRDefault="003753BE">
            <w:pPr>
              <w:rPr>
                <w:rFonts w:ascii="Times New Roman" w:hAnsi="Times New Roman"/>
              </w:rPr>
            </w:pPr>
            <w:r>
              <w:rPr>
                <w:rFonts w:ascii="Times New Roman" w:hAnsi="Times New Roman"/>
              </w:rPr>
              <w:t>Switch</w:t>
            </w:r>
          </w:p>
        </w:tc>
        <w:tc>
          <w:tcPr>
            <w:tcW w:w="963" w:type="dxa"/>
          </w:tcPr>
          <w:p w:rsidR="004C3666" w:rsidRDefault="003753BE">
            <w:pPr>
              <w:rPr>
                <w:rFonts w:ascii="Times New Roman" w:hAnsi="Times New Roman"/>
              </w:rPr>
            </w:pPr>
            <w:r>
              <w:rPr>
                <w:rFonts w:ascii="Times New Roman" w:hAnsi="Times New Roman"/>
              </w:rPr>
              <w:t>on</w:t>
            </w:r>
          </w:p>
        </w:tc>
        <w:tc>
          <w:tcPr>
            <w:tcW w:w="4828" w:type="dxa"/>
          </w:tcPr>
          <w:p w:rsidR="004C3666" w:rsidRDefault="003753BE">
            <w:pPr>
              <w:rPr>
                <w:rFonts w:ascii="Times New Roman" w:hAnsi="Times New Roman"/>
              </w:rPr>
            </w:pPr>
            <w:r>
              <w:rPr>
                <w:rFonts w:ascii="Times New Roman" w:hAnsi="Times New Roman"/>
              </w:rPr>
              <w:t xml:space="preserve">0-close, 1-open. When pt is 0, sever can close the link to stop preview. When pt= others, then this value needs to be used to close the link. </w:t>
            </w:r>
          </w:p>
        </w:tc>
      </w:tr>
      <w:tr w:rsidR="003753BE">
        <w:trPr>
          <w:trHeight w:val="270"/>
        </w:trPr>
        <w:tc>
          <w:tcPr>
            <w:tcW w:w="1341" w:type="dxa"/>
          </w:tcPr>
          <w:p w:rsidR="003753BE" w:rsidRDefault="003753BE">
            <w:pPr>
              <w:rPr>
                <w:rFonts w:ascii="Times New Roman" w:hAnsi="Times New Roman"/>
              </w:rPr>
            </w:pPr>
          </w:p>
        </w:tc>
        <w:tc>
          <w:tcPr>
            <w:tcW w:w="1261" w:type="dxa"/>
          </w:tcPr>
          <w:p w:rsidR="003753BE" w:rsidRDefault="003753BE">
            <w:pPr>
              <w:rPr>
                <w:rFonts w:ascii="Times New Roman" w:hAnsi="Times New Roman"/>
              </w:rPr>
            </w:pPr>
            <w:r>
              <w:rPr>
                <w:rFonts w:ascii="Times New Roman" w:hAnsi="Times New Roman" w:hint="eastAsia"/>
              </w:rPr>
              <w:t>D</w:t>
            </w:r>
            <w:r>
              <w:rPr>
                <w:rFonts w:ascii="Times New Roman" w:hAnsi="Times New Roman"/>
              </w:rPr>
              <w:t>ata frame list</w:t>
            </w:r>
          </w:p>
        </w:tc>
        <w:tc>
          <w:tcPr>
            <w:tcW w:w="963" w:type="dxa"/>
          </w:tcPr>
          <w:p w:rsidR="003753BE" w:rsidRDefault="003753BE">
            <w:pPr>
              <w:rPr>
                <w:rFonts w:ascii="Times New Roman" w:hAnsi="Times New Roman"/>
              </w:rPr>
            </w:pPr>
            <w:r>
              <w:rPr>
                <w:rFonts w:ascii="Times New Roman" w:hAnsi="Times New Roman" w:hint="eastAsia"/>
              </w:rPr>
              <w:t>f</w:t>
            </w:r>
            <w:r>
              <w:rPr>
                <w:rFonts w:ascii="Times New Roman" w:hAnsi="Times New Roman"/>
              </w:rPr>
              <w:t>l</w:t>
            </w:r>
          </w:p>
        </w:tc>
        <w:tc>
          <w:tcPr>
            <w:tcW w:w="4828" w:type="dxa"/>
          </w:tcPr>
          <w:p w:rsidR="003753BE" w:rsidRDefault="003753BE">
            <w:pPr>
              <w:rPr>
                <w:rFonts w:ascii="Times New Roman" w:hAnsi="Times New Roman"/>
              </w:rPr>
            </w:pPr>
            <w:r>
              <w:rPr>
                <w:rFonts w:ascii="Times New Roman" w:hAnsi="Times New Roman"/>
              </w:rPr>
              <w:t xml:space="preserve">List of data frame in transmission. Refer to </w:t>
            </w:r>
            <w:hyperlink w:anchor="_Data_Frame_Code" w:history="1">
              <w:r w:rsidRPr="003753BE">
                <w:rPr>
                  <w:rStyle w:val="Hyperlink"/>
                  <w:rFonts w:ascii="Times New Roman" w:hAnsi="Times New Roman"/>
                </w:rPr>
                <w:t>Data Frame Code</w:t>
              </w:r>
            </w:hyperlink>
            <w:r>
              <w:rPr>
                <w:rFonts w:ascii="Times New Roman" w:hAnsi="Times New Roman"/>
              </w:rPr>
              <w:t xml:space="preserve">. </w:t>
            </w:r>
          </w:p>
          <w:p w:rsidR="003753BE" w:rsidRDefault="003753BE">
            <w:pPr>
              <w:rPr>
                <w:rFonts w:ascii="Times New Roman" w:hAnsi="Times New Roman"/>
              </w:rPr>
            </w:pPr>
            <w:r>
              <w:rPr>
                <w:rFonts w:ascii="Times New Roman" w:hAnsi="Times New Roman"/>
              </w:rPr>
              <w:t>e.g. “1;2;3” means needing to transmit data of type1,2,3</w:t>
            </w: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Loading data sample</w:t>
      </w:r>
      <w:r>
        <w:rPr>
          <w:rFonts w:ascii="Times New Roman" w:hAnsi="Times New Roman"/>
        </w:rPr>
        <w:t>：</w:t>
      </w: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rPr>
          <w:rFonts w:ascii="Times New Roman" w:hAnsi="Times New Roman"/>
        </w:rPr>
      </w:pPr>
      <w:r>
        <w:rPr>
          <w:rFonts w:ascii="Times New Roman" w:hAnsi="Times New Roman"/>
        </w:rPr>
        <w:t xml:space="preserve">    "si": "1",</w:t>
      </w:r>
    </w:p>
    <w:p w:rsidR="004C3666" w:rsidRDefault="003753BE">
      <w:pPr>
        <w:ind w:firstLine="420"/>
        <w:rPr>
          <w:rFonts w:ascii="Times New Roman" w:hAnsi="Times New Roman"/>
        </w:rPr>
      </w:pPr>
      <w:r>
        <w:rPr>
          <w:rFonts w:ascii="Times New Roman" w:hAnsi="Times New Roman"/>
        </w:rPr>
        <w:t>"srv": "192.168.3.210:5678",</w:t>
      </w:r>
    </w:p>
    <w:p w:rsidR="004C3666" w:rsidRDefault="003753BE">
      <w:pPr>
        <w:ind w:firstLine="420"/>
        <w:rPr>
          <w:rFonts w:ascii="Times New Roman" w:hAnsi="Times New Roman"/>
        </w:rPr>
      </w:pPr>
      <w:r>
        <w:rPr>
          <w:rFonts w:ascii="Times New Roman" w:hAnsi="Times New Roman"/>
        </w:rPr>
        <w:t>“ch”:”2”</w:t>
      </w: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3"/>
      </w:pPr>
      <w:bookmarkStart w:id="14" w:name="_Preview_Response"/>
      <w:bookmarkEnd w:id="14"/>
      <w:r>
        <w:t>Preview Response</w:t>
      </w:r>
    </w:p>
    <w:tbl>
      <w:tblPr>
        <w:tblW w:w="8393" w:type="dxa"/>
        <w:tblInd w:w="-17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ayout w:type="fixed"/>
        <w:tblLook w:val="04A0" w:firstRow="1" w:lastRow="0" w:firstColumn="1" w:lastColumn="0" w:noHBand="0" w:noVBand="1"/>
      </w:tblPr>
      <w:tblGrid>
        <w:gridCol w:w="1341"/>
        <w:gridCol w:w="1293"/>
        <w:gridCol w:w="963"/>
        <w:gridCol w:w="4796"/>
      </w:tblGrid>
      <w:tr w:rsidR="004C3666">
        <w:trPr>
          <w:trHeight w:val="405"/>
        </w:trPr>
        <w:tc>
          <w:tcPr>
            <w:tcW w:w="1341" w:type="dxa"/>
            <w:shd w:val="clear" w:color="auto" w:fill="4472C4" w:themeFill="accent5"/>
          </w:tcPr>
          <w:p w:rsidR="004C3666" w:rsidRDefault="003753BE">
            <w:pPr>
              <w:rPr>
                <w:rFonts w:ascii="Times New Roman" w:hAnsi="Times New Roman"/>
                <w:b/>
              </w:rPr>
            </w:pPr>
            <w:r>
              <w:rPr>
                <w:rFonts w:ascii="Times New Roman" w:hAnsi="Times New Roman"/>
                <w:b/>
              </w:rPr>
              <w:t>Contents</w:t>
            </w:r>
          </w:p>
        </w:tc>
        <w:tc>
          <w:tcPr>
            <w:tcW w:w="7052" w:type="dxa"/>
            <w:gridSpan w:val="3"/>
            <w:shd w:val="clear" w:color="auto" w:fill="4472C4" w:themeFill="accent5"/>
          </w:tcPr>
          <w:p w:rsidR="004C3666" w:rsidRDefault="003753BE">
            <w:pPr>
              <w:rPr>
                <w:rFonts w:ascii="Times New Roman" w:hAnsi="Times New Roman"/>
                <w:b/>
              </w:rPr>
            </w:pPr>
            <w:r>
              <w:rPr>
                <w:rFonts w:ascii="Times New Roman" w:hAnsi="Times New Roman"/>
                <w:b/>
              </w:rPr>
              <w:t xml:space="preserve">Description </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message numbering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0x1010</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Transmission direction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MDVR → Sever</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Interaction link </w:t>
            </w:r>
          </w:p>
        </w:tc>
        <w:tc>
          <w:tcPr>
            <w:tcW w:w="7052" w:type="dxa"/>
            <w:gridSpan w:val="3"/>
          </w:tcPr>
          <w:p w:rsidR="004C3666" w:rsidRDefault="003753BE">
            <w:pPr>
              <w:pStyle w:val="1"/>
              <w:ind w:firstLineChars="0" w:firstLine="0"/>
              <w:rPr>
                <w:rFonts w:ascii="Times New Roman" w:hAnsi="Times New Roman"/>
              </w:rPr>
            </w:pPr>
            <w:r>
              <w:rPr>
                <w:rFonts w:ascii="Times New Roman" w:hAnsi="Times New Roman"/>
              </w:rPr>
              <w:t xml:space="preserve">Signal link </w:t>
            </w:r>
          </w:p>
        </w:tc>
      </w:tr>
      <w:tr w:rsidR="004C3666">
        <w:trPr>
          <w:trHeight w:val="300"/>
        </w:trPr>
        <w:tc>
          <w:tcPr>
            <w:tcW w:w="1341" w:type="dxa"/>
            <w:vMerge w:val="restart"/>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7052" w:type="dxa"/>
            <w:gridSpan w:val="3"/>
          </w:tcPr>
          <w:p w:rsidR="004C3666" w:rsidRDefault="003753BE">
            <w:pPr>
              <w:rPr>
                <w:rFonts w:ascii="Times New Roman" w:hAnsi="Times New Roman"/>
              </w:rPr>
            </w:pPr>
            <w:r>
              <w:rPr>
                <w:rFonts w:ascii="Times New Roman" w:hAnsi="Times New Roman"/>
              </w:rPr>
              <w:t>Adopt JASON encoding rule</w:t>
            </w:r>
          </w:p>
        </w:tc>
      </w:tr>
      <w:tr w:rsidR="004C3666">
        <w:trPr>
          <w:trHeight w:val="300"/>
        </w:trPr>
        <w:tc>
          <w:tcPr>
            <w:tcW w:w="1341" w:type="dxa"/>
            <w:vMerge/>
          </w:tcPr>
          <w:p w:rsidR="004C3666" w:rsidRDefault="004C3666">
            <w:pPr>
              <w:rPr>
                <w:rFonts w:ascii="Times New Roman" w:hAnsi="Times New Roman"/>
              </w:rPr>
            </w:pPr>
          </w:p>
        </w:tc>
        <w:tc>
          <w:tcPr>
            <w:tcW w:w="7052" w:type="dxa"/>
            <w:gridSpan w:val="3"/>
          </w:tcPr>
          <w:p w:rsidR="004C3666" w:rsidRDefault="003753BE">
            <w:pPr>
              <w:rPr>
                <w:rFonts w:ascii="Times New Roman" w:hAnsi="Times New Roman"/>
              </w:rPr>
            </w:pPr>
            <w:r>
              <w:rPr>
                <w:rFonts w:ascii="Times New Roman" w:hAnsi="Times New Roman"/>
              </w:rPr>
              <w:t xml:space="preserve">Items that must be filled in  </w:t>
            </w:r>
          </w:p>
        </w:tc>
      </w:tr>
      <w:tr w:rsidR="004C3666">
        <w:trPr>
          <w:trHeight w:val="315"/>
        </w:trPr>
        <w:tc>
          <w:tcPr>
            <w:tcW w:w="1341" w:type="dxa"/>
            <w:vMerge/>
          </w:tcPr>
          <w:p w:rsidR="004C3666" w:rsidRDefault="004C3666">
            <w:pPr>
              <w:rPr>
                <w:rFonts w:ascii="Times New Roman" w:hAnsi="Times New Roman"/>
              </w:rPr>
            </w:pPr>
          </w:p>
        </w:tc>
        <w:tc>
          <w:tcPr>
            <w:tcW w:w="1293" w:type="dxa"/>
          </w:tcPr>
          <w:p w:rsidR="004C3666" w:rsidRDefault="003753BE">
            <w:pPr>
              <w:rPr>
                <w:rFonts w:ascii="Times New Roman" w:hAnsi="Times New Roman"/>
              </w:rPr>
            </w:pPr>
            <w:r>
              <w:rPr>
                <w:rFonts w:ascii="Times New Roman" w:hAnsi="Times New Roman"/>
              </w:rPr>
              <w:t>Contents</w:t>
            </w:r>
          </w:p>
        </w:tc>
        <w:tc>
          <w:tcPr>
            <w:tcW w:w="963" w:type="dxa"/>
          </w:tcPr>
          <w:p w:rsidR="004C3666" w:rsidRDefault="003753BE">
            <w:pPr>
              <w:rPr>
                <w:rFonts w:ascii="Times New Roman" w:hAnsi="Times New Roman"/>
              </w:rPr>
            </w:pPr>
            <w:r>
              <w:rPr>
                <w:rFonts w:ascii="Times New Roman" w:hAnsi="Times New Roman"/>
              </w:rPr>
              <w:t>Contents</w:t>
            </w:r>
          </w:p>
        </w:tc>
        <w:tc>
          <w:tcPr>
            <w:tcW w:w="4796" w:type="dxa"/>
          </w:tcPr>
          <w:p w:rsidR="004C3666" w:rsidRDefault="003753BE">
            <w:pPr>
              <w:rPr>
                <w:rFonts w:ascii="Times New Roman" w:hAnsi="Times New Roman"/>
              </w:rPr>
            </w:pPr>
            <w:r>
              <w:rPr>
                <w:rFonts w:ascii="Times New Roman" w:hAnsi="Times New Roman"/>
              </w:rPr>
              <w:t>Contents</w:t>
            </w:r>
          </w:p>
        </w:tc>
      </w:tr>
      <w:tr w:rsidR="004C3666">
        <w:trPr>
          <w:trHeight w:val="315"/>
        </w:trPr>
        <w:tc>
          <w:tcPr>
            <w:tcW w:w="1341" w:type="dxa"/>
            <w:vMerge/>
          </w:tcPr>
          <w:p w:rsidR="004C3666" w:rsidRDefault="004C3666">
            <w:pPr>
              <w:rPr>
                <w:rFonts w:ascii="Times New Roman" w:hAnsi="Times New Roman"/>
              </w:rPr>
            </w:pPr>
          </w:p>
        </w:tc>
        <w:tc>
          <w:tcPr>
            <w:tcW w:w="1293" w:type="dxa"/>
          </w:tcPr>
          <w:p w:rsidR="004C3666" w:rsidRDefault="003753BE">
            <w:pPr>
              <w:rPr>
                <w:rFonts w:ascii="Times New Roman" w:hAnsi="Times New Roman"/>
              </w:rPr>
            </w:pPr>
            <w:r>
              <w:rPr>
                <w:rFonts w:ascii="Times New Roman" w:hAnsi="Times New Roman"/>
              </w:rPr>
              <w:t xml:space="preserve">session numbering </w:t>
            </w:r>
          </w:p>
        </w:tc>
        <w:tc>
          <w:tcPr>
            <w:tcW w:w="963" w:type="dxa"/>
          </w:tcPr>
          <w:p w:rsidR="004C3666" w:rsidRDefault="003753BE">
            <w:pPr>
              <w:rPr>
                <w:rFonts w:ascii="Times New Roman" w:hAnsi="Times New Roman"/>
              </w:rPr>
            </w:pPr>
            <w:r>
              <w:rPr>
                <w:rFonts w:ascii="Times New Roman" w:hAnsi="Times New Roman"/>
              </w:rPr>
              <w:t>ss</w:t>
            </w:r>
          </w:p>
        </w:tc>
        <w:tc>
          <w:tcPr>
            <w:tcW w:w="4796" w:type="dxa"/>
          </w:tcPr>
          <w:p w:rsidR="004C3666" w:rsidRDefault="003753BE">
            <w:pPr>
              <w:pStyle w:val="1"/>
              <w:ind w:left="315" w:hangingChars="150" w:hanging="315"/>
              <w:rPr>
                <w:rFonts w:ascii="Times New Roman" w:hAnsi="Times New Roman"/>
              </w:rPr>
            </w:pPr>
            <w:r>
              <w:rPr>
                <w:rFonts w:ascii="Times New Roman" w:hAnsi="Times New Roman"/>
              </w:rPr>
              <w:t>Session numbering generated by the device, for example, “12FB-01DE-0001-0203”</w:t>
            </w:r>
          </w:p>
          <w:p w:rsidR="004C3666" w:rsidRDefault="004C3666">
            <w:pPr>
              <w:pStyle w:val="1"/>
              <w:ind w:firstLineChars="0" w:firstLine="0"/>
              <w:rPr>
                <w:rFonts w:ascii="Times New Roman" w:hAnsi="Times New Roman"/>
              </w:rPr>
            </w:pPr>
          </w:p>
        </w:tc>
      </w:tr>
      <w:tr w:rsidR="004C3666">
        <w:trPr>
          <w:trHeight w:val="270"/>
        </w:trPr>
        <w:tc>
          <w:tcPr>
            <w:tcW w:w="1341" w:type="dxa"/>
            <w:vMerge/>
          </w:tcPr>
          <w:p w:rsidR="004C3666" w:rsidRDefault="004C3666">
            <w:pPr>
              <w:rPr>
                <w:rFonts w:ascii="Times New Roman" w:hAnsi="Times New Roman"/>
              </w:rPr>
            </w:pPr>
          </w:p>
        </w:tc>
        <w:tc>
          <w:tcPr>
            <w:tcW w:w="1293" w:type="dxa"/>
          </w:tcPr>
          <w:p w:rsidR="004C3666" w:rsidRDefault="003753BE">
            <w:pPr>
              <w:rPr>
                <w:rFonts w:ascii="Times New Roman" w:hAnsi="Times New Roman"/>
              </w:rPr>
            </w:pPr>
            <w:r>
              <w:rPr>
                <w:rFonts w:ascii="Times New Roman" w:hAnsi="Times New Roman"/>
              </w:rPr>
              <w:t xml:space="preserve">Channel </w:t>
            </w:r>
          </w:p>
        </w:tc>
        <w:tc>
          <w:tcPr>
            <w:tcW w:w="963" w:type="dxa"/>
          </w:tcPr>
          <w:p w:rsidR="004C3666" w:rsidRDefault="003753BE">
            <w:pPr>
              <w:rPr>
                <w:rFonts w:ascii="Times New Roman" w:hAnsi="Times New Roman"/>
              </w:rPr>
            </w:pPr>
            <w:r>
              <w:rPr>
                <w:rFonts w:ascii="Times New Roman" w:hAnsi="Times New Roman"/>
              </w:rPr>
              <w:t>ch</w:t>
            </w:r>
          </w:p>
        </w:tc>
        <w:tc>
          <w:tcPr>
            <w:tcW w:w="4796" w:type="dxa"/>
          </w:tcPr>
          <w:p w:rsidR="004C3666" w:rsidRDefault="003753BE">
            <w:pPr>
              <w:rPr>
                <w:rFonts w:ascii="Times New Roman" w:hAnsi="Times New Roman"/>
              </w:rPr>
            </w:pPr>
            <w:r>
              <w:rPr>
                <w:rFonts w:ascii="Times New Roman" w:hAnsi="Times New Roman"/>
              </w:rPr>
              <w:t xml:space="preserve">Correspond to the specific channel, starting from 1, 0 means no need for the channel. </w:t>
            </w:r>
          </w:p>
        </w:tc>
      </w:tr>
      <w:tr w:rsidR="004C3666">
        <w:trPr>
          <w:trHeight w:val="270"/>
        </w:trPr>
        <w:tc>
          <w:tcPr>
            <w:tcW w:w="1341" w:type="dxa"/>
            <w:vMerge/>
          </w:tcPr>
          <w:p w:rsidR="004C3666" w:rsidRDefault="004C3666">
            <w:pPr>
              <w:rPr>
                <w:rFonts w:ascii="Times New Roman" w:hAnsi="Times New Roman"/>
              </w:rPr>
            </w:pPr>
          </w:p>
        </w:tc>
        <w:tc>
          <w:tcPr>
            <w:tcW w:w="1293" w:type="dxa"/>
          </w:tcPr>
          <w:p w:rsidR="004C3666" w:rsidRDefault="003753BE">
            <w:pPr>
              <w:rPr>
                <w:rFonts w:ascii="Times New Roman" w:hAnsi="Times New Roman"/>
              </w:rPr>
            </w:pPr>
            <w:r>
              <w:rPr>
                <w:rFonts w:ascii="Times New Roman" w:hAnsi="Times New Roman"/>
              </w:rPr>
              <w:t xml:space="preserve">stream type </w:t>
            </w:r>
          </w:p>
        </w:tc>
        <w:tc>
          <w:tcPr>
            <w:tcW w:w="963" w:type="dxa"/>
          </w:tcPr>
          <w:p w:rsidR="004C3666" w:rsidRDefault="003753BE">
            <w:pPr>
              <w:rPr>
                <w:rFonts w:ascii="Times New Roman" w:hAnsi="Times New Roman"/>
              </w:rPr>
            </w:pPr>
            <w:r>
              <w:rPr>
                <w:rFonts w:ascii="Times New Roman" w:hAnsi="Times New Roman"/>
              </w:rPr>
              <w:t>si</w:t>
            </w:r>
          </w:p>
        </w:tc>
        <w:tc>
          <w:tcPr>
            <w:tcW w:w="4796" w:type="dxa"/>
          </w:tcPr>
          <w:p w:rsidR="004C3666" w:rsidRDefault="003753BE">
            <w:pPr>
              <w:rPr>
                <w:rFonts w:ascii="Times New Roman" w:hAnsi="Times New Roman"/>
              </w:rPr>
            </w:pPr>
            <w:r>
              <w:rPr>
                <w:rFonts w:ascii="Times New Roman" w:hAnsi="Times New Roman"/>
              </w:rPr>
              <w:t>0—usbstream  1—mainstream</w:t>
            </w:r>
          </w:p>
        </w:tc>
      </w:tr>
      <w:tr w:rsidR="004C3666">
        <w:trPr>
          <w:trHeight w:val="270"/>
        </w:trPr>
        <w:tc>
          <w:tcPr>
            <w:tcW w:w="1341" w:type="dxa"/>
            <w:vMerge/>
          </w:tcPr>
          <w:p w:rsidR="004C3666" w:rsidRDefault="004C3666">
            <w:pPr>
              <w:rPr>
                <w:rFonts w:ascii="Times New Roman" w:hAnsi="Times New Roman"/>
              </w:rPr>
            </w:pPr>
          </w:p>
        </w:tc>
        <w:tc>
          <w:tcPr>
            <w:tcW w:w="1293" w:type="dxa"/>
          </w:tcPr>
          <w:p w:rsidR="004C3666" w:rsidRDefault="003753BE">
            <w:pPr>
              <w:rPr>
                <w:rFonts w:ascii="Times New Roman" w:hAnsi="Times New Roman"/>
              </w:rPr>
            </w:pPr>
            <w:r>
              <w:rPr>
                <w:rFonts w:ascii="Times New Roman" w:hAnsi="Times New Roman"/>
              </w:rPr>
              <w:t>error code</w:t>
            </w:r>
          </w:p>
        </w:tc>
        <w:tc>
          <w:tcPr>
            <w:tcW w:w="963" w:type="dxa"/>
          </w:tcPr>
          <w:p w:rsidR="004C3666" w:rsidRDefault="003753BE">
            <w:pPr>
              <w:rPr>
                <w:rFonts w:ascii="Times New Roman" w:hAnsi="Times New Roman"/>
              </w:rPr>
            </w:pPr>
            <w:r>
              <w:rPr>
                <w:rFonts w:ascii="Times New Roman" w:hAnsi="Times New Roman"/>
              </w:rPr>
              <w:t>err</w:t>
            </w:r>
          </w:p>
        </w:tc>
        <w:tc>
          <w:tcPr>
            <w:tcW w:w="4796" w:type="dxa"/>
          </w:tcPr>
          <w:p w:rsidR="004C3666" w:rsidRDefault="003753BE">
            <w:pPr>
              <w:rPr>
                <w:rFonts w:ascii="Times New Roman" w:hAnsi="Times New Roman"/>
              </w:rPr>
            </w:pPr>
            <w:r>
              <w:rPr>
                <w:rFonts w:ascii="Times New Roman" w:hAnsi="Times New Roman"/>
              </w:rPr>
              <w:t xml:space="preserve">Please refer to error code table </w:t>
            </w: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Loading sample</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rPr>
          <w:rFonts w:ascii="Times New Roman" w:hAnsi="Times New Roman"/>
        </w:rPr>
      </w:pPr>
      <w:r>
        <w:rPr>
          <w:rFonts w:ascii="Times New Roman" w:hAnsi="Times New Roman"/>
        </w:rPr>
        <w:t xml:space="preserve">    "si": "1",</w:t>
      </w:r>
    </w:p>
    <w:p w:rsidR="004C3666" w:rsidRDefault="003753BE">
      <w:pPr>
        <w:ind w:firstLine="420"/>
        <w:rPr>
          <w:rFonts w:ascii="Times New Roman" w:hAnsi="Times New Roman"/>
        </w:rPr>
      </w:pPr>
      <w:r>
        <w:rPr>
          <w:rFonts w:ascii="Times New Roman" w:hAnsi="Times New Roman"/>
        </w:rPr>
        <w:t>“ch”:”2”,</w:t>
      </w:r>
    </w:p>
    <w:p w:rsidR="004C3666" w:rsidRDefault="003753BE">
      <w:pPr>
        <w:ind w:firstLine="420"/>
        <w:rPr>
          <w:rFonts w:ascii="Times New Roman" w:hAnsi="Times New Roman"/>
        </w:rPr>
      </w:pPr>
      <w:r>
        <w:rPr>
          <w:rFonts w:ascii="Times New Roman" w:hAnsi="Times New Roman"/>
        </w:rPr>
        <w:t>“err”:”0”</w:t>
      </w: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3"/>
      </w:pPr>
      <w:bookmarkStart w:id="15" w:name="_Forced_Coding_I"/>
      <w:bookmarkEnd w:id="15"/>
      <w:r>
        <w:t>Forced Coding I Frame</w:t>
      </w:r>
      <w:r>
        <w:rPr>
          <w:color w:val="FF0000"/>
        </w:rPr>
        <w:t xml:space="preserve"> (Not completed yet)</w:t>
      </w:r>
    </w:p>
    <w:tbl>
      <w:tblPr>
        <w:tblW w:w="8393" w:type="dxa"/>
        <w:tblInd w:w="-17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ayout w:type="fixed"/>
        <w:tblLook w:val="04A0" w:firstRow="1" w:lastRow="0" w:firstColumn="1" w:lastColumn="0" w:noHBand="0" w:noVBand="1"/>
      </w:tblPr>
      <w:tblGrid>
        <w:gridCol w:w="1341"/>
        <w:gridCol w:w="7052"/>
      </w:tblGrid>
      <w:tr w:rsidR="004C3666">
        <w:trPr>
          <w:trHeight w:val="405"/>
        </w:trPr>
        <w:tc>
          <w:tcPr>
            <w:tcW w:w="1341" w:type="dxa"/>
            <w:shd w:val="clear" w:color="auto" w:fill="4472C4" w:themeFill="accent5"/>
          </w:tcPr>
          <w:p w:rsidR="004C3666" w:rsidRDefault="003753BE">
            <w:pPr>
              <w:rPr>
                <w:rFonts w:ascii="Times New Roman" w:hAnsi="Times New Roman"/>
                <w:b/>
              </w:rPr>
            </w:pPr>
            <w:r>
              <w:rPr>
                <w:rFonts w:ascii="Times New Roman" w:hAnsi="Times New Roman"/>
                <w:b/>
              </w:rPr>
              <w:t>Contents</w:t>
            </w:r>
          </w:p>
        </w:tc>
        <w:tc>
          <w:tcPr>
            <w:tcW w:w="7052" w:type="dxa"/>
            <w:shd w:val="clear" w:color="auto" w:fill="4472C4" w:themeFill="accent5"/>
          </w:tcPr>
          <w:p w:rsidR="004C3666" w:rsidRDefault="003753BE">
            <w:pPr>
              <w:rPr>
                <w:rFonts w:ascii="Times New Roman" w:hAnsi="Times New Roman"/>
                <w:b/>
              </w:rPr>
            </w:pPr>
            <w:r>
              <w:rPr>
                <w:rFonts w:ascii="Times New Roman" w:hAnsi="Times New Roman"/>
                <w:b/>
              </w:rPr>
              <w:t xml:space="preserve">Description </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message numbering </w:t>
            </w:r>
          </w:p>
        </w:tc>
        <w:tc>
          <w:tcPr>
            <w:tcW w:w="7052" w:type="dxa"/>
          </w:tcPr>
          <w:p w:rsidR="004C3666" w:rsidRDefault="003753BE">
            <w:pPr>
              <w:pStyle w:val="1"/>
              <w:ind w:firstLineChars="0" w:firstLine="0"/>
              <w:rPr>
                <w:rFonts w:ascii="Times New Roman" w:hAnsi="Times New Roman"/>
              </w:rPr>
            </w:pPr>
            <w:r>
              <w:rPr>
                <w:rFonts w:ascii="Times New Roman" w:hAnsi="Times New Roman"/>
              </w:rPr>
              <w:t>0x4011</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Transmission direction </w:t>
            </w:r>
          </w:p>
        </w:tc>
        <w:tc>
          <w:tcPr>
            <w:tcW w:w="7052" w:type="dxa"/>
          </w:tcPr>
          <w:p w:rsidR="004C3666" w:rsidRDefault="003753BE">
            <w:pPr>
              <w:pStyle w:val="1"/>
              <w:ind w:firstLineChars="0" w:firstLine="0"/>
              <w:rPr>
                <w:rFonts w:ascii="Times New Roman" w:hAnsi="Times New Roman"/>
              </w:rPr>
            </w:pPr>
            <w:r>
              <w:rPr>
                <w:rFonts w:ascii="Times New Roman" w:hAnsi="Times New Roman"/>
              </w:rPr>
              <w:t>sever →MDVR</w:t>
            </w:r>
          </w:p>
        </w:tc>
      </w:tr>
      <w:tr w:rsidR="004C3666">
        <w:trPr>
          <w:trHeight w:val="405"/>
        </w:trPr>
        <w:tc>
          <w:tcPr>
            <w:tcW w:w="1341" w:type="dxa"/>
          </w:tcPr>
          <w:p w:rsidR="004C3666" w:rsidRDefault="003753BE">
            <w:pPr>
              <w:rPr>
                <w:rFonts w:ascii="Times New Roman" w:hAnsi="Times New Roman"/>
              </w:rPr>
            </w:pPr>
            <w:r>
              <w:rPr>
                <w:rFonts w:ascii="Times New Roman" w:hAnsi="Times New Roman"/>
              </w:rPr>
              <w:t xml:space="preserve">Interaction link </w:t>
            </w:r>
          </w:p>
        </w:tc>
        <w:tc>
          <w:tcPr>
            <w:tcW w:w="7052" w:type="dxa"/>
          </w:tcPr>
          <w:p w:rsidR="004C3666" w:rsidRDefault="003753BE">
            <w:pPr>
              <w:pStyle w:val="1"/>
              <w:ind w:firstLineChars="0" w:firstLine="0"/>
              <w:rPr>
                <w:rFonts w:ascii="Times New Roman" w:hAnsi="Times New Roman"/>
              </w:rPr>
            </w:pPr>
            <w:r>
              <w:rPr>
                <w:rFonts w:ascii="Times New Roman" w:hAnsi="Times New Roman"/>
              </w:rPr>
              <w:t>Media link</w:t>
            </w:r>
          </w:p>
        </w:tc>
      </w:tr>
      <w:tr w:rsidR="004C3666">
        <w:trPr>
          <w:trHeight w:val="300"/>
        </w:trPr>
        <w:tc>
          <w:tcPr>
            <w:tcW w:w="1341" w:type="dxa"/>
          </w:tcPr>
          <w:p w:rsidR="004C3666" w:rsidRDefault="003753BE">
            <w:pPr>
              <w:rPr>
                <w:rFonts w:ascii="Times New Roman" w:hAnsi="Times New Roman"/>
              </w:rPr>
            </w:pPr>
            <w:r>
              <w:rPr>
                <w:rFonts w:ascii="Times New Roman" w:hAnsi="Times New Roman"/>
              </w:rPr>
              <w:t>Loading data</w:t>
            </w:r>
          </w:p>
        </w:tc>
        <w:tc>
          <w:tcPr>
            <w:tcW w:w="7052" w:type="dxa"/>
          </w:tcPr>
          <w:p w:rsidR="004C3666" w:rsidRDefault="003753BE">
            <w:pPr>
              <w:rPr>
                <w:rFonts w:ascii="Times New Roman" w:hAnsi="Times New Roman"/>
              </w:rPr>
            </w:pPr>
            <w:r>
              <w:rPr>
                <w:rFonts w:ascii="Times New Roman" w:hAnsi="Times New Roman"/>
              </w:rPr>
              <w:t>None</w:t>
            </w:r>
          </w:p>
        </w:tc>
      </w:tr>
    </w:tbl>
    <w:p w:rsidR="004C3666" w:rsidRDefault="004C3666">
      <w:pPr>
        <w:rPr>
          <w:rFonts w:ascii="Times New Roman" w:hAnsi="Times New Roman"/>
        </w:rPr>
      </w:pPr>
    </w:p>
    <w:p w:rsidR="004C3666" w:rsidRDefault="003753BE">
      <w:pPr>
        <w:pStyle w:val="Heading2"/>
      </w:pPr>
      <w:r>
        <w:t>Snapshot</w:t>
      </w:r>
    </w:p>
    <w:p w:rsidR="004C3666" w:rsidRDefault="003753BE">
      <w:pPr>
        <w:pStyle w:val="Heading3"/>
      </w:pPr>
      <w:bookmarkStart w:id="16" w:name="_抓拍请求"/>
      <w:bookmarkStart w:id="17" w:name="_Snapshot_Request"/>
      <w:bookmarkEnd w:id="16"/>
      <w:bookmarkEnd w:id="17"/>
      <w:r>
        <w:t>Snapshot Request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20"/>
        <w:gridCol w:w="767"/>
        <w:gridCol w:w="4965"/>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0x4020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MDVR ←←Server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Interaction Link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 </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2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filed Name</w:t>
            </w:r>
          </w:p>
        </w:tc>
        <w:tc>
          <w:tcPr>
            <w:tcW w:w="4965"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2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Session Numbering</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5"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2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Channel list</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cl</w:t>
            </w:r>
          </w:p>
        </w:tc>
        <w:tc>
          <w:tcPr>
            <w:tcW w:w="49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Channel list, start from 1, using “;” to split multi channel,  for example “ 1;2; 3” means Channel 1, Channel 2, and Channel 3 </w:t>
            </w: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Loading DataSample</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“cl”:”1;3”</w:t>
      </w:r>
    </w:p>
    <w:p w:rsidR="004C3666" w:rsidRDefault="003753BE">
      <w:pPr>
        <w:ind w:firstLine="420"/>
        <w:rPr>
          <w:rFonts w:ascii="Times New Roman" w:hAnsi="Times New Roman"/>
        </w:rPr>
      </w:pPr>
      <w:r>
        <w:rPr>
          <w:rFonts w:ascii="Times New Roman" w:hAnsi="Times New Roman"/>
        </w:rPr>
        <w:t>}</w:t>
      </w:r>
    </w:p>
    <w:p w:rsidR="004C3666" w:rsidRDefault="003753BE">
      <w:pPr>
        <w:pStyle w:val="Heading3"/>
      </w:pPr>
      <w:bookmarkStart w:id="18" w:name="_抓拍应答"/>
      <w:bookmarkStart w:id="19" w:name="_Snapshot_Respond"/>
      <w:bookmarkEnd w:id="18"/>
      <w:bookmarkEnd w:id="19"/>
      <w:r>
        <w:t>Snapshot Respond</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9"/>
        <w:gridCol w:w="767"/>
        <w:gridCol w:w="4966"/>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0x1020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Transmission Direction</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filed Name</w:t>
            </w:r>
          </w:p>
        </w:tc>
        <w:tc>
          <w:tcPr>
            <w:tcW w:w="496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Session Numbering</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The session number generated by the sever, for example”12FB-01DE-0001-0203” </w:t>
            </w:r>
          </w:p>
        </w:tc>
      </w:tr>
      <w:tr w:rsidR="004C3666">
        <w:trPr>
          <w:trHeight w:val="21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Error Code</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err</w:t>
            </w:r>
          </w:p>
        </w:tc>
        <w:tc>
          <w:tcPr>
            <w:tcW w:w="4966" w:type="dxa"/>
            <w:tcBorders>
              <w:top w:val="single" w:sz="4" w:space="0" w:color="auto"/>
              <w:left w:val="single" w:sz="4" w:space="0" w:color="auto"/>
              <w:bottom w:val="single" w:sz="4" w:space="0" w:color="auto"/>
              <w:right w:val="single" w:sz="4" w:space="0" w:color="auto"/>
            </w:tcBorders>
          </w:tcPr>
          <w:p w:rsidR="004C3666" w:rsidRDefault="007074F9">
            <w:pPr>
              <w:rPr>
                <w:rFonts w:ascii="Times New Roman" w:hAnsi="Times New Roman"/>
              </w:rPr>
            </w:pPr>
            <w:hyperlink w:anchor="_错误代码" w:history="1"/>
            <w:r w:rsidR="003753BE">
              <w:rPr>
                <w:rStyle w:val="Hyperlink"/>
                <w:rFonts w:ascii="Times New Roman" w:hAnsi="Times New Roman"/>
                <w:color w:val="auto"/>
              </w:rPr>
              <w:t>Please refer to Error Code list</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Result List</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rl</w:t>
            </w:r>
          </w:p>
        </w:tc>
        <w:tc>
          <w:tcPr>
            <w:tcW w:w="49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Array, refer to the result List </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767"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4966"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767"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4966"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7"/>
        <w:gridCol w:w="903"/>
        <w:gridCol w:w="593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Result List rl </w:t>
            </w:r>
            <w:r>
              <w:rPr>
                <w:rFonts w:ascii="Times New Roman" w:hAnsi="Times New Roman"/>
                <w:color w:val="FF0000"/>
              </w:rPr>
              <w:t>(content is included in the rl)</w:t>
            </w:r>
          </w:p>
        </w:tc>
      </w:tr>
      <w:tr w:rsidR="004C3666">
        <w:trPr>
          <w:trHeight w:val="315"/>
        </w:trPr>
        <w:tc>
          <w:tcPr>
            <w:tcW w:w="155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9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filed Name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 </w:t>
            </w:r>
          </w:p>
        </w:tc>
      </w:tr>
      <w:tr w:rsidR="004C3666">
        <w:trPr>
          <w:trHeight w:val="315"/>
        </w:trPr>
        <w:tc>
          <w:tcPr>
            <w:tcW w:w="155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Channel</w:t>
            </w:r>
          </w:p>
        </w:tc>
        <w:tc>
          <w:tcPr>
            <w:tcW w:w="9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ch</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1, Start from 1</w:t>
            </w:r>
          </w:p>
        </w:tc>
      </w:tr>
      <w:tr w:rsidR="004C3666">
        <w:trPr>
          <w:trHeight w:val="210"/>
        </w:trPr>
        <w:tc>
          <w:tcPr>
            <w:tcW w:w="155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File Path </w:t>
            </w:r>
          </w:p>
        </w:tc>
        <w:tc>
          <w:tcPr>
            <w:tcW w:w="9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fn</w:t>
            </w:r>
          </w:p>
        </w:tc>
        <w:tc>
          <w:tcPr>
            <w:tcW w:w="5933"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“err”:”0”,</w:t>
      </w:r>
    </w:p>
    <w:p w:rsidR="004C3666" w:rsidRDefault="003753BE">
      <w:pPr>
        <w:ind w:firstLine="420"/>
        <w:rPr>
          <w:rFonts w:ascii="Times New Roman" w:hAnsi="Times New Roman"/>
        </w:rPr>
      </w:pPr>
      <w:r>
        <w:rPr>
          <w:rFonts w:ascii="Times New Roman" w:hAnsi="Times New Roman"/>
        </w:rPr>
        <w:t>“rl”:[</w:t>
      </w:r>
    </w:p>
    <w:p w:rsidR="004C3666" w:rsidRDefault="003753BE">
      <w:pPr>
        <w:ind w:left="420" w:firstLine="420"/>
        <w:rPr>
          <w:rFonts w:ascii="Times New Roman" w:hAnsi="Times New Roman"/>
        </w:rPr>
      </w:pPr>
      <w:r>
        <w:rPr>
          <w:rFonts w:ascii="Times New Roman" w:hAnsi="Times New Roman"/>
        </w:rPr>
        <w:t>{</w:t>
      </w:r>
    </w:p>
    <w:p w:rsidR="004C3666" w:rsidRDefault="003753BE">
      <w:pPr>
        <w:ind w:left="840" w:firstLine="420"/>
        <w:rPr>
          <w:rFonts w:ascii="Times New Roman" w:hAnsi="Times New Roman"/>
        </w:rPr>
      </w:pPr>
      <w:r>
        <w:rPr>
          <w:rFonts w:ascii="Times New Roman" w:hAnsi="Times New Roman"/>
        </w:rPr>
        <w:t>“ch”:”1”,</w:t>
      </w:r>
    </w:p>
    <w:p w:rsidR="004C3666" w:rsidRDefault="003753BE">
      <w:pPr>
        <w:ind w:left="840" w:firstLine="420"/>
        <w:rPr>
          <w:rFonts w:ascii="Times New Roman" w:hAnsi="Times New Roman"/>
        </w:rPr>
      </w:pPr>
      <w:r>
        <w:rPr>
          <w:rFonts w:ascii="Times New Roman" w:hAnsi="Times New Roman"/>
        </w:rPr>
        <w:t>“fn”:”/mnt/snap_1.jpg”</w:t>
      </w:r>
    </w:p>
    <w:p w:rsidR="004C3666" w:rsidRDefault="003753BE">
      <w:pPr>
        <w:ind w:left="420" w:firstLine="420"/>
        <w:rPr>
          <w:rFonts w:ascii="Times New Roman" w:hAnsi="Times New Roman"/>
        </w:rPr>
      </w:pPr>
      <w:r>
        <w:rPr>
          <w:rFonts w:ascii="Times New Roman" w:hAnsi="Times New Roman"/>
        </w:rPr>
        <w:t>},</w:t>
      </w:r>
    </w:p>
    <w:p w:rsidR="004C3666" w:rsidRDefault="003753BE">
      <w:pPr>
        <w:ind w:left="420" w:firstLine="420"/>
        <w:rPr>
          <w:rFonts w:ascii="Times New Roman" w:hAnsi="Times New Roman"/>
        </w:rPr>
      </w:pPr>
      <w:r>
        <w:rPr>
          <w:rFonts w:ascii="Times New Roman" w:hAnsi="Times New Roman"/>
        </w:rPr>
        <w:t>{</w:t>
      </w:r>
    </w:p>
    <w:p w:rsidR="004C3666" w:rsidRDefault="003753BE">
      <w:pPr>
        <w:ind w:left="840" w:firstLine="420"/>
        <w:rPr>
          <w:rFonts w:ascii="Times New Roman" w:hAnsi="Times New Roman"/>
        </w:rPr>
      </w:pPr>
      <w:r>
        <w:rPr>
          <w:rFonts w:ascii="Times New Roman" w:hAnsi="Times New Roman"/>
        </w:rPr>
        <w:t>“ch”:”2”,</w:t>
      </w:r>
    </w:p>
    <w:p w:rsidR="004C3666" w:rsidRDefault="003753BE">
      <w:pPr>
        <w:ind w:left="840" w:firstLine="420"/>
        <w:rPr>
          <w:rFonts w:ascii="Times New Roman" w:hAnsi="Times New Roman"/>
        </w:rPr>
      </w:pPr>
      <w:r>
        <w:rPr>
          <w:rFonts w:ascii="Times New Roman" w:hAnsi="Times New Roman"/>
        </w:rPr>
        <w:t>“fn”:”/mnt/snap_2.jpg”</w:t>
      </w:r>
    </w:p>
    <w:p w:rsidR="004C3666" w:rsidRDefault="003753BE">
      <w:pPr>
        <w:ind w:left="420" w:firstLine="420"/>
        <w:rPr>
          <w:rFonts w:ascii="Times New Roman" w:hAnsi="Times New Roman"/>
        </w:rPr>
      </w:pPr>
      <w:r>
        <w:rPr>
          <w:rFonts w:ascii="Times New Roman" w:hAnsi="Times New Roman"/>
        </w:rPr>
        <w:t>}</w:t>
      </w:r>
    </w:p>
    <w:p w:rsidR="004C3666" w:rsidRDefault="003753BE">
      <w:pPr>
        <w:ind w:left="420" w:firstLineChars="100" w:firstLine="21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rPr>
          <w:rFonts w:ascii="Times New Roman" w:hAnsi="Times New Roman"/>
          <w:color w:val="FF0000"/>
        </w:rPr>
      </w:pPr>
      <w:r>
        <w:rPr>
          <w:rFonts w:ascii="Times New Roman" w:hAnsi="Times New Roman"/>
          <w:color w:val="FF0000"/>
        </w:rPr>
        <w:t>Remark:</w:t>
      </w:r>
    </w:p>
    <w:p w:rsidR="004C3666" w:rsidRDefault="003753BE">
      <w:pPr>
        <w:rPr>
          <w:rFonts w:ascii="Times New Roman" w:hAnsi="Times New Roman"/>
          <w:color w:val="FF0000"/>
        </w:rPr>
      </w:pPr>
      <w:r>
        <w:rPr>
          <w:rFonts w:ascii="Times New Roman" w:hAnsi="Times New Roman"/>
          <w:color w:val="FF0000"/>
        </w:rPr>
        <w:t>1, after the capture is completed, Will determine whether the automatic upload to the server , according to the device configured ftp server address and configuration rules.</w:t>
      </w:r>
    </w:p>
    <w:p w:rsidR="004C3666" w:rsidRDefault="004C3666">
      <w:pPr>
        <w:rPr>
          <w:rFonts w:ascii="Times New Roman" w:hAnsi="Times New Roman"/>
        </w:rPr>
      </w:pPr>
    </w:p>
    <w:p w:rsidR="004C3666" w:rsidRDefault="003753BE">
      <w:pPr>
        <w:pStyle w:val="Heading2"/>
      </w:pPr>
      <w:r>
        <w:t>Audio Operation</w:t>
      </w:r>
    </w:p>
    <w:p w:rsidR="004C3666" w:rsidRDefault="003753BE">
      <w:pPr>
        <w:pStyle w:val="Heading3"/>
      </w:pPr>
      <w:bookmarkStart w:id="20" w:name="_语音请求"/>
      <w:bookmarkStart w:id="21" w:name="_Audio_Request"/>
      <w:bookmarkEnd w:id="20"/>
      <w:bookmarkEnd w:id="21"/>
      <w:r>
        <w:t>Audio Request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9"/>
        <w:gridCol w:w="767"/>
        <w:gridCol w:w="4966"/>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0x4030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Transmission Direction</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JSON/ 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Filed Name</w:t>
            </w:r>
          </w:p>
        </w:tc>
        <w:tc>
          <w:tcPr>
            <w:tcW w:w="496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Session Numbering</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example”12FB-01DE-0001-0203”</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Channel</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ch</w:t>
            </w:r>
          </w:p>
        </w:tc>
        <w:tc>
          <w:tcPr>
            <w:tcW w:w="49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color w:val="FF0000"/>
              </w:rPr>
            </w:pPr>
            <w:r>
              <w:rPr>
                <w:rFonts w:ascii="Times New Roman" w:hAnsi="Times New Roman"/>
                <w:color w:val="FF0000"/>
              </w:rPr>
              <w:t>Correspond to the specific channel, starting from 1</w:t>
            </w:r>
          </w:p>
          <w:p w:rsidR="004C3666" w:rsidRDefault="004C3666">
            <w:pPr>
              <w:rPr>
                <w:rFonts w:ascii="Times New Roman" w:hAnsi="Times New Roman"/>
                <w:color w:val="FF0000"/>
              </w:rPr>
            </w:pPr>
          </w:p>
          <w:p w:rsidR="004C3666" w:rsidRDefault="003753BE">
            <w:pPr>
              <w:rPr>
                <w:rFonts w:ascii="Times New Roman" w:hAnsi="Times New Roman"/>
                <w:color w:val="FF0000"/>
              </w:rPr>
            </w:pPr>
            <w:r>
              <w:rPr>
                <w:rFonts w:ascii="Times New Roman" w:hAnsi="Times New Roman"/>
                <w:color w:val="FF0000"/>
              </w:rPr>
              <w:t>1, intercom: temporarily the ch1 camera audio will be reported to the server, the other channels audios can not be used as a intercom, only as listening use. Will adjust later based on hardware device</w:t>
            </w:r>
            <w:r>
              <w:rPr>
                <w:rFonts w:ascii="Times New Roman" w:hAnsi="Times New Roman" w:hint="eastAsia"/>
                <w:color w:val="FF0000"/>
              </w:rPr>
              <w:t xml:space="preserve"> (</w:t>
            </w:r>
            <w:r>
              <w:rPr>
                <w:rFonts w:ascii="Times New Roman" w:hAnsi="Times New Roman"/>
                <w:color w:val="FF0000"/>
              </w:rPr>
              <w:t>channel is invalid)</w:t>
            </w:r>
          </w:p>
          <w:p w:rsidR="004C3666" w:rsidRDefault="003753BE">
            <w:pPr>
              <w:rPr>
                <w:rFonts w:ascii="Times New Roman" w:hAnsi="Times New Roman"/>
                <w:color w:val="FF0000"/>
              </w:rPr>
            </w:pPr>
            <w:r>
              <w:rPr>
                <w:rFonts w:ascii="Times New Roman" w:hAnsi="Times New Roman"/>
                <w:color w:val="FF0000"/>
              </w:rPr>
              <w:t>2, listening is for all channels</w:t>
            </w:r>
          </w:p>
          <w:p w:rsidR="004C3666" w:rsidRDefault="003753BE">
            <w:pPr>
              <w:rPr>
                <w:rFonts w:ascii="Times New Roman" w:hAnsi="Times New Roman"/>
                <w:color w:val="FF0000"/>
              </w:rPr>
            </w:pPr>
            <w:r>
              <w:rPr>
                <w:rFonts w:ascii="Times New Roman" w:hAnsi="Times New Roman"/>
                <w:color w:val="FF0000"/>
              </w:rPr>
              <w:t>3, broadcast has nothing to do with the channel</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Working Mode</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wm</w:t>
            </w:r>
          </w:p>
        </w:tc>
        <w:tc>
          <w:tcPr>
            <w:tcW w:w="49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0—listening, 1—intercom, 2—Broadcast, 3—PTT </w:t>
            </w:r>
            <w:r>
              <w:rPr>
                <w:rFonts w:ascii="Times New Roman" w:hAnsi="Times New Roman"/>
                <w:color w:val="FF0000"/>
              </w:rPr>
              <w:t>(not implemented yet)</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Registered Server</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srv</w:t>
            </w:r>
          </w:p>
        </w:tc>
        <w:tc>
          <w:tcPr>
            <w:tcW w:w="49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Registered Server IP address or Domain Name, for example” </w:t>
            </w:r>
            <w:hyperlink r:id="rId10" w:history="1">
              <w:r>
                <w:rPr>
                  <w:rStyle w:val="Hyperlink"/>
                  <w:rFonts w:ascii="Times New Roman" w:hAnsi="Times New Roman"/>
                  <w:color w:val="auto"/>
                </w:rPr>
                <w:t>www.how.com:31500</w:t>
              </w:r>
            </w:hyperlink>
            <w:r>
              <w:rPr>
                <w:rFonts w:ascii="Times New Roman" w:hAnsi="Times New Roman"/>
              </w:rPr>
              <w:t xml:space="preserve">”, the </w:t>
            </w:r>
            <w:hyperlink r:id="rId11" w:history="1">
              <w:r>
                <w:rPr>
                  <w:rStyle w:val="Hyperlink"/>
                  <w:rFonts w:ascii="Times New Roman" w:hAnsi="Times New Roman"/>
                  <w:color w:val="auto"/>
                </w:rPr>
                <w:t>www.how.com</w:t>
              </w:r>
            </w:hyperlink>
            <w:r>
              <w:rPr>
                <w:rFonts w:ascii="Times New Roman" w:hAnsi="Times New Roman"/>
              </w:rPr>
              <w:t xml:space="preserve"> is domain name, 31500 is port </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tabs>
                <w:tab w:val="left" w:pos="1320"/>
              </w:tabs>
              <w:rPr>
                <w:rFonts w:ascii="Times New Roman" w:hAnsi="Times New Roman"/>
              </w:rPr>
            </w:pPr>
            <w:r>
              <w:rPr>
                <w:rFonts w:ascii="Times New Roman" w:hAnsi="Times New Roman"/>
              </w:rPr>
              <w:t xml:space="preserve">optional items </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Protocol Type</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pt</w:t>
            </w:r>
          </w:p>
        </w:tc>
        <w:tc>
          <w:tcPr>
            <w:tcW w:w="49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color w:val="FF0000"/>
              </w:rPr>
            </w:pPr>
            <w:r>
              <w:rPr>
                <w:rFonts w:ascii="Times New Roman" w:hAnsi="Times New Roman"/>
                <w:color w:val="FF0000"/>
              </w:rPr>
              <w:t>0—private protocol (default)</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Switch</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on</w:t>
            </w:r>
          </w:p>
        </w:tc>
        <w:tc>
          <w:tcPr>
            <w:tcW w:w="49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0-OFF, 1-ON, Server can shut the link and stop the real time viewing when pt is 0, if pt is xx value, then the real time viewing will be shut when pt=xx</w:t>
            </w: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color w:val="FF0000"/>
        </w:rPr>
      </w:pPr>
      <w:bookmarkStart w:id="22" w:name="_Request_Respond"/>
      <w:bookmarkEnd w:id="22"/>
    </w:p>
    <w:p w:rsidR="004C3666" w:rsidRDefault="003753BE">
      <w:pPr>
        <w:ind w:firstLine="420"/>
        <w:rPr>
          <w:color w:val="FF0000"/>
        </w:rPr>
      </w:pPr>
      <w:r>
        <w:rPr>
          <w:color w:val="FF0000"/>
        </w:rPr>
        <w:t>{</w:t>
      </w:r>
    </w:p>
    <w:p w:rsidR="004C3666" w:rsidRDefault="003753BE">
      <w:pPr>
        <w:ind w:firstLine="420"/>
        <w:rPr>
          <w:color w:val="FF0000"/>
        </w:rPr>
      </w:pPr>
      <w:r>
        <w:rPr>
          <w:color w:val="FF0000"/>
        </w:rPr>
        <w:t>“ss”:” 12FB-01DE-0001-0203” ,</w:t>
      </w:r>
    </w:p>
    <w:p w:rsidR="004C3666" w:rsidRDefault="003753BE">
      <w:pPr>
        <w:ind w:firstLine="420"/>
        <w:rPr>
          <w:color w:val="FF0000"/>
        </w:rPr>
      </w:pPr>
      <w:r>
        <w:rPr>
          <w:color w:val="FF0000"/>
        </w:rPr>
        <w:t>"</w:t>
      </w:r>
      <w:r>
        <w:rPr>
          <w:rFonts w:hint="eastAsia"/>
          <w:color w:val="FF0000"/>
        </w:rPr>
        <w:t>ch</w:t>
      </w:r>
      <w:r>
        <w:rPr>
          <w:color w:val="FF0000"/>
        </w:rPr>
        <w:t>": "1",</w:t>
      </w:r>
    </w:p>
    <w:p w:rsidR="004C3666" w:rsidRDefault="003753BE">
      <w:pPr>
        <w:rPr>
          <w:color w:val="FF0000"/>
        </w:rPr>
      </w:pPr>
      <w:r>
        <w:rPr>
          <w:color w:val="FF0000"/>
        </w:rPr>
        <w:t xml:space="preserve">    "wm": "0",</w:t>
      </w:r>
    </w:p>
    <w:p w:rsidR="004C3666" w:rsidRDefault="003753BE">
      <w:pPr>
        <w:ind w:firstLine="420"/>
        <w:rPr>
          <w:color w:val="FF0000"/>
        </w:rPr>
      </w:pPr>
      <w:r>
        <w:rPr>
          <w:color w:val="FF0000"/>
        </w:rPr>
        <w:t>"</w:t>
      </w:r>
      <w:r>
        <w:rPr>
          <w:rFonts w:hint="eastAsia"/>
          <w:color w:val="FF0000"/>
        </w:rPr>
        <w:t>srv</w:t>
      </w:r>
      <w:r>
        <w:rPr>
          <w:color w:val="FF0000"/>
        </w:rPr>
        <w:t>": "192.168.3.210</w:t>
      </w:r>
      <w:r>
        <w:rPr>
          <w:rFonts w:hint="eastAsia"/>
          <w:color w:val="FF0000"/>
        </w:rPr>
        <w:t>:5678</w:t>
      </w:r>
      <w:r>
        <w:rPr>
          <w:color w:val="FF0000"/>
        </w:rPr>
        <w:t>"</w:t>
      </w:r>
    </w:p>
    <w:p w:rsidR="004C3666" w:rsidRDefault="003753BE">
      <w:pPr>
        <w:ind w:firstLine="420"/>
        <w:rPr>
          <w:color w:val="FF0000"/>
        </w:rPr>
      </w:pPr>
      <w:r>
        <w:rPr>
          <w:color w:val="FF0000"/>
        </w:rPr>
        <w:t>}</w:t>
      </w:r>
    </w:p>
    <w:p w:rsidR="004C3666" w:rsidRDefault="003753BE">
      <w:pPr>
        <w:pStyle w:val="Heading3"/>
      </w:pPr>
      <w:r>
        <w:t>Request Respond</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9"/>
        <w:gridCol w:w="767"/>
        <w:gridCol w:w="4966"/>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0x1030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Transmission Direction</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JSON/Adopt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filed Name</w:t>
            </w:r>
          </w:p>
        </w:tc>
        <w:tc>
          <w:tcPr>
            <w:tcW w:w="496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Session Numbering</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example”12FB-01DE-0001-0203”</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channel</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ch</w:t>
            </w:r>
          </w:p>
        </w:tc>
        <w:tc>
          <w:tcPr>
            <w:tcW w:w="49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Correspond to the specific channel, starting from 1</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working mode</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wm</w:t>
            </w:r>
          </w:p>
        </w:tc>
        <w:tc>
          <w:tcPr>
            <w:tcW w:w="49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0—listening, 1—intercom, 2—Broadcast, 3—PTT </w:t>
            </w:r>
            <w:r>
              <w:rPr>
                <w:rFonts w:ascii="Times New Roman" w:hAnsi="Times New Roman"/>
                <w:color w:val="FF0000"/>
              </w:rPr>
              <w:t>(not completed yet)</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Error Code</w:t>
            </w:r>
          </w:p>
        </w:tc>
        <w:tc>
          <w:tcPr>
            <w:tcW w:w="7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err</w:t>
            </w:r>
          </w:p>
        </w:tc>
        <w:tc>
          <w:tcPr>
            <w:tcW w:w="4966" w:type="dxa"/>
            <w:tcBorders>
              <w:top w:val="single" w:sz="4" w:space="0" w:color="auto"/>
              <w:left w:val="single" w:sz="4" w:space="0" w:color="auto"/>
              <w:bottom w:val="single" w:sz="4" w:space="0" w:color="auto"/>
              <w:right w:val="single" w:sz="4" w:space="0" w:color="auto"/>
            </w:tcBorders>
          </w:tcPr>
          <w:p w:rsidR="004C3666" w:rsidRDefault="007074F9">
            <w:pPr>
              <w:rPr>
                <w:rFonts w:ascii="Times New Roman" w:hAnsi="Times New Roman"/>
              </w:rPr>
            </w:pPr>
            <w:hyperlink w:anchor="_错误代码" w:history="1"/>
            <w:r w:rsidR="003753BE">
              <w:rPr>
                <w:rStyle w:val="Hyperlink"/>
                <w:rFonts w:ascii="Times New Roman" w:hAnsi="Times New Roman"/>
                <w:color w:val="auto"/>
              </w:rPr>
              <w:t>Please refer to Error Code list</w:t>
            </w: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Loading data Sample</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rPr>
          <w:rFonts w:ascii="Times New Roman" w:hAnsi="Times New Roman"/>
        </w:rPr>
      </w:pPr>
      <w:r>
        <w:rPr>
          <w:rFonts w:ascii="Times New Roman" w:hAnsi="Times New Roman"/>
        </w:rPr>
        <w:t xml:space="preserve">    "si": "1",</w:t>
      </w:r>
    </w:p>
    <w:p w:rsidR="004C3666" w:rsidRDefault="003753BE">
      <w:pPr>
        <w:ind w:firstLine="420"/>
        <w:rPr>
          <w:rFonts w:ascii="Times New Roman" w:hAnsi="Times New Roman"/>
        </w:rPr>
      </w:pPr>
      <w:r>
        <w:rPr>
          <w:rFonts w:ascii="Times New Roman" w:hAnsi="Times New Roman"/>
        </w:rPr>
        <w:t>"us": "192.168.3.210:5678",</w:t>
      </w:r>
    </w:p>
    <w:p w:rsidR="004C3666" w:rsidRDefault="003753BE">
      <w:pPr>
        <w:ind w:firstLine="420"/>
        <w:rPr>
          <w:rFonts w:ascii="Times New Roman" w:hAnsi="Times New Roman"/>
        </w:rPr>
      </w:pPr>
      <w:r>
        <w:rPr>
          <w:rFonts w:ascii="Times New Roman" w:hAnsi="Times New Roman"/>
        </w:rPr>
        <w:t>“ch”:”2”,</w:t>
      </w:r>
    </w:p>
    <w:p w:rsidR="004C3666" w:rsidRDefault="003753BE">
      <w:pPr>
        <w:ind w:firstLine="420"/>
        <w:rPr>
          <w:rFonts w:ascii="Times New Roman" w:hAnsi="Times New Roman"/>
        </w:rPr>
      </w:pPr>
      <w:r>
        <w:rPr>
          <w:rFonts w:ascii="Times New Roman" w:hAnsi="Times New Roman"/>
        </w:rPr>
        <w:t>“err”:”0”</w:t>
      </w:r>
    </w:p>
    <w:p w:rsidR="004C3666" w:rsidRDefault="003753BE">
      <w:pPr>
        <w:ind w:firstLine="420"/>
        <w:rPr>
          <w:rFonts w:ascii="Times New Roman" w:hAnsi="Times New Roman"/>
        </w:rPr>
      </w:pPr>
      <w:r>
        <w:rPr>
          <w:rFonts w:ascii="Times New Roman" w:hAnsi="Times New Roman"/>
        </w:rPr>
        <w:t>}</w:t>
      </w:r>
    </w:p>
    <w:p w:rsidR="004C3666" w:rsidRDefault="003753BE">
      <w:pPr>
        <w:pStyle w:val="Heading3"/>
      </w:pPr>
      <w:r>
        <w:t>Audio Data</w:t>
      </w:r>
    </w:p>
    <w:p w:rsidR="004C3666" w:rsidRDefault="007074F9">
      <w:pPr>
        <w:ind w:left="420"/>
        <w:rPr>
          <w:rStyle w:val="Hyperlink"/>
          <w:rFonts w:ascii="Times New Roman" w:hAnsi="Times New Roman"/>
          <w:color w:val="auto"/>
        </w:rPr>
      </w:pPr>
      <w:hyperlink w:anchor="_媒体数据" w:history="1"/>
      <w:r w:rsidR="003753BE">
        <w:rPr>
          <w:rStyle w:val="Hyperlink"/>
          <w:rFonts w:ascii="Times New Roman" w:hAnsi="Times New Roman"/>
          <w:color w:val="auto"/>
        </w:rPr>
        <w:t>Refer to the media data</w:t>
      </w:r>
    </w:p>
    <w:p w:rsidR="004C3666" w:rsidRDefault="004C3666">
      <w:pPr>
        <w:ind w:left="420"/>
        <w:rPr>
          <w:rStyle w:val="Hyperlink"/>
          <w:rFonts w:ascii="Times New Roman" w:hAnsi="Times New Roman"/>
          <w:color w:val="auto"/>
        </w:rPr>
      </w:pPr>
    </w:p>
    <w:p w:rsidR="004C3666" w:rsidRDefault="003753BE">
      <w:pPr>
        <w:ind w:left="420"/>
        <w:rPr>
          <w:rFonts w:ascii="Times New Roman" w:hAnsi="Times New Roman"/>
          <w:color w:val="FF0000"/>
        </w:rPr>
      </w:pPr>
      <w:r>
        <w:rPr>
          <w:rFonts w:ascii="Times New Roman" w:hAnsi="Times New Roman"/>
          <w:color w:val="FF0000"/>
        </w:rPr>
        <w:t>The data needs to be encoded by the G726 and then be sent to the device, otherwise the device can not be play.</w:t>
      </w:r>
    </w:p>
    <w:p w:rsidR="004C3666" w:rsidRDefault="003753BE">
      <w:pPr>
        <w:ind w:left="420"/>
        <w:rPr>
          <w:rFonts w:ascii="Times New Roman" w:hAnsi="Times New Roman"/>
          <w:color w:val="FF0000"/>
        </w:rPr>
      </w:pPr>
      <w:r>
        <w:rPr>
          <w:rFonts w:ascii="Times New Roman" w:hAnsi="Times New Roman"/>
          <w:color w:val="FF0000"/>
        </w:rPr>
        <w:t>The server needs to perform G726 decoding after receiving the data, otherwise can not play.</w:t>
      </w:r>
    </w:p>
    <w:p w:rsidR="004C3666" w:rsidRDefault="003753BE">
      <w:pPr>
        <w:pStyle w:val="Heading2"/>
      </w:pPr>
      <w:r>
        <w:t xml:space="preserve">GPS Location Status   </w:t>
      </w:r>
    </w:p>
    <w:p w:rsidR="004C3666" w:rsidRDefault="003753BE">
      <w:pPr>
        <w:pStyle w:val="Heading3"/>
      </w:pPr>
      <w:bookmarkStart w:id="23" w:name="_订阅请求"/>
      <w:bookmarkStart w:id="24" w:name="_Subscription_Request"/>
      <w:bookmarkEnd w:id="23"/>
      <w:bookmarkEnd w:id="24"/>
      <w:r>
        <w:t>Subscription Request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2"/>
        <w:gridCol w:w="984"/>
        <w:gridCol w:w="4756"/>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Content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0x4040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Transmission Direction</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JSON/Adopt JSON Encoding Rule</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98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filed Name</w:t>
            </w:r>
          </w:p>
        </w:tc>
        <w:tc>
          <w:tcPr>
            <w:tcW w:w="475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Session Numbering</w:t>
            </w:r>
          </w:p>
        </w:tc>
        <w:tc>
          <w:tcPr>
            <w:tcW w:w="98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75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example”12FB-01DE-0001-0203”</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Subscription</w:t>
            </w:r>
          </w:p>
        </w:tc>
        <w:tc>
          <w:tcPr>
            <w:tcW w:w="98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ct</w:t>
            </w:r>
          </w:p>
        </w:tc>
        <w:tc>
          <w:tcPr>
            <w:tcW w:w="475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the subscribed content is corresponded to the bit </w:t>
            </w:r>
          </w:p>
          <w:p w:rsidR="004C3666" w:rsidRDefault="003753BE">
            <w:pPr>
              <w:rPr>
                <w:rFonts w:ascii="Times New Roman" w:hAnsi="Times New Roman"/>
              </w:rPr>
            </w:pPr>
            <w:r>
              <w:rPr>
                <w:rFonts w:ascii="Times New Roman" w:hAnsi="Times New Roman"/>
              </w:rPr>
              <w:t xml:space="preserve">reference </w:t>
            </w:r>
            <w:hyperlink w:anchor="_Status_context_bits" w:history="1">
              <w:r>
                <w:rPr>
                  <w:rStyle w:val="Hyperlink"/>
                  <w:rFonts w:ascii="Times New Roman" w:hAnsi="Times New Roman"/>
                </w:rPr>
                <w:t>2.7.5 status context bits description</w:t>
              </w:r>
            </w:hyperlink>
            <w:r>
              <w:rPr>
                <w:rFonts w:ascii="Times New Roman" w:hAnsi="Times New Roman"/>
              </w:rPr>
              <w:t xml:space="preserve"> </w:t>
            </w:r>
          </w:p>
        </w:tc>
      </w:tr>
    </w:tbl>
    <w:p w:rsidR="004C3666" w:rsidRDefault="004C3666">
      <w:pPr>
        <w:ind w:firstLine="420"/>
        <w:rPr>
          <w:rFonts w:ascii="Times New Roman" w:hAnsi="Times New Roman"/>
        </w:rPr>
      </w:pP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Loading Data Sample</w:t>
      </w:r>
      <w:r>
        <w:rPr>
          <w:rFonts w:ascii="Times New Roman" w:hAnsi="Times New Roman"/>
        </w:rPr>
        <w:t>：</w:t>
      </w: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 xml:space="preserve"> “ct”:”0x0F”</w:t>
      </w:r>
    </w:p>
    <w:p w:rsidR="004C3666" w:rsidRDefault="003753BE">
      <w:pPr>
        <w:ind w:firstLine="420"/>
        <w:rPr>
          <w:rFonts w:ascii="Times New Roman" w:hAnsi="Times New Roman"/>
        </w:rPr>
      </w:pPr>
      <w:r>
        <w:rPr>
          <w:rFonts w:ascii="Times New Roman" w:hAnsi="Times New Roman"/>
        </w:rPr>
        <w:t>}</w:t>
      </w:r>
    </w:p>
    <w:p w:rsidR="004C3666" w:rsidRDefault="004C3666">
      <w:pPr>
        <w:ind w:firstLine="420"/>
        <w:rPr>
          <w:rFonts w:ascii="Times New Roman" w:hAnsi="Times New Roman"/>
        </w:rPr>
      </w:pPr>
    </w:p>
    <w:p w:rsidR="004C3666" w:rsidRDefault="003753BE">
      <w:pPr>
        <w:pStyle w:val="1"/>
        <w:ind w:firstLineChars="0" w:firstLine="0"/>
        <w:rPr>
          <w:rFonts w:ascii="Times New Roman" w:hAnsi="Times New Roman"/>
        </w:rPr>
      </w:pPr>
      <w:r>
        <w:rPr>
          <w:rFonts w:ascii="Times New Roman" w:hAnsi="Times New Roman"/>
        </w:rPr>
        <w:tab/>
        <w:t xml:space="preserve">Means subscribe the below content </w:t>
      </w:r>
    </w:p>
    <w:p w:rsidR="004C3666" w:rsidRDefault="003753BE">
      <w:pPr>
        <w:pStyle w:val="1"/>
        <w:ind w:firstLineChars="0"/>
        <w:rPr>
          <w:rFonts w:ascii="Times New Roman" w:hAnsi="Times New Roman"/>
        </w:rPr>
      </w:pPr>
      <w:r>
        <w:rPr>
          <w:rFonts w:ascii="Times New Roman" w:hAnsi="Times New Roman"/>
        </w:rPr>
        <w:t xml:space="preserve">bit0--/ location info </w:t>
      </w:r>
    </w:p>
    <w:p w:rsidR="004C3666" w:rsidRDefault="003753BE">
      <w:pPr>
        <w:pStyle w:val="1"/>
        <w:ind w:firstLineChars="0"/>
        <w:rPr>
          <w:rFonts w:ascii="Times New Roman" w:hAnsi="Times New Roman"/>
        </w:rPr>
      </w:pPr>
      <w:r>
        <w:rPr>
          <w:rFonts w:ascii="Times New Roman" w:hAnsi="Times New Roman"/>
        </w:rPr>
        <w:t>bit1—Gsensor</w:t>
      </w:r>
      <w:r>
        <w:rPr>
          <w:rFonts w:ascii="Times New Roman" w:hAnsi="Times New Roman"/>
        </w:rPr>
        <w:tab/>
      </w:r>
    </w:p>
    <w:p w:rsidR="004C3666" w:rsidRDefault="003753BE">
      <w:pPr>
        <w:pStyle w:val="1"/>
        <w:ind w:firstLineChars="0"/>
        <w:rPr>
          <w:rFonts w:ascii="Times New Roman" w:hAnsi="Times New Roman"/>
        </w:rPr>
      </w:pPr>
      <w:r>
        <w:rPr>
          <w:rFonts w:ascii="Times New Roman" w:hAnsi="Times New Roman"/>
        </w:rPr>
        <w:t xml:space="preserve">bit2--/ basic status </w:t>
      </w:r>
    </w:p>
    <w:p w:rsidR="004C3666" w:rsidRDefault="003753BE">
      <w:pPr>
        <w:pStyle w:val="1"/>
        <w:ind w:firstLineChars="0"/>
        <w:rPr>
          <w:rFonts w:ascii="Times New Roman" w:hAnsi="Times New Roman"/>
        </w:rPr>
      </w:pPr>
      <w:r>
        <w:rPr>
          <w:rFonts w:ascii="Times New Roman" w:hAnsi="Times New Roman"/>
        </w:rPr>
        <w:t xml:space="preserve">bit3--/ communication module working status </w:t>
      </w:r>
    </w:p>
    <w:p w:rsidR="004C3666" w:rsidRDefault="004C3666">
      <w:pPr>
        <w:rPr>
          <w:rFonts w:ascii="Times New Roman" w:hAnsi="Times New Roman"/>
        </w:rPr>
      </w:pPr>
    </w:p>
    <w:p w:rsidR="004C3666" w:rsidRDefault="003753BE">
      <w:pPr>
        <w:pStyle w:val="Heading3"/>
      </w:pPr>
      <w:bookmarkStart w:id="25" w:name="_订阅应答"/>
      <w:bookmarkStart w:id="26" w:name="_Subscription_Respond"/>
      <w:bookmarkEnd w:id="25"/>
      <w:bookmarkEnd w:id="26"/>
      <w:r>
        <w:t>Subscription Respond</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2"/>
        <w:gridCol w:w="985"/>
        <w:gridCol w:w="4755"/>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0x1040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Transmission Direction</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JSON/Adopt JSON Encoding Rule</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98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filed Name</w:t>
            </w:r>
          </w:p>
        </w:tc>
        <w:tc>
          <w:tcPr>
            <w:tcW w:w="4755"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Session Numbering</w:t>
            </w:r>
          </w:p>
        </w:tc>
        <w:tc>
          <w:tcPr>
            <w:tcW w:w="98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755"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example”12FB-01DE-0001-0203”</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Error Code</w:t>
            </w:r>
          </w:p>
        </w:tc>
        <w:tc>
          <w:tcPr>
            <w:tcW w:w="98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err</w:t>
            </w:r>
          </w:p>
        </w:tc>
        <w:tc>
          <w:tcPr>
            <w:tcW w:w="4755" w:type="dxa"/>
            <w:tcBorders>
              <w:top w:val="single" w:sz="4" w:space="0" w:color="auto"/>
              <w:left w:val="single" w:sz="4" w:space="0" w:color="auto"/>
              <w:bottom w:val="single" w:sz="4" w:space="0" w:color="auto"/>
              <w:right w:val="single" w:sz="4" w:space="0" w:color="auto"/>
            </w:tcBorders>
          </w:tcPr>
          <w:p w:rsidR="004C3666" w:rsidRDefault="007074F9">
            <w:pPr>
              <w:rPr>
                <w:rFonts w:ascii="Times New Roman" w:hAnsi="Times New Roman"/>
              </w:rPr>
            </w:pPr>
            <w:hyperlink w:anchor="_错误代码" w:history="1"/>
            <w:r w:rsidR="003753BE">
              <w:rPr>
                <w:rStyle w:val="Hyperlink"/>
                <w:rFonts w:ascii="Times New Roman" w:hAnsi="Times New Roman"/>
                <w:color w:val="auto"/>
              </w:rPr>
              <w:t>please refer the Error Code list</w:t>
            </w:r>
          </w:p>
        </w:tc>
      </w:tr>
    </w:tbl>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Loading Data Sample</w:t>
      </w:r>
      <w:r>
        <w:rPr>
          <w:rFonts w:ascii="Times New Roman" w:hAnsi="Times New Roman"/>
        </w:rPr>
        <w:t>：</w:t>
      </w: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“err”:”0”</w:t>
      </w:r>
    </w:p>
    <w:p w:rsidR="004C3666" w:rsidRDefault="003753BE">
      <w:pPr>
        <w:ind w:firstLine="420"/>
        <w:rPr>
          <w:rFonts w:ascii="Times New Roman" w:hAnsi="Times New Roman"/>
        </w:rPr>
      </w:pPr>
      <w:r>
        <w:rPr>
          <w:rFonts w:ascii="Times New Roman" w:hAnsi="Times New Roman"/>
        </w:rPr>
        <w:t>}</w:t>
      </w:r>
    </w:p>
    <w:p w:rsidR="004C3666" w:rsidRDefault="003753BE">
      <w:pPr>
        <w:pStyle w:val="Heading3"/>
      </w:pPr>
      <w:bookmarkStart w:id="27" w:name="_Service_Data"/>
      <w:bookmarkStart w:id="28" w:name="_状态数据"/>
      <w:bookmarkEnd w:id="27"/>
      <w:bookmarkEnd w:id="28"/>
      <w:r>
        <w:t>Service Data</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20"/>
        <w:gridCol w:w="1126"/>
        <w:gridCol w:w="4606"/>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0x1041</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Transmission Direction</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rsidP="009068AB">
            <w:pPr>
              <w:pStyle w:val="1"/>
              <w:ind w:firstLineChars="0" w:firstLine="0"/>
              <w:rPr>
                <w:rFonts w:ascii="Times New Roman" w:hAnsi="Times New Roman"/>
              </w:rPr>
            </w:pPr>
            <w:r>
              <w:rPr>
                <w:rFonts w:ascii="Times New Roman" w:hAnsi="Times New Roman"/>
              </w:rPr>
              <w:t>MDVR</w:t>
            </w:r>
            <w:r w:rsidR="009068AB">
              <w:rPr>
                <w:rFonts w:ascii="Times New Roman" w:hAnsi="Times New Roman"/>
              </w:rPr>
              <w:t xml:space="preserve"> </w:t>
            </w:r>
            <w:r w:rsidR="009068AB" w:rsidRPr="009068AB">
              <w:rPr>
                <w:rFonts w:ascii="Times New Roman" w:hAnsi="Times New Roman"/>
              </w:rPr>
              <w:sym w:font="Wingdings" w:char="F0E0"/>
            </w:r>
            <w:r w:rsidR="009068AB" w:rsidRPr="009068AB">
              <w:rPr>
                <w:rFonts w:ascii="Times New Roman" w:hAnsi="Times New Roman"/>
              </w:rPr>
              <w:sym w:font="Wingdings" w:char="F0E0"/>
            </w:r>
            <w:r>
              <w:rPr>
                <w:rFonts w:ascii="Times New Roman" w:hAnsi="Times New Roman"/>
              </w:rPr>
              <w:t>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Binary coded format</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2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content </w:t>
            </w:r>
          </w:p>
        </w:tc>
        <w:tc>
          <w:tcPr>
            <w:tcW w:w="11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length</w:t>
            </w:r>
          </w:p>
        </w:tc>
        <w:tc>
          <w:tcPr>
            <w:tcW w:w="460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 </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2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Session Numbering length</w:t>
            </w:r>
          </w:p>
        </w:tc>
        <w:tc>
          <w:tcPr>
            <w:tcW w:w="11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 byte</w:t>
            </w:r>
          </w:p>
        </w:tc>
        <w:tc>
          <w:tcPr>
            <w:tcW w:w="4606" w:type="dxa"/>
            <w:tcBorders>
              <w:top w:val="single" w:sz="4" w:space="0" w:color="auto"/>
              <w:left w:val="single" w:sz="4" w:space="0" w:color="auto"/>
              <w:bottom w:val="single" w:sz="4" w:space="0" w:color="auto"/>
              <w:right w:val="single" w:sz="4" w:space="0" w:color="auto"/>
            </w:tcBorders>
          </w:tcPr>
          <w:p w:rsidR="004C3666" w:rsidRDefault="003753BE" w:rsidP="0027157C">
            <w:pPr>
              <w:pStyle w:val="1"/>
              <w:ind w:firstLineChars="0" w:firstLine="0"/>
              <w:rPr>
                <w:rFonts w:ascii="Times New Roman" w:hAnsi="Times New Roman"/>
              </w:rPr>
            </w:pPr>
            <w:r>
              <w:rPr>
                <w:rFonts w:ascii="Times New Roman" w:hAnsi="Times New Roman"/>
              </w:rPr>
              <w:t xml:space="preserve">including End Character, If the session number is empty, the session number field needs to add an end character, </w:t>
            </w:r>
            <w:r w:rsidR="0027157C">
              <w:rPr>
                <w:rFonts w:ascii="Times New Roman" w:hAnsi="Times New Roman"/>
              </w:rPr>
              <w:t>length</w:t>
            </w:r>
            <w:r>
              <w:rPr>
                <w:rFonts w:ascii="Times New Roman" w:hAnsi="Times New Roman"/>
              </w:rPr>
              <w:t xml:space="preserve"> is 1</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2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Session Numbering</w:t>
            </w:r>
          </w:p>
        </w:tc>
        <w:tc>
          <w:tcPr>
            <w:tcW w:w="11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N byte</w:t>
            </w:r>
          </w:p>
        </w:tc>
        <w:tc>
          <w:tcPr>
            <w:tcW w:w="460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1~N byte</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2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Status Data</w:t>
            </w:r>
          </w:p>
        </w:tc>
        <w:tc>
          <w:tcPr>
            <w:tcW w:w="11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N byte</w:t>
            </w:r>
          </w:p>
        </w:tc>
        <w:tc>
          <w:tcPr>
            <w:tcW w:w="4606" w:type="dxa"/>
            <w:tcBorders>
              <w:top w:val="single" w:sz="4" w:space="0" w:color="auto"/>
              <w:left w:val="single" w:sz="4" w:space="0" w:color="auto"/>
              <w:bottom w:val="single" w:sz="4" w:space="0" w:color="auto"/>
              <w:right w:val="single" w:sz="4" w:space="0" w:color="auto"/>
            </w:tcBorders>
          </w:tcPr>
          <w:p w:rsidR="004C3666" w:rsidRPr="0027157C" w:rsidRDefault="007074F9">
            <w:pPr>
              <w:pStyle w:val="1"/>
              <w:ind w:firstLineChars="0" w:firstLine="0"/>
              <w:rPr>
                <w:rFonts w:ascii="Times New Roman" w:hAnsi="Times New Roman"/>
              </w:rPr>
            </w:pPr>
            <w:hyperlink w:anchor="_状态数据_1" w:history="1"/>
            <w:r w:rsidR="0027157C" w:rsidRPr="0027157C">
              <w:rPr>
                <w:rStyle w:val="Hyperlink"/>
                <w:rFonts w:ascii="Times New Roman" w:hAnsi="Times New Roman"/>
                <w:color w:val="auto"/>
                <w:u w:val="none"/>
              </w:rPr>
              <w:t>Refer to</w:t>
            </w:r>
            <w:r w:rsidR="0027157C">
              <w:rPr>
                <w:rStyle w:val="Hyperlink"/>
                <w:rFonts w:ascii="Times New Roman" w:hAnsi="Times New Roman"/>
                <w:color w:val="auto"/>
                <w:u w:val="none"/>
              </w:rPr>
              <w:t xml:space="preserve"> </w:t>
            </w:r>
            <w:hyperlink w:anchor="_状态数据_1" w:history="1">
              <w:r w:rsidR="0027157C" w:rsidRPr="0027157C">
                <w:rPr>
                  <w:rStyle w:val="Hyperlink"/>
                  <w:rFonts w:ascii="Times New Roman" w:hAnsi="Times New Roman"/>
                </w:rPr>
                <w:t>Status Data</w:t>
              </w:r>
            </w:hyperlink>
          </w:p>
        </w:tc>
      </w:tr>
    </w:tbl>
    <w:p w:rsidR="004C3666" w:rsidRDefault="004C3666">
      <w:pPr>
        <w:rPr>
          <w:rFonts w:ascii="Times New Roman" w:hAnsi="Times New Roman"/>
        </w:rPr>
      </w:pPr>
    </w:p>
    <w:p w:rsidR="004C3666" w:rsidRDefault="003753BE">
      <w:pPr>
        <w:pStyle w:val="Heading3"/>
      </w:pPr>
      <w:bookmarkStart w:id="29" w:name="_状态数据_1"/>
      <w:bookmarkStart w:id="30" w:name="_Status_Data"/>
      <w:bookmarkEnd w:id="29"/>
      <w:bookmarkEnd w:id="30"/>
      <w:r>
        <w:t>Status Data</w:t>
      </w: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155"/>
        <w:gridCol w:w="593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header info</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length</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Device Time</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6 byte </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Device time, each byte correspond to year, month, date, min, second, and year = current year -2000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contents of the following data, according to the bit corresponding to the specific content, if the bit is 0, that means no such data.</w:t>
            </w:r>
          </w:p>
          <w:p w:rsidR="004C3666" w:rsidRDefault="003753BE">
            <w:pPr>
              <w:pStyle w:val="1"/>
              <w:ind w:firstLineChars="0" w:firstLine="0"/>
              <w:rPr>
                <w:rFonts w:ascii="Times New Roman" w:hAnsi="Times New Roman"/>
              </w:rPr>
            </w:pPr>
            <w:r>
              <w:rPr>
                <w:rFonts w:ascii="Times New Roman" w:hAnsi="Times New Roman"/>
              </w:rPr>
              <w:t>the following status definition refer to this rule, if the bit is 0, means no data</w:t>
            </w:r>
          </w:p>
          <w:p w:rsidR="004C3666" w:rsidRDefault="003753BE">
            <w:pPr>
              <w:pStyle w:val="1"/>
              <w:ind w:firstLineChars="0" w:firstLine="0"/>
              <w:rPr>
                <w:rFonts w:ascii="Times New Roman" w:hAnsi="Times New Roman"/>
              </w:rPr>
            </w:pPr>
            <w:r>
              <w:rPr>
                <w:rFonts w:ascii="Times New Roman" w:hAnsi="Times New Roman" w:hint="eastAsia"/>
              </w:rPr>
              <w:t>re</w:t>
            </w:r>
            <w:r>
              <w:rPr>
                <w:rFonts w:ascii="Times New Roman" w:hAnsi="Times New Roman"/>
              </w:rPr>
              <w:t xml:space="preserve">ference </w:t>
            </w:r>
            <w:hyperlink w:anchor="_Status_context_bits" w:history="1">
              <w:r>
                <w:rPr>
                  <w:rStyle w:val="Hyperlink"/>
                  <w:rFonts w:ascii="Times New Roman" w:hAnsi="Times New Roman"/>
                </w:rPr>
                <w:t>2.7.5 status context bits description</w:t>
              </w:r>
            </w:hyperlink>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1155"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5933"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871"/>
        <w:gridCol w:w="593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location info</w:t>
            </w:r>
          </w:p>
        </w:tc>
      </w:tr>
      <w:tr w:rsidR="004C3666">
        <w:trPr>
          <w:trHeight w:val="315"/>
        </w:trPr>
        <w:tc>
          <w:tcPr>
            <w:tcW w:w="15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87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length </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description</w:t>
            </w:r>
          </w:p>
        </w:tc>
      </w:tr>
      <w:tr w:rsidR="004C3666">
        <w:trPr>
          <w:trHeight w:val="315"/>
        </w:trPr>
        <w:tc>
          <w:tcPr>
            <w:tcW w:w="15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info</w:t>
            </w:r>
          </w:p>
        </w:tc>
        <w:tc>
          <w:tcPr>
            <w:tcW w:w="87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bit0—Direction Indicator</w:t>
            </w:r>
            <w:r>
              <w:rPr>
                <w:rFonts w:ascii="Times New Roman" w:hAnsi="Times New Roman"/>
              </w:rPr>
              <w:t>，</w:t>
            </w:r>
            <w:r>
              <w:rPr>
                <w:rFonts w:ascii="Times New Roman" w:hAnsi="Times New Roman"/>
              </w:rPr>
              <w:t>0—0°~180°</w:t>
            </w:r>
            <w:r>
              <w:rPr>
                <w:rFonts w:ascii="Times New Roman" w:hAnsi="Times New Roman"/>
              </w:rPr>
              <w:t>，</w:t>
            </w:r>
            <w:r>
              <w:rPr>
                <w:rFonts w:ascii="Times New Roman" w:hAnsi="Times New Roman"/>
              </w:rPr>
              <w:t>1--180°~360°</w:t>
            </w:r>
          </w:p>
          <w:p w:rsidR="004C3666" w:rsidRDefault="003753BE">
            <w:pPr>
              <w:rPr>
                <w:rFonts w:ascii="Times New Roman" w:hAnsi="Times New Roman"/>
              </w:rPr>
            </w:pPr>
            <w:r>
              <w:rPr>
                <w:rFonts w:ascii="Times New Roman" w:hAnsi="Times New Roman"/>
              </w:rPr>
              <w:t>bit1--Longitude mark, 0—East Longitude, 1—West Longitude</w:t>
            </w:r>
          </w:p>
          <w:p w:rsidR="004C3666" w:rsidRDefault="003753BE">
            <w:pPr>
              <w:rPr>
                <w:rFonts w:ascii="Times New Roman" w:hAnsi="Times New Roman"/>
              </w:rPr>
            </w:pPr>
            <w:r>
              <w:rPr>
                <w:rFonts w:ascii="Times New Roman" w:hAnsi="Times New Roman"/>
              </w:rPr>
              <w:t>bit2--Altitude direction, 0—above sea level, 1—lower then sea level</w:t>
            </w:r>
          </w:p>
          <w:p w:rsidR="004C3666" w:rsidRDefault="003753BE">
            <w:pPr>
              <w:pStyle w:val="1"/>
              <w:ind w:firstLineChars="0" w:firstLine="0"/>
              <w:rPr>
                <w:rFonts w:ascii="Times New Roman" w:hAnsi="Times New Roman"/>
              </w:rPr>
            </w:pPr>
            <w:r>
              <w:rPr>
                <w:rFonts w:ascii="Times New Roman" w:hAnsi="Times New Roman"/>
              </w:rPr>
              <w:t>bit3~bit7—reserved</w:t>
            </w:r>
          </w:p>
        </w:tc>
      </w:tr>
      <w:tr w:rsidR="004C3666">
        <w:trPr>
          <w:trHeight w:val="315"/>
        </w:trPr>
        <w:tc>
          <w:tcPr>
            <w:tcW w:w="15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location type</w:t>
            </w:r>
          </w:p>
        </w:tc>
        <w:tc>
          <w:tcPr>
            <w:tcW w:w="87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0—location invalid1--GPS2--BD  3--Glonass</w:t>
            </w:r>
          </w:p>
          <w:p w:rsidR="004C3666" w:rsidRDefault="003753BE">
            <w:pPr>
              <w:rPr>
                <w:rFonts w:ascii="Times New Roman" w:hAnsi="Times New Roman"/>
              </w:rPr>
            </w:pPr>
            <w:r>
              <w:rPr>
                <w:rFonts w:ascii="Times New Roman" w:hAnsi="Times New Roman"/>
              </w:rPr>
              <w:t>4--AGPS  5--base station location6--WIFI</w:t>
            </w:r>
          </w:p>
        </w:tc>
      </w:tr>
      <w:tr w:rsidR="004C3666">
        <w:trPr>
          <w:trHeight w:val="315"/>
        </w:trPr>
        <w:tc>
          <w:tcPr>
            <w:tcW w:w="15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time</w:t>
            </w:r>
          </w:p>
        </w:tc>
        <w:tc>
          <w:tcPr>
            <w:tcW w:w="87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6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Positioning module acquisition time, each bit correspond to YEAR, MONTH, DATE, HOUR, MIN, SECOND, and year=current year-2000</w:t>
            </w:r>
          </w:p>
        </w:tc>
      </w:tr>
      <w:tr w:rsidR="004C3666">
        <w:trPr>
          <w:trHeight w:val="315"/>
        </w:trPr>
        <w:tc>
          <w:tcPr>
            <w:tcW w:w="15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direction</w:t>
            </w:r>
          </w:p>
        </w:tc>
        <w:tc>
          <w:tcPr>
            <w:tcW w:w="87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0~180, unit is degree</w:t>
            </w:r>
          </w:p>
        </w:tc>
      </w:tr>
      <w:tr w:rsidR="004C3666">
        <w:trPr>
          <w:trHeight w:val="315"/>
        </w:trPr>
        <w:tc>
          <w:tcPr>
            <w:tcW w:w="15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satellite QTY</w:t>
            </w:r>
          </w:p>
        </w:tc>
        <w:tc>
          <w:tcPr>
            <w:tcW w:w="87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1byte</w:t>
            </w:r>
          </w:p>
        </w:tc>
        <w:tc>
          <w:tcPr>
            <w:tcW w:w="5933"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r w:rsidR="004C3666">
        <w:trPr>
          <w:trHeight w:val="315"/>
        </w:trPr>
        <w:tc>
          <w:tcPr>
            <w:tcW w:w="15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Speed</w:t>
            </w:r>
          </w:p>
        </w:tc>
        <w:tc>
          <w:tcPr>
            <w:tcW w:w="87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km/hour*100</w:t>
            </w:r>
          </w:p>
        </w:tc>
      </w:tr>
      <w:tr w:rsidR="004C3666">
        <w:trPr>
          <w:trHeight w:val="210"/>
        </w:trPr>
        <w:tc>
          <w:tcPr>
            <w:tcW w:w="1589" w:type="dxa"/>
            <w:tcBorders>
              <w:top w:val="single" w:sz="4" w:space="0" w:color="auto"/>
              <w:left w:val="single" w:sz="4" w:space="0" w:color="auto"/>
              <w:bottom w:val="single" w:sz="4" w:space="0" w:color="auto"/>
              <w:right w:val="single" w:sz="4" w:space="0" w:color="auto"/>
            </w:tcBorders>
          </w:tcPr>
          <w:p w:rsidR="004C3666" w:rsidRPr="00097406" w:rsidRDefault="003753BE">
            <w:pPr>
              <w:rPr>
                <w:rFonts w:ascii="Times New Roman" w:hAnsi="Times New Roman"/>
              </w:rPr>
            </w:pPr>
            <w:r w:rsidRPr="00097406">
              <w:rPr>
                <w:rFonts w:ascii="Times New Roman" w:hAnsi="Times New Roman"/>
              </w:rPr>
              <w:t>Altitude</w:t>
            </w:r>
          </w:p>
        </w:tc>
        <w:tc>
          <w:tcPr>
            <w:tcW w:w="871" w:type="dxa"/>
            <w:tcBorders>
              <w:top w:val="single" w:sz="4" w:space="0" w:color="auto"/>
              <w:left w:val="single" w:sz="4" w:space="0" w:color="auto"/>
              <w:bottom w:val="single" w:sz="4" w:space="0" w:color="auto"/>
              <w:right w:val="single" w:sz="4" w:space="0" w:color="auto"/>
            </w:tcBorders>
          </w:tcPr>
          <w:p w:rsidR="004C3666" w:rsidRPr="00097406" w:rsidRDefault="003753BE">
            <w:pPr>
              <w:rPr>
                <w:rFonts w:ascii="Times New Roman" w:hAnsi="Times New Roman"/>
              </w:rPr>
            </w:pPr>
            <w:r w:rsidRPr="00097406">
              <w:rPr>
                <w:rFonts w:ascii="Times New Roman" w:hAnsi="Times New Roman"/>
              </w:rPr>
              <w:t>2 byte</w:t>
            </w:r>
          </w:p>
        </w:tc>
        <w:tc>
          <w:tcPr>
            <w:tcW w:w="5933" w:type="dxa"/>
            <w:tcBorders>
              <w:top w:val="single" w:sz="4" w:space="0" w:color="auto"/>
              <w:left w:val="single" w:sz="4" w:space="0" w:color="auto"/>
              <w:bottom w:val="single" w:sz="4" w:space="0" w:color="auto"/>
              <w:right w:val="single" w:sz="4" w:space="0" w:color="auto"/>
            </w:tcBorders>
          </w:tcPr>
          <w:p w:rsidR="004C3666" w:rsidRPr="00097406" w:rsidRDefault="003753BE">
            <w:pPr>
              <w:rPr>
                <w:rFonts w:ascii="Times New Roman" w:hAnsi="Times New Roman"/>
              </w:rPr>
            </w:pPr>
            <w:r w:rsidRPr="00097406">
              <w:rPr>
                <w:rFonts w:ascii="Times New Roman" w:hAnsi="Times New Roman"/>
              </w:rPr>
              <w:t>Meter*100</w:t>
            </w:r>
          </w:p>
        </w:tc>
      </w:tr>
      <w:tr w:rsidR="004C3666">
        <w:trPr>
          <w:trHeight w:val="210"/>
        </w:trPr>
        <w:tc>
          <w:tcPr>
            <w:tcW w:w="15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positioning accuracy</w:t>
            </w:r>
          </w:p>
        </w:tc>
        <w:tc>
          <w:tcPr>
            <w:tcW w:w="87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meter</w:t>
            </w:r>
          </w:p>
        </w:tc>
      </w:tr>
      <w:tr w:rsidR="004C3666">
        <w:trPr>
          <w:trHeight w:val="210"/>
        </w:trPr>
        <w:tc>
          <w:tcPr>
            <w:tcW w:w="15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Degree of longitude</w:t>
            </w:r>
          </w:p>
        </w:tc>
        <w:tc>
          <w:tcPr>
            <w:tcW w:w="87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 180</w:t>
            </w:r>
          </w:p>
        </w:tc>
      </w:tr>
      <w:tr w:rsidR="004C3666">
        <w:trPr>
          <w:trHeight w:val="210"/>
        </w:trPr>
        <w:tc>
          <w:tcPr>
            <w:tcW w:w="15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Minute of longitude</w:t>
            </w:r>
          </w:p>
        </w:tc>
        <w:tc>
          <w:tcPr>
            <w:tcW w:w="87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4byte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minute*10000</w:t>
            </w:r>
          </w:p>
        </w:tc>
      </w:tr>
      <w:tr w:rsidR="004C3666">
        <w:trPr>
          <w:trHeight w:val="210"/>
        </w:trPr>
        <w:tc>
          <w:tcPr>
            <w:tcW w:w="15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Degree of latitude</w:t>
            </w:r>
          </w:p>
        </w:tc>
        <w:tc>
          <w:tcPr>
            <w:tcW w:w="87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-90 ~ +90</w:t>
            </w:r>
          </w:p>
        </w:tc>
      </w:tr>
      <w:tr w:rsidR="004C3666">
        <w:trPr>
          <w:trHeight w:val="210"/>
        </w:trPr>
        <w:tc>
          <w:tcPr>
            <w:tcW w:w="15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Latitude Division</w:t>
            </w:r>
          </w:p>
        </w:tc>
        <w:tc>
          <w:tcPr>
            <w:tcW w:w="87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4byte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minute*10000</w:t>
            </w: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155"/>
        <w:gridCol w:w="593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GSensor</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length</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description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Identifier bit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bit0-xyz acceleration (0: data not exist, 1: data exist) </w:t>
            </w:r>
          </w:p>
          <w:p w:rsidR="004C3666" w:rsidRDefault="003753BE">
            <w:pPr>
              <w:rPr>
                <w:rFonts w:ascii="Times New Roman" w:hAnsi="Times New Roman"/>
              </w:rPr>
            </w:pPr>
            <w:r>
              <w:rPr>
                <w:rFonts w:ascii="Times New Roman" w:hAnsi="Times New Roman"/>
              </w:rPr>
              <w:t xml:space="preserve">bit 1-tilt (0: data not exist, 1: data exist) </w:t>
            </w:r>
          </w:p>
          <w:p w:rsidR="004C3666" w:rsidRDefault="003753BE">
            <w:pPr>
              <w:rPr>
                <w:rFonts w:ascii="Times New Roman" w:hAnsi="Times New Roman"/>
              </w:rPr>
            </w:pPr>
            <w:r>
              <w:rPr>
                <w:rFonts w:ascii="Times New Roman" w:hAnsi="Times New Roman"/>
              </w:rPr>
              <w:t>bit2-impact(0: data not exist, 1: data exist)</w:t>
            </w:r>
          </w:p>
          <w:p w:rsidR="004C3666" w:rsidRDefault="003753BE">
            <w:pPr>
              <w:pStyle w:val="1"/>
              <w:ind w:firstLineChars="0" w:firstLine="0"/>
              <w:rPr>
                <w:rFonts w:ascii="Times New Roman" w:hAnsi="Times New Roman"/>
              </w:rPr>
            </w:pPr>
            <w:r>
              <w:rPr>
                <w:rFonts w:ascii="Times New Roman" w:hAnsi="Times New Roman"/>
              </w:rPr>
              <w:t xml:space="preserve">bit3~bit7—reverse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X</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g*100</w:t>
            </w:r>
            <w:r>
              <w:rPr>
                <w:rFonts w:ascii="Times New Roman" w:hAnsi="Times New Roman"/>
              </w:rPr>
              <w:t>，</w:t>
            </w:r>
            <w:r>
              <w:rPr>
                <w:rFonts w:ascii="Times New Roman" w:hAnsi="Times New Roman"/>
              </w:rPr>
              <w:t>-4000~+4000</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Y</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g*100</w:t>
            </w:r>
            <w:r>
              <w:rPr>
                <w:rFonts w:ascii="Times New Roman" w:hAnsi="Times New Roman"/>
              </w:rPr>
              <w:t>，</w:t>
            </w:r>
            <w:r>
              <w:rPr>
                <w:rFonts w:ascii="Times New Roman" w:hAnsi="Times New Roman"/>
              </w:rPr>
              <w:t>-4000~+4000</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Z</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g*100</w:t>
            </w:r>
            <w:r>
              <w:rPr>
                <w:rFonts w:ascii="Times New Roman" w:hAnsi="Times New Roman"/>
              </w:rPr>
              <w:t>，</w:t>
            </w:r>
            <w:r>
              <w:rPr>
                <w:rFonts w:ascii="Times New Roman" w:hAnsi="Times New Roman"/>
              </w:rPr>
              <w:t>-4000~+4000</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Tilt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g*100</w:t>
            </w:r>
            <w:r>
              <w:rPr>
                <w:rFonts w:ascii="Times New Roman" w:hAnsi="Times New Roman"/>
              </w:rPr>
              <w:t>，</w:t>
            </w:r>
            <w:r>
              <w:rPr>
                <w:rFonts w:ascii="Times New Roman" w:hAnsi="Times New Roman"/>
              </w:rPr>
              <w:t>-4000~+4000</w:t>
            </w:r>
          </w:p>
        </w:tc>
      </w:tr>
      <w:tr w:rsidR="004C3666">
        <w:trPr>
          <w:trHeight w:val="210"/>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Impact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g*100</w:t>
            </w:r>
            <w:r>
              <w:rPr>
                <w:rFonts w:ascii="Times New Roman" w:hAnsi="Times New Roman"/>
              </w:rPr>
              <w:t>，</w:t>
            </w:r>
            <w:r>
              <w:rPr>
                <w:rFonts w:ascii="Times New Roman" w:hAnsi="Times New Roman"/>
              </w:rPr>
              <w:t>-4000~+4000</w:t>
            </w: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155"/>
        <w:gridCol w:w="593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basic status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length</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Identifier bit 1</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widowControl/>
              <w:rPr>
                <w:rFonts w:ascii="Times New Roman" w:hAnsi="Times New Roman"/>
              </w:rPr>
            </w:pPr>
            <w:r>
              <w:rPr>
                <w:rFonts w:ascii="Times New Roman" w:hAnsi="Times New Roman"/>
              </w:rPr>
              <w:t>bit0-ACC (0-invalid, 1-valid)bit1-break (0-invalid, 1=valid)</w:t>
            </w:r>
          </w:p>
          <w:p w:rsidR="004C3666" w:rsidRDefault="003753BE">
            <w:pPr>
              <w:widowControl/>
              <w:rPr>
                <w:rFonts w:ascii="Times New Roman" w:hAnsi="Times New Roman"/>
              </w:rPr>
            </w:pPr>
            <w:r>
              <w:rPr>
                <w:rFonts w:ascii="Times New Roman" w:hAnsi="Times New Roman"/>
              </w:rPr>
              <w:t>bit2-turn left (0-invalid, 1-valid)</w:t>
            </w:r>
          </w:p>
          <w:p w:rsidR="004C3666" w:rsidRDefault="003753BE">
            <w:pPr>
              <w:widowControl/>
              <w:rPr>
                <w:rFonts w:ascii="Times New Roman" w:hAnsi="Times New Roman"/>
              </w:rPr>
            </w:pPr>
            <w:r>
              <w:rPr>
                <w:rFonts w:ascii="Times New Roman" w:hAnsi="Times New Roman"/>
              </w:rPr>
              <w:t>bit3-turn right(0-invaid, 1-valid)</w:t>
            </w:r>
          </w:p>
          <w:p w:rsidR="004C3666" w:rsidRDefault="003753BE">
            <w:pPr>
              <w:widowControl/>
              <w:rPr>
                <w:rFonts w:ascii="Times New Roman" w:hAnsi="Times New Roman"/>
              </w:rPr>
            </w:pPr>
            <w:r>
              <w:rPr>
                <w:rFonts w:ascii="Times New Roman" w:hAnsi="Times New Roman"/>
              </w:rPr>
              <w:t>bit4-forward (0-invalid, 1-valid)</w:t>
            </w:r>
          </w:p>
          <w:p w:rsidR="004C3666" w:rsidRDefault="003753BE">
            <w:pPr>
              <w:widowControl/>
              <w:rPr>
                <w:rFonts w:ascii="Times New Roman" w:hAnsi="Times New Roman"/>
              </w:rPr>
            </w:pPr>
            <w:r>
              <w:rPr>
                <w:rFonts w:ascii="Times New Roman" w:hAnsi="Times New Roman"/>
              </w:rPr>
              <w:t>bit5-backword (0-invalid, 1-valid)</w:t>
            </w:r>
          </w:p>
          <w:p w:rsidR="004C3666" w:rsidRDefault="003753BE">
            <w:pPr>
              <w:widowControl/>
              <w:rPr>
                <w:rFonts w:ascii="Times New Roman" w:hAnsi="Times New Roman"/>
              </w:rPr>
            </w:pPr>
            <w:r>
              <w:rPr>
                <w:rFonts w:ascii="Times New Roman" w:hAnsi="Times New Roman"/>
              </w:rPr>
              <w:t>bit6-left front door(0-Close, 1-Open)</w:t>
            </w:r>
          </w:p>
          <w:p w:rsidR="004C3666" w:rsidRDefault="003753BE">
            <w:pPr>
              <w:widowControl/>
              <w:rPr>
                <w:rFonts w:ascii="Times New Roman" w:hAnsi="Times New Roman"/>
              </w:rPr>
            </w:pPr>
            <w:r>
              <w:rPr>
                <w:rFonts w:ascii="Times New Roman" w:hAnsi="Times New Roman"/>
              </w:rPr>
              <w:t>bit7-right front door (0-close, 1-Open)</w:t>
            </w:r>
          </w:p>
          <w:p w:rsidR="004C3666" w:rsidRDefault="004C3666">
            <w:pPr>
              <w:widowControl/>
              <w:rPr>
                <w:rFonts w:ascii="Times New Roman" w:hAnsi="Times New Roman"/>
              </w:rPr>
            </w:pP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Identifier bit2</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bit0-left mid door (0-close, 1-Open)</w:t>
            </w:r>
          </w:p>
          <w:p w:rsidR="004C3666" w:rsidRDefault="003753BE">
            <w:pPr>
              <w:rPr>
                <w:rFonts w:ascii="Times New Roman" w:hAnsi="Times New Roman"/>
              </w:rPr>
            </w:pPr>
            <w:r>
              <w:rPr>
                <w:rFonts w:ascii="Times New Roman" w:hAnsi="Times New Roman"/>
              </w:rPr>
              <w:t>bit1-right mid door(0-close, 1-open)</w:t>
            </w:r>
          </w:p>
          <w:p w:rsidR="004C3666" w:rsidRDefault="003753BE">
            <w:pPr>
              <w:rPr>
                <w:rFonts w:ascii="Times New Roman" w:hAnsi="Times New Roman"/>
              </w:rPr>
            </w:pPr>
            <w:r>
              <w:rPr>
                <w:rFonts w:ascii="Times New Roman" w:hAnsi="Times New Roman"/>
              </w:rPr>
              <w:t>bit2-left back door(0-close, 1-open)</w:t>
            </w:r>
          </w:p>
          <w:p w:rsidR="004C3666" w:rsidRDefault="003753BE">
            <w:pPr>
              <w:rPr>
                <w:rFonts w:ascii="Times New Roman" w:hAnsi="Times New Roman"/>
              </w:rPr>
            </w:pPr>
            <w:r>
              <w:rPr>
                <w:rFonts w:ascii="Times New Roman" w:hAnsi="Times New Roman"/>
              </w:rPr>
              <w:t>bit3-right back door(0-close, 1-open)</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reverse </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2byte</w:t>
            </w:r>
          </w:p>
        </w:tc>
        <w:tc>
          <w:tcPr>
            <w:tcW w:w="5933"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155"/>
        <w:gridCol w:w="593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module working status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length </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Identifier bit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widowControl/>
              <w:rPr>
                <w:rFonts w:ascii="Times New Roman" w:hAnsi="Times New Roman"/>
              </w:rPr>
            </w:pPr>
            <w:r>
              <w:rPr>
                <w:rFonts w:ascii="Times New Roman" w:hAnsi="Times New Roman"/>
              </w:rPr>
              <w:t>bit0-mobile network(0: data not exist, 1: data exist)</w:t>
            </w:r>
          </w:p>
          <w:p w:rsidR="004C3666" w:rsidRDefault="003753BE">
            <w:pPr>
              <w:widowControl/>
              <w:rPr>
                <w:rFonts w:ascii="Times New Roman" w:hAnsi="Times New Roman"/>
              </w:rPr>
            </w:pPr>
            <w:r>
              <w:rPr>
                <w:rFonts w:ascii="Times New Roman" w:hAnsi="Times New Roman"/>
              </w:rPr>
              <w:t>bit1-location module (0:data not exist, 1:data exist)</w:t>
            </w:r>
          </w:p>
          <w:p w:rsidR="004C3666" w:rsidRDefault="003753BE">
            <w:pPr>
              <w:widowControl/>
              <w:rPr>
                <w:rFonts w:ascii="Times New Roman" w:hAnsi="Times New Roman"/>
              </w:rPr>
            </w:pPr>
            <w:r>
              <w:rPr>
                <w:rFonts w:ascii="Times New Roman" w:hAnsi="Times New Roman"/>
              </w:rPr>
              <w:t>bit2-WIFI module (0:data not exist, 1:data exist)</w:t>
            </w:r>
          </w:p>
          <w:p w:rsidR="004C3666" w:rsidRDefault="003753BE">
            <w:pPr>
              <w:widowControl/>
              <w:rPr>
                <w:rFonts w:ascii="Times New Roman" w:hAnsi="Times New Roman"/>
              </w:rPr>
            </w:pPr>
            <w:r>
              <w:rPr>
                <w:rFonts w:ascii="Times New Roman" w:hAnsi="Times New Roman"/>
              </w:rPr>
              <w:t>bit3-Gsensor(0:data not exist, 1:data exist)</w:t>
            </w:r>
          </w:p>
          <w:p w:rsidR="004C3666" w:rsidRDefault="003753BE">
            <w:pPr>
              <w:widowControl/>
              <w:rPr>
                <w:rFonts w:ascii="Times New Roman" w:hAnsi="Times New Roman"/>
              </w:rPr>
            </w:pPr>
            <w:r>
              <w:rPr>
                <w:rFonts w:ascii="Times New Roman" w:hAnsi="Times New Roman"/>
              </w:rPr>
              <w:t>bit4-recording status (0:data not exist, 1:data exist)</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mobile network</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0--unknown  1--normal  2--abnormal  3—not exist</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GPS location module </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0--unknown  1--normal  2--abnormal  3—not exist</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WIFI module</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0--unknown  1--normal  2--abnormal  3—not exist</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GSensor</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0--unknown  1--normal  2--abnormal  3—not exist</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Recording status</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each byte correspond to a channel number, 0-not recording, 1-recording</w:t>
            </w: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155"/>
        <w:gridCol w:w="593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Fuel consumption status </w:t>
            </w:r>
            <w:r>
              <w:rPr>
                <w:rFonts w:ascii="Times New Roman" w:hAnsi="Times New Roman"/>
                <w:color w:val="FF0000"/>
              </w:rPr>
              <w:t>(not implemented yet)</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Identifier bit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widowControl/>
              <w:rPr>
                <w:rFonts w:ascii="Times New Roman" w:hAnsi="Times New Roman"/>
              </w:rPr>
            </w:pPr>
            <w:r>
              <w:rPr>
                <w:rFonts w:ascii="Times New Roman" w:hAnsi="Times New Roman"/>
              </w:rPr>
              <w:t>bit0-fuel consumption (0: data not exist, 1: data exist)</w:t>
            </w:r>
          </w:p>
          <w:p w:rsidR="004C3666" w:rsidRDefault="003753BE">
            <w:pPr>
              <w:widowControl/>
              <w:rPr>
                <w:rFonts w:ascii="Times New Roman" w:hAnsi="Times New Roman"/>
              </w:rPr>
            </w:pPr>
            <w:r>
              <w:rPr>
                <w:rFonts w:ascii="Times New Roman" w:hAnsi="Times New Roman"/>
              </w:rPr>
              <w:t>bit1-balance fuel (0: data not exist, 1: data exist)</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Fuel consumption </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widowControl/>
              <w:rPr>
                <w:rFonts w:ascii="Times New Roman" w:hAnsi="Times New Roman"/>
              </w:rPr>
            </w:pPr>
            <w:r>
              <w:rPr>
                <w:rFonts w:ascii="Times New Roman" w:hAnsi="Times New Roman"/>
              </w:rPr>
              <w:t>Fuel consumption *10</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balance fuel</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933"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155"/>
        <w:gridCol w:w="593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mobile network status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content </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length</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description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Identifier bit 1</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1byte</w:t>
            </w:r>
          </w:p>
        </w:tc>
        <w:tc>
          <w:tcPr>
            <w:tcW w:w="5933" w:type="dxa"/>
            <w:tcBorders>
              <w:top w:val="single" w:sz="4" w:space="0" w:color="auto"/>
              <w:left w:val="single" w:sz="4" w:space="0" w:color="auto"/>
              <w:bottom w:val="single" w:sz="4" w:space="0" w:color="auto"/>
              <w:right w:val="single" w:sz="4" w:space="0" w:color="auto"/>
            </w:tcBorders>
          </w:tcPr>
          <w:p w:rsidR="004C3666" w:rsidRDefault="004C3666">
            <w:pPr>
              <w:widowControl/>
              <w:rPr>
                <w:rFonts w:ascii="Times New Roman" w:hAnsi="Times New Roman"/>
              </w:rPr>
            </w:pP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signal intensity</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 invalid, 1~10 (strongest)</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network type</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 byte</w:t>
            </w:r>
          </w:p>
        </w:tc>
        <w:tc>
          <w:tcPr>
            <w:tcW w:w="5933" w:type="dxa"/>
            <w:tcBorders>
              <w:top w:val="single" w:sz="4" w:space="0" w:color="auto"/>
              <w:left w:val="single" w:sz="4" w:space="0" w:color="auto"/>
              <w:bottom w:val="single" w:sz="4" w:space="0" w:color="auto"/>
              <w:right w:val="single" w:sz="4" w:space="0" w:color="auto"/>
            </w:tcBorders>
          </w:tcPr>
          <w:p w:rsidR="004C3666" w:rsidRDefault="007074F9">
            <w:pPr>
              <w:rPr>
                <w:rFonts w:ascii="Times New Roman" w:hAnsi="Times New Roman"/>
              </w:rPr>
            </w:pPr>
            <w:hyperlink w:anchor="_接入网络代码" w:history="1"/>
            <w:r w:rsidR="003753BE">
              <w:rPr>
                <w:rStyle w:val="Hyperlink"/>
                <w:rFonts w:ascii="Times New Roman" w:hAnsi="Times New Roman"/>
                <w:color w:val="auto"/>
              </w:rPr>
              <w:t xml:space="preserve">please refer to the network type list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reserved</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933"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155"/>
        <w:gridCol w:w="593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WIFI WIFI network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length</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description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Identifier bit1</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widowControl/>
              <w:rPr>
                <w:rFonts w:ascii="Times New Roman" w:hAnsi="Times New Roman"/>
              </w:rPr>
            </w:pPr>
            <w:r>
              <w:rPr>
                <w:rFonts w:ascii="Times New Roman" w:hAnsi="Times New Roman"/>
              </w:rPr>
              <w:t>bit0-signal intensity (0:data invalid, 1: data valid)</w:t>
            </w:r>
          </w:p>
          <w:p w:rsidR="004C3666" w:rsidRDefault="003753BE">
            <w:pPr>
              <w:widowControl/>
              <w:rPr>
                <w:rFonts w:ascii="Times New Roman" w:hAnsi="Times New Roman"/>
              </w:rPr>
            </w:pPr>
            <w:r>
              <w:rPr>
                <w:rFonts w:ascii="Times New Roman" w:hAnsi="Times New Roman"/>
              </w:rPr>
              <w:t>bit1-network address(0:data invalid, 1: data valid)</w:t>
            </w:r>
          </w:p>
          <w:p w:rsidR="004C3666" w:rsidRDefault="003753BE">
            <w:pPr>
              <w:widowControl/>
              <w:rPr>
                <w:rFonts w:ascii="Times New Roman" w:hAnsi="Times New Roman"/>
              </w:rPr>
            </w:pPr>
            <w:r>
              <w:rPr>
                <w:rFonts w:ascii="Times New Roman" w:hAnsi="Times New Roman"/>
              </w:rPr>
              <w:t>bit2-Gateway (0: data invalid, 1: data valid)</w:t>
            </w:r>
          </w:p>
          <w:p w:rsidR="004C3666" w:rsidRDefault="003753BE">
            <w:pPr>
              <w:widowControl/>
              <w:rPr>
                <w:rFonts w:ascii="Times New Roman" w:hAnsi="Times New Roman"/>
              </w:rPr>
            </w:pPr>
            <w:r>
              <w:rPr>
                <w:rFonts w:ascii="Times New Roman" w:hAnsi="Times New Roman"/>
              </w:rPr>
              <w:t>bit3-subnet mask (0: data invalid, 1: data valid)</w:t>
            </w:r>
          </w:p>
          <w:p w:rsidR="004C3666" w:rsidRDefault="003753BE">
            <w:pPr>
              <w:widowControl/>
              <w:rPr>
                <w:rFonts w:ascii="Times New Roman" w:hAnsi="Times New Roman"/>
              </w:rPr>
            </w:pPr>
            <w:r>
              <w:rPr>
                <w:rFonts w:ascii="Times New Roman" w:hAnsi="Times New Roman"/>
              </w:rPr>
              <w:t>bit4-SSID(0: data invalid, 1: data valid)</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signal intensity</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 invalid, 1~10 (strongest)</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network address</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4byte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192.168.0.1, </w:t>
            </w:r>
          </w:p>
          <w:p w:rsidR="004C3666" w:rsidRDefault="003753BE">
            <w:pPr>
              <w:rPr>
                <w:rFonts w:ascii="Times New Roman" w:hAnsi="Times New Roman"/>
              </w:rPr>
            </w:pPr>
            <w:r>
              <w:rPr>
                <w:rFonts w:ascii="Times New Roman" w:hAnsi="Times New Roman"/>
              </w:rPr>
              <w:t>byte[0]=0xC0,byte[1]=0xA8,byte[2]=x000,byte[3]=0x01</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gateway </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4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Same as above</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Subnet mask</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4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Same as above</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SSIDSSID length</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length includes terminator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SSID</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Nbyte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1~256 byte</w:t>
            </w: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155"/>
        <w:gridCol w:w="593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hard disk status</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length</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Description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Identifier bit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1byte </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widowControl/>
              <w:rPr>
                <w:rFonts w:ascii="Times New Roman" w:hAnsi="Times New Roman"/>
              </w:rPr>
            </w:pPr>
            <w:r>
              <w:rPr>
                <w:rFonts w:ascii="Times New Roman" w:hAnsi="Times New Roman"/>
              </w:rPr>
              <w:t>each bit correspond to one group of hard disk status (0: data invalid, 1: data valid)</w:t>
            </w:r>
          </w:p>
        </w:tc>
      </w:tr>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one group of hard disk data information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ID</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1~8</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hard disk status</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0—unknown, 1—recording, 2—idle, 3—abnormal, 4—full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hard disk size</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4byte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Mega Bytes</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hard disk balance capacity</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4byte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Mega Bytes</w:t>
            </w: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155"/>
        <w:gridCol w:w="593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alarm status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length </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Description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Identifier bit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4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bit0—video loss (0: data invalid, 1: data valid)</w:t>
            </w:r>
          </w:p>
          <w:p w:rsidR="004C3666" w:rsidRDefault="003753BE">
            <w:pPr>
              <w:rPr>
                <w:rFonts w:ascii="Times New Roman" w:hAnsi="Times New Roman"/>
              </w:rPr>
            </w:pPr>
            <w:r>
              <w:rPr>
                <w:rFonts w:ascii="Times New Roman" w:hAnsi="Times New Roman"/>
              </w:rPr>
              <w:t>bit1—motion detection (0: data invalid, 1: data valid)</w:t>
            </w:r>
          </w:p>
          <w:p w:rsidR="004C3666" w:rsidRDefault="003753BE">
            <w:pPr>
              <w:rPr>
                <w:rFonts w:ascii="Times New Roman" w:hAnsi="Times New Roman"/>
              </w:rPr>
            </w:pPr>
            <w:r>
              <w:rPr>
                <w:rFonts w:ascii="Times New Roman" w:hAnsi="Times New Roman"/>
              </w:rPr>
              <w:t xml:space="preserve">bit2—video blind (0: data invalid, 1: data valid) </w:t>
            </w:r>
          </w:p>
          <w:p w:rsidR="004C3666" w:rsidRDefault="003753BE">
            <w:pPr>
              <w:rPr>
                <w:rFonts w:ascii="Times New Roman" w:hAnsi="Times New Roman"/>
              </w:rPr>
            </w:pPr>
            <w:r>
              <w:rPr>
                <w:rFonts w:ascii="Times New Roman" w:hAnsi="Times New Roman"/>
              </w:rPr>
              <w:t>bit3—alarm input trigger(0: data invalid, 1: data valid)</w:t>
            </w:r>
          </w:p>
          <w:p w:rsidR="004C3666" w:rsidRDefault="003753BE">
            <w:pPr>
              <w:rPr>
                <w:rFonts w:ascii="Times New Roman" w:hAnsi="Times New Roman"/>
              </w:rPr>
            </w:pPr>
            <w:r>
              <w:rPr>
                <w:rFonts w:ascii="Times New Roman" w:hAnsi="Times New Roman"/>
              </w:rPr>
              <w:t>bit4—over speed alarm (0: no trigger, 1: trigger)</w:t>
            </w:r>
          </w:p>
          <w:p w:rsidR="004C3666" w:rsidRDefault="003753BE">
            <w:pPr>
              <w:rPr>
                <w:rFonts w:ascii="Times New Roman" w:hAnsi="Times New Roman"/>
              </w:rPr>
            </w:pPr>
            <w:r>
              <w:rPr>
                <w:rFonts w:ascii="Times New Roman" w:hAnsi="Times New Roman"/>
              </w:rPr>
              <w:t>bit5—low speed alarm (0: no trigger, 1: trigger)</w:t>
            </w:r>
          </w:p>
          <w:p w:rsidR="004C3666" w:rsidRDefault="003753BE">
            <w:pPr>
              <w:rPr>
                <w:rFonts w:ascii="Times New Roman" w:hAnsi="Times New Roman"/>
              </w:rPr>
            </w:pPr>
            <w:r>
              <w:rPr>
                <w:rFonts w:ascii="Times New Roman" w:hAnsi="Times New Roman"/>
              </w:rPr>
              <w:t>bit6—emergency alarm (0: no trigger, 1: trigger)</w:t>
            </w:r>
          </w:p>
          <w:p w:rsidR="004C3666" w:rsidRDefault="003753BE">
            <w:pPr>
              <w:pStyle w:val="1"/>
              <w:ind w:firstLineChars="0" w:firstLine="0"/>
              <w:rPr>
                <w:rFonts w:ascii="Times New Roman" w:hAnsi="Times New Roman"/>
              </w:rPr>
            </w:pPr>
            <w:r>
              <w:rPr>
                <w:rFonts w:ascii="Times New Roman" w:hAnsi="Times New Roman"/>
              </w:rPr>
              <w:t>bit7—over time stop  (0: no trigger, 1: trigger)</w:t>
            </w:r>
          </w:p>
          <w:p w:rsidR="004C3666" w:rsidRDefault="003753BE">
            <w:pPr>
              <w:rPr>
                <w:rFonts w:ascii="Times New Roman" w:hAnsi="Times New Roman"/>
              </w:rPr>
            </w:pPr>
            <w:r>
              <w:rPr>
                <w:rFonts w:ascii="Times New Roman" w:hAnsi="Times New Roman"/>
              </w:rPr>
              <w:t>bit8—vibration alarm (0: no trigger, 1: trigger)</w:t>
            </w:r>
          </w:p>
          <w:p w:rsidR="004C3666" w:rsidRDefault="003753BE">
            <w:pPr>
              <w:rPr>
                <w:rFonts w:ascii="Times New Roman" w:hAnsi="Times New Roman"/>
              </w:rPr>
            </w:pPr>
            <w:r>
              <w:rPr>
                <w:rFonts w:ascii="Times New Roman" w:hAnsi="Times New Roman"/>
              </w:rPr>
              <w:t>bit9—out of GEO fencing alarm (0: no trigger, 1: trigger)</w:t>
            </w:r>
          </w:p>
          <w:p w:rsidR="004C3666" w:rsidRDefault="003753BE">
            <w:pPr>
              <w:rPr>
                <w:rFonts w:ascii="Times New Roman" w:hAnsi="Times New Roman"/>
              </w:rPr>
            </w:pPr>
            <w:r>
              <w:rPr>
                <w:rFonts w:ascii="Times New Roman" w:hAnsi="Times New Roman"/>
              </w:rPr>
              <w:t>bit10—enter GEO fencing alarm (0: no trigger, 1: trigger)</w:t>
            </w:r>
          </w:p>
          <w:p w:rsidR="004C3666" w:rsidRDefault="003753BE">
            <w:pPr>
              <w:rPr>
                <w:rFonts w:ascii="Times New Roman" w:hAnsi="Times New Roman"/>
              </w:rPr>
            </w:pPr>
            <w:r>
              <w:rPr>
                <w:rFonts w:ascii="Times New Roman" w:hAnsi="Times New Roman"/>
              </w:rPr>
              <w:t>bit11—exist line alarm (0: no trigger, 1: trigger)</w:t>
            </w:r>
          </w:p>
          <w:p w:rsidR="004C3666" w:rsidRDefault="003753BE">
            <w:pPr>
              <w:rPr>
                <w:rFonts w:ascii="Times New Roman" w:hAnsi="Times New Roman"/>
              </w:rPr>
            </w:pPr>
            <w:r>
              <w:rPr>
                <w:rFonts w:ascii="Times New Roman" w:hAnsi="Times New Roman"/>
              </w:rPr>
              <w:t>bit12-enter line alarm (0: no trigger, 1: trigger)</w:t>
            </w:r>
          </w:p>
          <w:p w:rsidR="004C3666" w:rsidRDefault="003753BE">
            <w:pPr>
              <w:pStyle w:val="1"/>
              <w:ind w:firstLineChars="0" w:firstLine="0"/>
              <w:rPr>
                <w:rFonts w:ascii="Times New Roman" w:hAnsi="Times New Roman"/>
              </w:rPr>
            </w:pPr>
            <w:r>
              <w:rPr>
                <w:rFonts w:ascii="Times New Roman" w:hAnsi="Times New Roman"/>
              </w:rPr>
              <w:t>bit13—fuel level alarm (0: no trigger, 1: trigger)</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video loss</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933" w:type="dxa"/>
            <w:tcBorders>
              <w:top w:val="single" w:sz="4" w:space="0" w:color="auto"/>
              <w:left w:val="single" w:sz="4" w:space="0" w:color="auto"/>
              <w:bottom w:val="single" w:sz="4" w:space="0" w:color="auto"/>
              <w:right w:val="single" w:sz="4" w:space="0" w:color="auto"/>
            </w:tcBorders>
          </w:tcPr>
          <w:p w:rsidR="004C3666" w:rsidRDefault="004C3666">
            <w:pPr>
              <w:widowControl/>
              <w:rPr>
                <w:rFonts w:ascii="Times New Roman" w:hAnsi="Times New Roman"/>
              </w:rPr>
            </w:pP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motion detection </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933" w:type="dxa"/>
            <w:tcBorders>
              <w:top w:val="single" w:sz="4" w:space="0" w:color="auto"/>
              <w:left w:val="single" w:sz="4" w:space="0" w:color="auto"/>
              <w:bottom w:val="single" w:sz="4" w:space="0" w:color="auto"/>
              <w:right w:val="single" w:sz="4" w:space="0" w:color="auto"/>
            </w:tcBorders>
          </w:tcPr>
          <w:p w:rsidR="004C3666" w:rsidRDefault="004C3666">
            <w:pPr>
              <w:widowControl/>
              <w:rPr>
                <w:rFonts w:ascii="Times New Roman" w:hAnsi="Times New Roman"/>
              </w:rPr>
            </w:pP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video blind </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933" w:type="dxa"/>
            <w:tcBorders>
              <w:top w:val="single" w:sz="4" w:space="0" w:color="auto"/>
              <w:left w:val="single" w:sz="4" w:space="0" w:color="auto"/>
              <w:bottom w:val="single" w:sz="4" w:space="0" w:color="auto"/>
              <w:right w:val="single" w:sz="4" w:space="0" w:color="auto"/>
            </w:tcBorders>
          </w:tcPr>
          <w:p w:rsidR="004C3666" w:rsidRDefault="004C3666">
            <w:pPr>
              <w:widowControl/>
              <w:rPr>
                <w:rFonts w:ascii="Times New Roman" w:hAnsi="Times New Roman"/>
              </w:rPr>
            </w:pP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alarm input trigger </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933" w:type="dxa"/>
            <w:tcBorders>
              <w:top w:val="single" w:sz="4" w:space="0" w:color="auto"/>
              <w:left w:val="single" w:sz="4" w:space="0" w:color="auto"/>
              <w:bottom w:val="single" w:sz="4" w:space="0" w:color="auto"/>
              <w:right w:val="single" w:sz="4" w:space="0" w:color="auto"/>
            </w:tcBorders>
          </w:tcPr>
          <w:p w:rsidR="004C3666" w:rsidRDefault="004C3666">
            <w:pPr>
              <w:widowControl/>
              <w:rPr>
                <w:rFonts w:ascii="Times New Roman" w:hAnsi="Times New Roman"/>
              </w:rPr>
            </w:pP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1155"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5933"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1155"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5933"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6"/>
        <w:gridCol w:w="1111"/>
        <w:gridCol w:w="5456"/>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temperature and humidity status </w:t>
            </w:r>
            <w:r>
              <w:rPr>
                <w:rFonts w:ascii="Times New Roman" w:hAnsi="Times New Roman"/>
                <w:color w:val="FF0000"/>
              </w:rPr>
              <w:t>(not implemented yet)</w:t>
            </w:r>
          </w:p>
        </w:tc>
      </w:tr>
      <w:tr w:rsidR="004C3666">
        <w:trPr>
          <w:trHeight w:val="315"/>
        </w:trPr>
        <w:tc>
          <w:tcPr>
            <w:tcW w:w="18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111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length</w:t>
            </w:r>
          </w:p>
        </w:tc>
        <w:tc>
          <w:tcPr>
            <w:tcW w:w="545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 </w:t>
            </w:r>
          </w:p>
        </w:tc>
      </w:tr>
      <w:tr w:rsidR="004C3666">
        <w:trPr>
          <w:trHeight w:val="315"/>
        </w:trPr>
        <w:tc>
          <w:tcPr>
            <w:tcW w:w="18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Identifier bit</w:t>
            </w:r>
          </w:p>
        </w:tc>
        <w:tc>
          <w:tcPr>
            <w:tcW w:w="111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4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bit0—in vehicle temperature (0: data invalid, 1: data valid)</w:t>
            </w:r>
          </w:p>
          <w:p w:rsidR="004C3666" w:rsidRDefault="003753BE">
            <w:pPr>
              <w:rPr>
                <w:rFonts w:ascii="Times New Roman" w:hAnsi="Times New Roman"/>
              </w:rPr>
            </w:pPr>
            <w:r>
              <w:rPr>
                <w:rFonts w:ascii="Times New Roman" w:hAnsi="Times New Roman"/>
              </w:rPr>
              <w:t>bit1—outside of vehicle temperature (0: data invalid, 1: data valid)</w:t>
            </w:r>
          </w:p>
          <w:p w:rsidR="004C3666" w:rsidRDefault="003753BE">
            <w:pPr>
              <w:rPr>
                <w:rFonts w:ascii="Times New Roman" w:hAnsi="Times New Roman"/>
              </w:rPr>
            </w:pPr>
            <w:r>
              <w:rPr>
                <w:rFonts w:ascii="Times New Roman" w:hAnsi="Times New Roman"/>
              </w:rPr>
              <w:t>bit2—motor temperature(0: data invalid, 1: data valid)</w:t>
            </w:r>
          </w:p>
          <w:p w:rsidR="004C3666" w:rsidRDefault="003753BE">
            <w:pPr>
              <w:rPr>
                <w:rFonts w:ascii="Times New Roman" w:hAnsi="Times New Roman"/>
              </w:rPr>
            </w:pPr>
            <w:r>
              <w:rPr>
                <w:rFonts w:ascii="Times New Roman" w:hAnsi="Times New Roman"/>
              </w:rPr>
              <w:t>bit3—device temperature (0: data invalid, 1: data valid)</w:t>
            </w:r>
          </w:p>
          <w:p w:rsidR="004C3666" w:rsidRDefault="003753BE">
            <w:pPr>
              <w:rPr>
                <w:rFonts w:ascii="Times New Roman" w:hAnsi="Times New Roman"/>
              </w:rPr>
            </w:pPr>
            <w:r>
              <w:rPr>
                <w:rFonts w:ascii="Times New Roman" w:hAnsi="Times New Roman"/>
              </w:rPr>
              <w:t>bit4—in vehicle humidity (0: data invalid, 1: data valid)</w:t>
            </w:r>
          </w:p>
          <w:p w:rsidR="004C3666" w:rsidRDefault="003753BE">
            <w:pPr>
              <w:pStyle w:val="1"/>
              <w:ind w:firstLineChars="0" w:firstLine="0"/>
              <w:rPr>
                <w:rFonts w:ascii="Times New Roman" w:hAnsi="Times New Roman"/>
              </w:rPr>
            </w:pPr>
            <w:r>
              <w:rPr>
                <w:rFonts w:ascii="Times New Roman" w:hAnsi="Times New Roman"/>
              </w:rPr>
              <w:t xml:space="preserve">bit5—outside of vehicle humidity </w:t>
            </w:r>
          </w:p>
        </w:tc>
      </w:tr>
      <w:tr w:rsidR="004C3666">
        <w:trPr>
          <w:trHeight w:val="315"/>
        </w:trPr>
        <w:tc>
          <w:tcPr>
            <w:tcW w:w="18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 vehicletemperature</w:t>
            </w:r>
          </w:p>
        </w:tc>
        <w:tc>
          <w:tcPr>
            <w:tcW w:w="111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456" w:type="dxa"/>
            <w:tcBorders>
              <w:top w:val="single" w:sz="4" w:space="0" w:color="auto"/>
              <w:left w:val="single" w:sz="4" w:space="0" w:color="auto"/>
              <w:bottom w:val="single" w:sz="4" w:space="0" w:color="auto"/>
              <w:right w:val="single" w:sz="4" w:space="0" w:color="auto"/>
            </w:tcBorders>
          </w:tcPr>
          <w:p w:rsidR="004C3666" w:rsidRDefault="003753BE">
            <w:pPr>
              <w:widowControl/>
              <w:rPr>
                <w:rFonts w:ascii="Times New Roman" w:hAnsi="Times New Roman"/>
              </w:rPr>
            </w:pPr>
            <w:r>
              <w:rPr>
                <w:rFonts w:ascii="Times New Roman" w:hAnsi="Times New Roman"/>
              </w:rPr>
              <w:t xml:space="preserve">temperature *100 times </w:t>
            </w:r>
          </w:p>
        </w:tc>
      </w:tr>
      <w:tr w:rsidR="004C3666">
        <w:trPr>
          <w:trHeight w:val="315"/>
        </w:trPr>
        <w:tc>
          <w:tcPr>
            <w:tcW w:w="18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outside of vehicletemperature </w:t>
            </w:r>
          </w:p>
        </w:tc>
        <w:tc>
          <w:tcPr>
            <w:tcW w:w="111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456" w:type="dxa"/>
            <w:tcBorders>
              <w:top w:val="single" w:sz="4" w:space="0" w:color="auto"/>
              <w:left w:val="single" w:sz="4" w:space="0" w:color="auto"/>
              <w:bottom w:val="single" w:sz="4" w:space="0" w:color="auto"/>
              <w:right w:val="single" w:sz="4" w:space="0" w:color="auto"/>
            </w:tcBorders>
          </w:tcPr>
          <w:p w:rsidR="004C3666" w:rsidRDefault="003753BE">
            <w:pPr>
              <w:widowControl/>
              <w:rPr>
                <w:rFonts w:ascii="Times New Roman" w:hAnsi="Times New Roman"/>
              </w:rPr>
            </w:pPr>
            <w:r>
              <w:rPr>
                <w:rFonts w:ascii="Times New Roman" w:hAnsi="Times New Roman"/>
              </w:rPr>
              <w:t>temperature *100 times</w:t>
            </w:r>
          </w:p>
        </w:tc>
      </w:tr>
      <w:tr w:rsidR="004C3666">
        <w:trPr>
          <w:trHeight w:val="315"/>
        </w:trPr>
        <w:tc>
          <w:tcPr>
            <w:tcW w:w="18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motor temperature </w:t>
            </w:r>
          </w:p>
        </w:tc>
        <w:tc>
          <w:tcPr>
            <w:tcW w:w="111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456" w:type="dxa"/>
            <w:tcBorders>
              <w:top w:val="single" w:sz="4" w:space="0" w:color="auto"/>
              <w:left w:val="single" w:sz="4" w:space="0" w:color="auto"/>
              <w:bottom w:val="single" w:sz="4" w:space="0" w:color="auto"/>
              <w:right w:val="single" w:sz="4" w:space="0" w:color="auto"/>
            </w:tcBorders>
          </w:tcPr>
          <w:p w:rsidR="004C3666" w:rsidRDefault="003753BE">
            <w:pPr>
              <w:widowControl/>
              <w:rPr>
                <w:rFonts w:ascii="Times New Roman" w:hAnsi="Times New Roman"/>
              </w:rPr>
            </w:pPr>
            <w:r>
              <w:rPr>
                <w:rFonts w:ascii="Times New Roman" w:hAnsi="Times New Roman"/>
              </w:rPr>
              <w:t>temperature *100 times</w:t>
            </w:r>
          </w:p>
        </w:tc>
      </w:tr>
      <w:tr w:rsidR="004C3666">
        <w:trPr>
          <w:trHeight w:val="315"/>
        </w:trPr>
        <w:tc>
          <w:tcPr>
            <w:tcW w:w="18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device temperature </w:t>
            </w:r>
          </w:p>
        </w:tc>
        <w:tc>
          <w:tcPr>
            <w:tcW w:w="111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456" w:type="dxa"/>
            <w:tcBorders>
              <w:top w:val="single" w:sz="4" w:space="0" w:color="auto"/>
              <w:left w:val="single" w:sz="4" w:space="0" w:color="auto"/>
              <w:bottom w:val="single" w:sz="4" w:space="0" w:color="auto"/>
              <w:right w:val="single" w:sz="4" w:space="0" w:color="auto"/>
            </w:tcBorders>
          </w:tcPr>
          <w:p w:rsidR="004C3666" w:rsidRDefault="003753BE">
            <w:pPr>
              <w:widowControl/>
              <w:rPr>
                <w:rFonts w:ascii="Times New Roman" w:hAnsi="Times New Roman"/>
              </w:rPr>
            </w:pPr>
            <w:r>
              <w:rPr>
                <w:rFonts w:ascii="Times New Roman" w:hAnsi="Times New Roman"/>
              </w:rPr>
              <w:t>temperature *100 times</w:t>
            </w:r>
          </w:p>
        </w:tc>
      </w:tr>
      <w:tr w:rsidR="004C3666">
        <w:trPr>
          <w:trHeight w:val="315"/>
        </w:trPr>
        <w:tc>
          <w:tcPr>
            <w:tcW w:w="18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in vehicle humidity </w:t>
            </w:r>
          </w:p>
        </w:tc>
        <w:tc>
          <w:tcPr>
            <w:tcW w:w="111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 byte</w:t>
            </w:r>
          </w:p>
        </w:tc>
        <w:tc>
          <w:tcPr>
            <w:tcW w:w="54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percentage </w:t>
            </w:r>
          </w:p>
        </w:tc>
      </w:tr>
      <w:tr w:rsidR="004C3666">
        <w:trPr>
          <w:trHeight w:val="315"/>
        </w:trPr>
        <w:tc>
          <w:tcPr>
            <w:tcW w:w="18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outside of vehicle humidity </w:t>
            </w:r>
          </w:p>
        </w:tc>
        <w:tc>
          <w:tcPr>
            <w:tcW w:w="111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 byte</w:t>
            </w:r>
          </w:p>
        </w:tc>
        <w:tc>
          <w:tcPr>
            <w:tcW w:w="54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percentage </w:t>
            </w:r>
          </w:p>
        </w:tc>
      </w:tr>
    </w:tbl>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155"/>
        <w:gridCol w:w="593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Statistics data</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length</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flag</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Bit0--mileage ,0--data not exist, 1--data exist,include total mileage and current day mileage</w:t>
            </w:r>
          </w:p>
          <w:p w:rsidR="004C3666" w:rsidRDefault="003753BE">
            <w:pPr>
              <w:pStyle w:val="1"/>
              <w:ind w:firstLineChars="0" w:firstLine="0"/>
              <w:rPr>
                <w:rFonts w:ascii="Times New Roman" w:hAnsi="Times New Roman"/>
              </w:rPr>
            </w:pPr>
            <w:r>
              <w:rPr>
                <w:rFonts w:ascii="Times New Roman" w:hAnsi="Times New Roman"/>
              </w:rPr>
              <w:t xml:space="preserve">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Total M</w:t>
            </w:r>
            <w:r>
              <w:rPr>
                <w:rFonts w:ascii="Times New Roman" w:hAnsi="Times New Roman" w:hint="eastAsia"/>
              </w:rPr>
              <w:t>ileage</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hint="eastAsia"/>
              </w:rPr>
              <w:t>4byte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hint="eastAsia"/>
              </w:rPr>
              <w:t>meter</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Current day mileage</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hint="eastAsia"/>
              </w:rPr>
              <w:t>4byte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hint="eastAsia"/>
              </w:rPr>
              <w:t>meter</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1155"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5933" w:type="dxa"/>
            <w:tcBorders>
              <w:top w:val="single" w:sz="4" w:space="0" w:color="auto"/>
              <w:left w:val="single" w:sz="4" w:space="0" w:color="auto"/>
              <w:bottom w:val="single" w:sz="4" w:space="0" w:color="auto"/>
              <w:right w:val="single" w:sz="4" w:space="0" w:color="auto"/>
            </w:tcBorders>
          </w:tcPr>
          <w:p w:rsidR="004C3666" w:rsidRDefault="004C3666">
            <w:pPr>
              <w:widowControl/>
              <w:rPr>
                <w:rFonts w:ascii="Times New Roman" w:hAnsi="Times New Roman"/>
              </w:rPr>
            </w:pPr>
          </w:p>
        </w:tc>
      </w:tr>
    </w:tbl>
    <w:p w:rsidR="004C3666" w:rsidRDefault="004C3666">
      <w:pPr>
        <w:rPr>
          <w:rFonts w:ascii="Times New Roman" w:hAnsi="Times New Roman"/>
        </w:rPr>
      </w:pPr>
    </w:p>
    <w:p w:rsidR="004C3666" w:rsidRDefault="003753BE">
      <w:pPr>
        <w:pStyle w:val="Heading3"/>
      </w:pPr>
      <w:bookmarkStart w:id="31" w:name="_Status_context_bits"/>
      <w:bookmarkEnd w:id="31"/>
      <w:r>
        <w:t>S</w:t>
      </w:r>
      <w:r>
        <w:rPr>
          <w:rFonts w:hint="eastAsia"/>
        </w:rPr>
        <w:t>tatus</w:t>
      </w:r>
      <w:r>
        <w:t xml:space="preserve"> </w:t>
      </w:r>
      <w:r>
        <w:rPr>
          <w:rFonts w:hint="eastAsia"/>
        </w:rPr>
        <w:t>context</w:t>
      </w:r>
      <w:r>
        <w:t xml:space="preserve"> bits description</w:t>
      </w: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155"/>
        <w:gridCol w:w="593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D</w:t>
            </w:r>
            <w:r>
              <w:rPr>
                <w:rFonts w:ascii="Times New Roman" w:hAnsi="Times New Roman" w:hint="eastAsia"/>
              </w:rPr>
              <w:t>escription</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length</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 </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15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 byte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contents of the following data, according to the bit corresponding to the specific content, if the bit is 0, that means no such data.</w:t>
            </w:r>
          </w:p>
          <w:p w:rsidR="004C3666" w:rsidRDefault="003753BE">
            <w:pPr>
              <w:pStyle w:val="1"/>
              <w:ind w:firstLineChars="0" w:firstLine="0"/>
              <w:rPr>
                <w:rFonts w:ascii="Times New Roman" w:hAnsi="Times New Roman"/>
              </w:rPr>
            </w:pPr>
            <w:r>
              <w:rPr>
                <w:rFonts w:ascii="Times New Roman" w:hAnsi="Times New Roman"/>
              </w:rPr>
              <w:t>the following status definition refer to this rule, if the bit is 0, means no data</w:t>
            </w:r>
          </w:p>
          <w:p w:rsidR="004C3666" w:rsidRDefault="003753BE">
            <w:pPr>
              <w:pStyle w:val="1"/>
              <w:ind w:firstLineChars="0" w:firstLine="0"/>
              <w:rPr>
                <w:rFonts w:ascii="Times New Roman" w:hAnsi="Times New Roman"/>
              </w:rPr>
            </w:pPr>
            <w:r>
              <w:rPr>
                <w:rFonts w:ascii="Times New Roman" w:hAnsi="Times New Roman"/>
              </w:rPr>
              <w:t>bit0-location info ( 0: no, 1: exist)</w:t>
            </w:r>
          </w:p>
          <w:p w:rsidR="004C3666" w:rsidRDefault="003753BE">
            <w:pPr>
              <w:pStyle w:val="1"/>
              <w:ind w:firstLineChars="0" w:firstLine="0"/>
              <w:rPr>
                <w:rFonts w:ascii="Times New Roman" w:hAnsi="Times New Roman"/>
              </w:rPr>
            </w:pPr>
            <w:r>
              <w:rPr>
                <w:rFonts w:ascii="Times New Roman" w:hAnsi="Times New Roman"/>
              </w:rPr>
              <w:t>bit1- Gsensor( 0: no, 1: exist)</w:t>
            </w:r>
          </w:p>
          <w:p w:rsidR="004C3666" w:rsidRDefault="003753BE">
            <w:pPr>
              <w:pStyle w:val="1"/>
              <w:ind w:firstLineChars="0" w:firstLine="0"/>
              <w:rPr>
                <w:rFonts w:ascii="Times New Roman" w:hAnsi="Times New Roman"/>
              </w:rPr>
            </w:pPr>
            <w:r>
              <w:rPr>
                <w:rFonts w:ascii="Times New Roman" w:hAnsi="Times New Roman"/>
              </w:rPr>
              <w:t xml:space="preserve">bit 2-basic status (0: no, 1: exist) </w:t>
            </w:r>
          </w:p>
          <w:p w:rsidR="004C3666" w:rsidRDefault="003753BE">
            <w:pPr>
              <w:pStyle w:val="1"/>
              <w:ind w:firstLineChars="0" w:firstLine="0"/>
              <w:rPr>
                <w:rFonts w:ascii="Times New Roman" w:hAnsi="Times New Roman"/>
              </w:rPr>
            </w:pPr>
            <w:r>
              <w:rPr>
                <w:rFonts w:ascii="Times New Roman" w:hAnsi="Times New Roman"/>
              </w:rPr>
              <w:t>bit3-communication module working status (0: no, 1: exist)</w:t>
            </w:r>
          </w:p>
          <w:p w:rsidR="004C3666" w:rsidRDefault="003753BE">
            <w:pPr>
              <w:pStyle w:val="1"/>
              <w:ind w:firstLineChars="0" w:firstLine="0"/>
              <w:rPr>
                <w:rFonts w:ascii="Times New Roman" w:hAnsi="Times New Roman"/>
              </w:rPr>
            </w:pPr>
            <w:r>
              <w:rPr>
                <w:rFonts w:ascii="Times New Roman" w:hAnsi="Times New Roman"/>
              </w:rPr>
              <w:t xml:space="preserve">bit4-fuel consumption status ( 0: no, 1: exist) </w:t>
            </w:r>
          </w:p>
          <w:p w:rsidR="004C3666" w:rsidRDefault="003753BE">
            <w:pPr>
              <w:pStyle w:val="1"/>
              <w:ind w:firstLineChars="0" w:firstLine="0"/>
              <w:rPr>
                <w:rFonts w:ascii="Times New Roman" w:hAnsi="Times New Roman"/>
              </w:rPr>
            </w:pPr>
            <w:r>
              <w:rPr>
                <w:rFonts w:ascii="Times New Roman" w:hAnsi="Times New Roman"/>
              </w:rPr>
              <w:t>bit5-network status (0: no, 1: exist)</w:t>
            </w:r>
          </w:p>
          <w:p w:rsidR="004C3666" w:rsidRDefault="003753BE">
            <w:pPr>
              <w:pStyle w:val="1"/>
              <w:ind w:firstLineChars="0" w:firstLine="0"/>
              <w:rPr>
                <w:rFonts w:ascii="Times New Roman" w:hAnsi="Times New Roman"/>
              </w:rPr>
            </w:pPr>
            <w:r>
              <w:rPr>
                <w:rFonts w:ascii="Times New Roman" w:hAnsi="Times New Roman"/>
              </w:rPr>
              <w:t>bit6-WIFI network status (0: no, 1: exist)</w:t>
            </w:r>
          </w:p>
          <w:p w:rsidR="004C3666" w:rsidRDefault="003753BE">
            <w:pPr>
              <w:pStyle w:val="1"/>
              <w:ind w:firstLineChars="0" w:firstLine="0"/>
              <w:rPr>
                <w:rFonts w:ascii="Times New Roman" w:hAnsi="Times New Roman"/>
              </w:rPr>
            </w:pPr>
            <w:r>
              <w:rPr>
                <w:rFonts w:ascii="Times New Roman" w:hAnsi="Times New Roman"/>
              </w:rPr>
              <w:t>bit7-hard disk status(0: no, 1: exist)</w:t>
            </w:r>
          </w:p>
          <w:p w:rsidR="004C3666" w:rsidRDefault="003753BE">
            <w:pPr>
              <w:pStyle w:val="1"/>
              <w:ind w:firstLineChars="0" w:firstLine="0"/>
              <w:rPr>
                <w:rFonts w:ascii="Times New Roman" w:hAnsi="Times New Roman"/>
              </w:rPr>
            </w:pPr>
            <w:r>
              <w:rPr>
                <w:rFonts w:ascii="Times New Roman" w:hAnsi="Times New Roman"/>
              </w:rPr>
              <w:t>bit8-alarm status</w:t>
            </w:r>
            <w:r w:rsidR="007720FD">
              <w:rPr>
                <w:rFonts w:ascii="Times New Roman" w:hAnsi="Times New Roman"/>
              </w:rPr>
              <w:t>(</w:t>
            </w:r>
            <w:r>
              <w:rPr>
                <w:rFonts w:ascii="Times New Roman" w:hAnsi="Times New Roman"/>
              </w:rPr>
              <w:t>0: no, 1: exist</w:t>
            </w:r>
            <w:r w:rsidR="007720FD">
              <w:rPr>
                <w:rFonts w:ascii="Times New Roman" w:hAnsi="Times New Roman"/>
              </w:rPr>
              <w:t>)</w:t>
            </w:r>
          </w:p>
          <w:p w:rsidR="004C3666" w:rsidRDefault="003753BE">
            <w:pPr>
              <w:pStyle w:val="1"/>
              <w:ind w:firstLineChars="0" w:firstLine="0"/>
              <w:rPr>
                <w:rFonts w:ascii="Times New Roman" w:hAnsi="Times New Roman"/>
              </w:rPr>
            </w:pPr>
            <w:r>
              <w:rPr>
                <w:rFonts w:ascii="Times New Roman" w:hAnsi="Times New Roman"/>
              </w:rPr>
              <w:t xml:space="preserve">bit9-temperature and humidity status (0:no, 1: exist) </w:t>
            </w:r>
          </w:p>
          <w:p w:rsidR="004C3666" w:rsidRDefault="003753BE">
            <w:pPr>
              <w:pStyle w:val="1"/>
              <w:ind w:firstLineChars="0" w:firstLine="0"/>
              <w:rPr>
                <w:rFonts w:ascii="Times New Roman" w:hAnsi="Times New Roman"/>
              </w:rPr>
            </w:pPr>
            <w:r>
              <w:rPr>
                <w:rFonts w:ascii="Times New Roman" w:hAnsi="Times New Roman" w:hint="eastAsia"/>
              </w:rPr>
              <w:t>bit10</w:t>
            </w:r>
            <w:r>
              <w:rPr>
                <w:rFonts w:ascii="Times New Roman" w:hAnsi="Times New Roman"/>
              </w:rPr>
              <w:t>—statistics data(0:no, 1: exist)</w:t>
            </w:r>
          </w:p>
        </w:tc>
      </w:tr>
      <w:tr w:rsidR="004C3666">
        <w:trPr>
          <w:trHeight w:val="315"/>
        </w:trPr>
        <w:tc>
          <w:tcPr>
            <w:tcW w:w="1305"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1155"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5933"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4C3666">
      <w:pPr>
        <w:rPr>
          <w:rFonts w:ascii="Times New Roman" w:hAnsi="Times New Roman"/>
        </w:rPr>
      </w:pPr>
    </w:p>
    <w:p w:rsidR="004C3666" w:rsidRDefault="003753BE">
      <w:pPr>
        <w:pStyle w:val="Heading2"/>
      </w:pPr>
      <w:r>
        <w:t>Alarm Event</w:t>
      </w:r>
    </w:p>
    <w:p w:rsidR="004C3666" w:rsidRDefault="003753BE">
      <w:pPr>
        <w:pStyle w:val="Heading3"/>
      </w:pPr>
      <w:bookmarkStart w:id="32" w:name="_订阅请求_1"/>
      <w:bookmarkEnd w:id="32"/>
      <w:r>
        <w:t>Subscription Request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9"/>
        <w:gridCol w:w="986"/>
        <w:gridCol w:w="4747"/>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0x4050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Transmission direction</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rsidP="00052255">
            <w:pPr>
              <w:pStyle w:val="1"/>
              <w:ind w:firstLineChars="0" w:firstLine="0"/>
              <w:rPr>
                <w:rFonts w:ascii="Times New Roman" w:hAnsi="Times New Roman"/>
              </w:rPr>
            </w:pPr>
            <w:r>
              <w:rPr>
                <w:rFonts w:ascii="Times New Roman" w:hAnsi="Times New Roman"/>
              </w:rPr>
              <w:t>MDVR</w:t>
            </w:r>
            <w:r w:rsidR="00052255">
              <w:rPr>
                <w:rFonts w:ascii="Times New Roman" w:hAnsi="Times New Roman"/>
              </w:rPr>
              <w:t xml:space="preserve"> </w:t>
            </w:r>
            <w:r w:rsidR="00052255" w:rsidRPr="00052255">
              <w:rPr>
                <w:rFonts w:ascii="Times New Roman" w:hAnsi="Times New Roman"/>
              </w:rPr>
              <w:sym w:font="Wingdings" w:char="F0DF"/>
            </w:r>
            <w:r w:rsidR="00052255" w:rsidRPr="00052255">
              <w:rPr>
                <w:rFonts w:ascii="Times New Roman" w:hAnsi="Times New Roman"/>
              </w:rPr>
              <w:sym w:font="Wingdings" w:char="F0DF"/>
            </w:r>
            <w:r w:rsidR="00052255">
              <w:rPr>
                <w:rFonts w:ascii="Times New Roman" w:hAnsi="Times New Roman"/>
              </w:rPr>
              <w:t xml:space="preserve"> S</w:t>
            </w:r>
            <w:r>
              <w:rPr>
                <w:rFonts w:ascii="Times New Roman" w:hAnsi="Times New Roman"/>
              </w:rPr>
              <w:t>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signal link</w:t>
            </w:r>
          </w:p>
        </w:tc>
      </w:tr>
      <w:tr w:rsidR="00052255">
        <w:trPr>
          <w:trHeight w:val="300"/>
        </w:trPr>
        <w:tc>
          <w:tcPr>
            <w:tcW w:w="1341" w:type="dxa"/>
            <w:vMerge w:val="restart"/>
            <w:tcBorders>
              <w:top w:val="single" w:sz="4" w:space="0" w:color="auto"/>
              <w:left w:val="single" w:sz="4" w:space="0" w:color="auto"/>
              <w:right w:val="single" w:sz="4" w:space="0" w:color="auto"/>
            </w:tcBorders>
          </w:tcPr>
          <w:p w:rsidR="00052255" w:rsidRDefault="00052255">
            <w:pPr>
              <w:rPr>
                <w:rFonts w:ascii="Times New Roman" w:hAnsi="Times New Roman"/>
              </w:rPr>
            </w:pPr>
          </w:p>
          <w:p w:rsidR="00052255" w:rsidRDefault="00052255">
            <w:pPr>
              <w:rPr>
                <w:rFonts w:ascii="Times New Roman" w:hAnsi="Times New Roman"/>
              </w:rPr>
            </w:pPr>
          </w:p>
          <w:p w:rsidR="00052255" w:rsidRDefault="00052255">
            <w:pPr>
              <w:rPr>
                <w:rFonts w:ascii="Times New Roman" w:hAnsi="Times New Roman"/>
              </w:rPr>
            </w:pPr>
          </w:p>
          <w:p w:rsidR="00052255" w:rsidRDefault="00052255">
            <w:pPr>
              <w:rPr>
                <w:rFonts w:ascii="Times New Roman" w:hAnsi="Times New Roman"/>
              </w:rPr>
            </w:pPr>
            <w:r>
              <w:rPr>
                <w:rFonts w:ascii="Times New Roman" w:hAnsi="Times New Roman"/>
              </w:rPr>
              <w:t>loading data</w:t>
            </w:r>
          </w:p>
        </w:tc>
        <w:tc>
          <w:tcPr>
            <w:tcW w:w="7052" w:type="dxa"/>
            <w:gridSpan w:val="3"/>
            <w:tcBorders>
              <w:top w:val="single" w:sz="4" w:space="0" w:color="auto"/>
              <w:left w:val="single" w:sz="4" w:space="0" w:color="auto"/>
              <w:bottom w:val="single" w:sz="4" w:space="0" w:color="auto"/>
              <w:right w:val="single" w:sz="4" w:space="0" w:color="auto"/>
            </w:tcBorders>
          </w:tcPr>
          <w:p w:rsidR="00052255" w:rsidRDefault="00052255">
            <w:pPr>
              <w:rPr>
                <w:rFonts w:ascii="Times New Roman" w:hAnsi="Times New Roman"/>
              </w:rPr>
            </w:pPr>
            <w:r>
              <w:rPr>
                <w:rFonts w:ascii="Times New Roman" w:hAnsi="Times New Roman"/>
              </w:rPr>
              <w:t>adopt JSON encoding rule</w:t>
            </w:r>
          </w:p>
        </w:tc>
      </w:tr>
      <w:tr w:rsidR="00052255">
        <w:trPr>
          <w:trHeight w:val="315"/>
        </w:trPr>
        <w:tc>
          <w:tcPr>
            <w:tcW w:w="1341" w:type="dxa"/>
            <w:vMerge/>
            <w:tcBorders>
              <w:left w:val="single" w:sz="4" w:space="0" w:color="auto"/>
              <w:right w:val="single" w:sz="4" w:space="0" w:color="auto"/>
            </w:tcBorders>
          </w:tcPr>
          <w:p w:rsidR="00052255" w:rsidRDefault="00052255">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052255" w:rsidRDefault="00052255">
            <w:pPr>
              <w:rPr>
                <w:rFonts w:ascii="Times New Roman" w:hAnsi="Times New Roman"/>
              </w:rPr>
            </w:pPr>
            <w:r>
              <w:rPr>
                <w:rFonts w:ascii="Times New Roman" w:hAnsi="Times New Roman"/>
              </w:rPr>
              <w:t xml:space="preserve"> content</w:t>
            </w:r>
          </w:p>
        </w:tc>
        <w:tc>
          <w:tcPr>
            <w:tcW w:w="986" w:type="dxa"/>
            <w:tcBorders>
              <w:top w:val="single" w:sz="4" w:space="0" w:color="auto"/>
              <w:left w:val="single" w:sz="4" w:space="0" w:color="auto"/>
              <w:bottom w:val="single" w:sz="4" w:space="0" w:color="auto"/>
              <w:right w:val="single" w:sz="4" w:space="0" w:color="auto"/>
            </w:tcBorders>
          </w:tcPr>
          <w:p w:rsidR="00052255" w:rsidRDefault="00052255">
            <w:pPr>
              <w:rPr>
                <w:rFonts w:ascii="Times New Roman" w:hAnsi="Times New Roman"/>
              </w:rPr>
            </w:pPr>
            <w:r>
              <w:rPr>
                <w:rFonts w:ascii="Times New Roman" w:hAnsi="Times New Roman"/>
              </w:rPr>
              <w:t xml:space="preserve"> filed Name</w:t>
            </w:r>
          </w:p>
        </w:tc>
        <w:tc>
          <w:tcPr>
            <w:tcW w:w="4747" w:type="dxa"/>
            <w:tcBorders>
              <w:top w:val="single" w:sz="4" w:space="0" w:color="auto"/>
              <w:left w:val="single" w:sz="4" w:space="0" w:color="auto"/>
              <w:bottom w:val="single" w:sz="4" w:space="0" w:color="auto"/>
              <w:right w:val="single" w:sz="4" w:space="0" w:color="auto"/>
            </w:tcBorders>
          </w:tcPr>
          <w:p w:rsidR="00052255" w:rsidRDefault="00052255">
            <w:pPr>
              <w:pStyle w:val="1"/>
              <w:ind w:firstLineChars="0" w:firstLine="0"/>
              <w:rPr>
                <w:rFonts w:ascii="Times New Roman" w:hAnsi="Times New Roman"/>
              </w:rPr>
            </w:pPr>
            <w:r>
              <w:rPr>
                <w:rFonts w:ascii="Times New Roman" w:hAnsi="Times New Roman"/>
              </w:rPr>
              <w:t xml:space="preserve"> Description </w:t>
            </w:r>
          </w:p>
        </w:tc>
      </w:tr>
      <w:tr w:rsidR="00052255">
        <w:trPr>
          <w:trHeight w:val="315"/>
        </w:trPr>
        <w:tc>
          <w:tcPr>
            <w:tcW w:w="1341" w:type="dxa"/>
            <w:vMerge/>
            <w:tcBorders>
              <w:left w:val="single" w:sz="4" w:space="0" w:color="auto"/>
              <w:right w:val="single" w:sz="4" w:space="0" w:color="auto"/>
            </w:tcBorders>
          </w:tcPr>
          <w:p w:rsidR="00052255" w:rsidRDefault="00052255">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052255" w:rsidRDefault="00052255">
            <w:pPr>
              <w:rPr>
                <w:rFonts w:ascii="Times New Roman" w:hAnsi="Times New Roman"/>
              </w:rPr>
            </w:pPr>
            <w:r>
              <w:rPr>
                <w:rFonts w:ascii="Times New Roman" w:hAnsi="Times New Roman"/>
              </w:rPr>
              <w:t>Session numbering</w:t>
            </w:r>
          </w:p>
        </w:tc>
        <w:tc>
          <w:tcPr>
            <w:tcW w:w="986" w:type="dxa"/>
            <w:tcBorders>
              <w:top w:val="single" w:sz="4" w:space="0" w:color="auto"/>
              <w:left w:val="single" w:sz="4" w:space="0" w:color="auto"/>
              <w:bottom w:val="single" w:sz="4" w:space="0" w:color="auto"/>
              <w:right w:val="single" w:sz="4" w:space="0" w:color="auto"/>
            </w:tcBorders>
          </w:tcPr>
          <w:p w:rsidR="00052255" w:rsidRDefault="00052255">
            <w:pPr>
              <w:rPr>
                <w:rFonts w:ascii="Times New Roman" w:hAnsi="Times New Roman"/>
              </w:rPr>
            </w:pPr>
            <w:r>
              <w:rPr>
                <w:rFonts w:ascii="Times New Roman" w:hAnsi="Times New Roman"/>
              </w:rPr>
              <w:t>ss</w:t>
            </w:r>
          </w:p>
        </w:tc>
        <w:tc>
          <w:tcPr>
            <w:tcW w:w="4747" w:type="dxa"/>
            <w:tcBorders>
              <w:top w:val="single" w:sz="4" w:space="0" w:color="auto"/>
              <w:left w:val="single" w:sz="4" w:space="0" w:color="auto"/>
              <w:bottom w:val="single" w:sz="4" w:space="0" w:color="auto"/>
              <w:right w:val="single" w:sz="4" w:space="0" w:color="auto"/>
            </w:tcBorders>
          </w:tcPr>
          <w:p w:rsidR="00052255" w:rsidRDefault="00052255">
            <w:pPr>
              <w:pStyle w:val="1"/>
              <w:ind w:firstLineChars="0" w:firstLine="0"/>
              <w:rPr>
                <w:rFonts w:ascii="Times New Roman" w:hAnsi="Times New Roman"/>
              </w:rPr>
            </w:pPr>
            <w:r>
              <w:rPr>
                <w:rFonts w:ascii="Times New Roman" w:hAnsi="Times New Roman"/>
              </w:rPr>
              <w:t>The session numbering generated by the device, for example”12FB-01DE-0001-0203”</w:t>
            </w:r>
          </w:p>
        </w:tc>
      </w:tr>
      <w:tr w:rsidR="00052255">
        <w:trPr>
          <w:trHeight w:val="315"/>
        </w:trPr>
        <w:tc>
          <w:tcPr>
            <w:tcW w:w="1341" w:type="dxa"/>
            <w:vMerge/>
            <w:tcBorders>
              <w:left w:val="single" w:sz="4" w:space="0" w:color="auto"/>
              <w:right w:val="single" w:sz="4" w:space="0" w:color="auto"/>
            </w:tcBorders>
          </w:tcPr>
          <w:p w:rsidR="00052255" w:rsidRDefault="00052255">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052255" w:rsidRDefault="00052255">
            <w:pPr>
              <w:rPr>
                <w:rFonts w:ascii="Times New Roman" w:hAnsi="Times New Roman"/>
              </w:rPr>
            </w:pPr>
            <w:r>
              <w:rPr>
                <w:rFonts w:ascii="Times New Roman" w:hAnsi="Times New Roman"/>
              </w:rPr>
              <w:t xml:space="preserve">request </w:t>
            </w:r>
          </w:p>
        </w:tc>
        <w:tc>
          <w:tcPr>
            <w:tcW w:w="986" w:type="dxa"/>
            <w:tcBorders>
              <w:top w:val="single" w:sz="4" w:space="0" w:color="auto"/>
              <w:left w:val="single" w:sz="4" w:space="0" w:color="auto"/>
              <w:bottom w:val="single" w:sz="4" w:space="0" w:color="auto"/>
              <w:right w:val="single" w:sz="4" w:space="0" w:color="auto"/>
            </w:tcBorders>
          </w:tcPr>
          <w:p w:rsidR="00052255" w:rsidRDefault="00052255">
            <w:pPr>
              <w:rPr>
                <w:rFonts w:ascii="Times New Roman" w:hAnsi="Times New Roman"/>
              </w:rPr>
            </w:pPr>
            <w:r>
              <w:rPr>
                <w:rFonts w:ascii="Times New Roman" w:hAnsi="Times New Roman"/>
              </w:rPr>
              <w:t>ct</w:t>
            </w:r>
          </w:p>
        </w:tc>
        <w:tc>
          <w:tcPr>
            <w:tcW w:w="4747" w:type="dxa"/>
            <w:tcBorders>
              <w:top w:val="single" w:sz="4" w:space="0" w:color="auto"/>
              <w:left w:val="single" w:sz="4" w:space="0" w:color="auto"/>
              <w:bottom w:val="single" w:sz="4" w:space="0" w:color="auto"/>
              <w:right w:val="single" w:sz="4" w:space="0" w:color="auto"/>
            </w:tcBorders>
          </w:tcPr>
          <w:p w:rsidR="00052255" w:rsidRDefault="00052255">
            <w:pPr>
              <w:rPr>
                <w:rFonts w:ascii="Times New Roman" w:hAnsi="Times New Roman"/>
              </w:rPr>
            </w:pPr>
            <w:r>
              <w:rPr>
                <w:rFonts w:ascii="Times New Roman" w:hAnsi="Times New Roman"/>
              </w:rPr>
              <w:t>Refer</w:t>
            </w:r>
            <w:r>
              <w:rPr>
                <w:rFonts w:ascii="Times New Roman" w:hAnsi="Times New Roman" w:hint="eastAsia"/>
              </w:rPr>
              <w:t xml:space="preserve"> </w:t>
            </w:r>
            <w:r>
              <w:rPr>
                <w:rFonts w:ascii="Times New Roman" w:hAnsi="Times New Roman"/>
              </w:rPr>
              <w:t xml:space="preserve">to </w:t>
            </w:r>
            <w:hyperlink w:anchor="_Status_context_bits" w:history="1">
              <w:r w:rsidRPr="00052255">
                <w:rPr>
                  <w:rStyle w:val="Hyperlink"/>
                  <w:rFonts w:ascii="Times New Roman" w:hAnsi="Times New Roman"/>
                </w:rPr>
                <w:t>Status context bits description</w:t>
              </w:r>
            </w:hyperlink>
          </w:p>
        </w:tc>
      </w:tr>
      <w:tr w:rsidR="00052255" w:rsidTr="00BB704A">
        <w:trPr>
          <w:trHeight w:val="315"/>
        </w:trPr>
        <w:tc>
          <w:tcPr>
            <w:tcW w:w="1341" w:type="dxa"/>
            <w:vMerge/>
            <w:tcBorders>
              <w:left w:val="single" w:sz="4" w:space="0" w:color="auto"/>
              <w:right w:val="single" w:sz="4" w:space="0" w:color="auto"/>
            </w:tcBorders>
          </w:tcPr>
          <w:p w:rsidR="00052255" w:rsidRDefault="00052255">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052255" w:rsidRDefault="00052255">
            <w:pPr>
              <w:rPr>
                <w:rFonts w:ascii="Times New Roman" w:hAnsi="Times New Roman"/>
              </w:rPr>
            </w:pPr>
            <w:r>
              <w:rPr>
                <w:rFonts w:ascii="Times New Roman" w:hAnsi="Times New Roman" w:hint="eastAsia"/>
              </w:rPr>
              <w:t>Optional items</w:t>
            </w:r>
          </w:p>
        </w:tc>
      </w:tr>
      <w:tr w:rsidR="00052255">
        <w:trPr>
          <w:trHeight w:val="315"/>
        </w:trPr>
        <w:tc>
          <w:tcPr>
            <w:tcW w:w="1341" w:type="dxa"/>
            <w:vMerge/>
            <w:tcBorders>
              <w:left w:val="single" w:sz="4" w:space="0" w:color="auto"/>
              <w:right w:val="single" w:sz="4" w:space="0" w:color="auto"/>
            </w:tcBorders>
          </w:tcPr>
          <w:p w:rsidR="00052255" w:rsidRDefault="00052255">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052255" w:rsidRDefault="00052255">
            <w:pPr>
              <w:rPr>
                <w:rFonts w:ascii="Times New Roman" w:hAnsi="Times New Roman"/>
              </w:rPr>
            </w:pPr>
            <w:r>
              <w:rPr>
                <w:rFonts w:ascii="Times New Roman" w:hAnsi="Times New Roman" w:hint="eastAsia"/>
              </w:rPr>
              <w:t>Additional info</w:t>
            </w:r>
          </w:p>
        </w:tc>
        <w:tc>
          <w:tcPr>
            <w:tcW w:w="986" w:type="dxa"/>
            <w:tcBorders>
              <w:top w:val="single" w:sz="4" w:space="0" w:color="auto"/>
              <w:left w:val="single" w:sz="4" w:space="0" w:color="auto"/>
              <w:bottom w:val="single" w:sz="4" w:space="0" w:color="auto"/>
              <w:right w:val="single" w:sz="4" w:space="0" w:color="auto"/>
            </w:tcBorders>
          </w:tcPr>
          <w:p w:rsidR="00052255" w:rsidRDefault="00052255">
            <w:pPr>
              <w:rPr>
                <w:rFonts w:ascii="Times New Roman" w:hAnsi="Times New Roman"/>
              </w:rPr>
            </w:pPr>
            <w:r>
              <w:rPr>
                <w:rFonts w:ascii="Times New Roman" w:hAnsi="Times New Roman" w:hint="eastAsia"/>
              </w:rPr>
              <w:t>ei</w:t>
            </w:r>
          </w:p>
        </w:tc>
        <w:tc>
          <w:tcPr>
            <w:tcW w:w="4747" w:type="dxa"/>
            <w:tcBorders>
              <w:top w:val="single" w:sz="4" w:space="0" w:color="auto"/>
              <w:left w:val="single" w:sz="4" w:space="0" w:color="auto"/>
              <w:bottom w:val="single" w:sz="4" w:space="0" w:color="auto"/>
              <w:right w:val="single" w:sz="4" w:space="0" w:color="auto"/>
            </w:tcBorders>
          </w:tcPr>
          <w:p w:rsidR="00052255" w:rsidRDefault="00052255">
            <w:pPr>
              <w:rPr>
                <w:rFonts w:ascii="Times New Roman" w:hAnsi="Times New Roman"/>
              </w:rPr>
            </w:pPr>
            <w:r>
              <w:rPr>
                <w:rFonts w:ascii="Times New Roman" w:hAnsi="Times New Roman" w:hint="eastAsia"/>
              </w:rPr>
              <w:t xml:space="preserve">Determines </w:t>
            </w:r>
            <w:r>
              <w:rPr>
                <w:rFonts w:ascii="Times New Roman" w:hAnsi="Times New Roman"/>
              </w:rPr>
              <w:t>if the status info contains session number.</w:t>
            </w:r>
          </w:p>
          <w:p w:rsidR="00052255" w:rsidRDefault="00052255">
            <w:pPr>
              <w:rPr>
                <w:rFonts w:ascii="Times New Roman" w:hAnsi="Times New Roman"/>
              </w:rPr>
            </w:pPr>
            <w:r>
              <w:rPr>
                <w:rFonts w:ascii="Times New Roman" w:hAnsi="Times New Roman"/>
              </w:rPr>
              <w:t>It is used to be compatible with older version:</w:t>
            </w:r>
          </w:p>
          <w:p w:rsidR="00052255" w:rsidRDefault="00052255">
            <w:pPr>
              <w:rPr>
                <w:rFonts w:ascii="Times New Roman" w:hAnsi="Times New Roman"/>
              </w:rPr>
            </w:pPr>
            <w:r>
              <w:rPr>
                <w:rFonts w:ascii="Times New Roman" w:hAnsi="Times New Roman"/>
              </w:rPr>
              <w:t xml:space="preserve">0 – not contain[default], 1 – contain , Other – reserved </w:t>
            </w:r>
          </w:p>
        </w:tc>
      </w:tr>
    </w:tbl>
    <w:p w:rsidR="004C3666" w:rsidRDefault="004C3666">
      <w:pPr>
        <w:ind w:firstLine="420"/>
        <w:rPr>
          <w:rFonts w:ascii="Times New Roman" w:hAnsi="Times New Roman"/>
        </w:rPr>
      </w:pP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Loading data sample</w:t>
      </w:r>
      <w:r>
        <w:rPr>
          <w:rFonts w:ascii="Times New Roman" w:hAnsi="Times New Roman"/>
        </w:rPr>
        <w:t>：</w:t>
      </w: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 xml:space="preserve"> “ct”:”0x01”</w:t>
      </w:r>
    </w:p>
    <w:p w:rsidR="004C3666" w:rsidRDefault="003753BE">
      <w:pPr>
        <w:ind w:firstLine="420"/>
        <w:rPr>
          <w:rFonts w:ascii="Times New Roman" w:hAnsi="Times New Roman"/>
        </w:rPr>
      </w:pPr>
      <w:r>
        <w:rPr>
          <w:rFonts w:ascii="Times New Roman" w:hAnsi="Times New Roman"/>
        </w:rPr>
        <w:t>}</w:t>
      </w:r>
    </w:p>
    <w:p w:rsidR="004C3666" w:rsidRDefault="003753BE">
      <w:pPr>
        <w:rPr>
          <w:rFonts w:ascii="Times New Roman" w:hAnsi="Times New Roman"/>
        </w:rPr>
      </w:pPr>
      <w:r>
        <w:rPr>
          <w:rFonts w:ascii="Times New Roman" w:hAnsi="Times New Roman"/>
        </w:rPr>
        <w:tab/>
      </w:r>
      <w:r>
        <w:rPr>
          <w:rFonts w:ascii="Times New Roman" w:hAnsi="Times New Roman"/>
        </w:rPr>
        <w:t>，</w:t>
      </w:r>
      <w:r>
        <w:rPr>
          <w:rFonts w:ascii="Times New Roman" w:hAnsi="Times New Roman"/>
        </w:rPr>
        <w:t>means if alarm trigger, device will report to server for the below data</w:t>
      </w:r>
    </w:p>
    <w:p w:rsidR="004C3666" w:rsidRDefault="003753BE">
      <w:pPr>
        <w:ind w:firstLine="420"/>
        <w:rPr>
          <w:rFonts w:ascii="Times New Roman" w:hAnsi="Times New Roman"/>
        </w:rPr>
      </w:pPr>
      <w:r>
        <w:rPr>
          <w:rFonts w:ascii="Times New Roman" w:hAnsi="Times New Roman"/>
        </w:rPr>
        <w:t xml:space="preserve">bit0—location information </w:t>
      </w:r>
    </w:p>
    <w:p w:rsidR="004C3666" w:rsidRDefault="003753BE">
      <w:pPr>
        <w:ind w:firstLine="420"/>
        <w:rPr>
          <w:rFonts w:ascii="Times New Roman" w:hAnsi="Times New Roman"/>
        </w:rPr>
      </w:pPr>
      <w:r>
        <w:rPr>
          <w:rFonts w:ascii="Times New Roman" w:hAnsi="Times New Roman"/>
        </w:rPr>
        <w:t xml:space="preserve">alarm load </w:t>
      </w:r>
    </w:p>
    <w:p w:rsidR="004C3666" w:rsidRDefault="003753BE">
      <w:pPr>
        <w:pStyle w:val="Heading3"/>
      </w:pPr>
      <w:bookmarkStart w:id="33" w:name="_订阅应答_1"/>
      <w:bookmarkEnd w:id="33"/>
      <w:r>
        <w:t>Subscription Respond</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00"/>
        <w:gridCol w:w="1103"/>
        <w:gridCol w:w="4649"/>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0x1050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Transmission direction</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JSONadopt JSON encoding rule</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0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11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filedName</w:t>
            </w:r>
          </w:p>
        </w:tc>
        <w:tc>
          <w:tcPr>
            <w:tcW w:w="464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Description </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0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Session Numbering</w:t>
            </w:r>
          </w:p>
        </w:tc>
        <w:tc>
          <w:tcPr>
            <w:tcW w:w="11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64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example”12FB-01DE-0001-0203”</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00"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Error Code</w:t>
            </w:r>
          </w:p>
        </w:tc>
        <w:tc>
          <w:tcPr>
            <w:tcW w:w="11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err</w:t>
            </w:r>
          </w:p>
        </w:tc>
        <w:tc>
          <w:tcPr>
            <w:tcW w:w="4649" w:type="dxa"/>
            <w:tcBorders>
              <w:top w:val="single" w:sz="4" w:space="0" w:color="auto"/>
              <w:left w:val="single" w:sz="4" w:space="0" w:color="auto"/>
              <w:bottom w:val="single" w:sz="4" w:space="0" w:color="auto"/>
              <w:right w:val="single" w:sz="4" w:space="0" w:color="auto"/>
            </w:tcBorders>
          </w:tcPr>
          <w:p w:rsidR="004C3666" w:rsidRDefault="007074F9">
            <w:pPr>
              <w:rPr>
                <w:rFonts w:ascii="Times New Roman" w:hAnsi="Times New Roman"/>
              </w:rPr>
            </w:pPr>
            <w:hyperlink w:anchor="_错误代码" w:history="1"/>
            <w:r w:rsidR="003753BE">
              <w:rPr>
                <w:rFonts w:ascii="Times New Roman" w:hAnsi="Times New Roman"/>
              </w:rPr>
              <w:t>please refer to the Error Code list</w:t>
            </w:r>
          </w:p>
        </w:tc>
      </w:tr>
    </w:tbl>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Loading data sample</w:t>
      </w:r>
      <w:r>
        <w:rPr>
          <w:rFonts w:ascii="Times New Roman" w:hAnsi="Times New Roman"/>
        </w:rPr>
        <w:t>：</w:t>
      </w: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 xml:space="preserve"> “err”:”0”</w:t>
      </w:r>
    </w:p>
    <w:p w:rsidR="004C3666" w:rsidRDefault="003753BE">
      <w:pPr>
        <w:ind w:firstLine="420"/>
        <w:rPr>
          <w:rFonts w:ascii="Times New Roman" w:hAnsi="Times New Roman"/>
        </w:rPr>
      </w:pPr>
      <w:r>
        <w:rPr>
          <w:rFonts w:ascii="Times New Roman" w:hAnsi="Times New Roman"/>
        </w:rPr>
        <w:t>}</w:t>
      </w:r>
    </w:p>
    <w:p w:rsidR="004C3666" w:rsidRDefault="003753BE">
      <w:pPr>
        <w:pStyle w:val="Heading3"/>
      </w:pPr>
      <w:bookmarkStart w:id="34" w:name="_业务数据"/>
      <w:bookmarkEnd w:id="34"/>
      <w:r>
        <w:t>Service Data</w:t>
      </w:r>
    </w:p>
    <w:p w:rsidR="004C3666" w:rsidRDefault="003753BE">
      <w:pPr>
        <w:rPr>
          <w:rFonts w:ascii="Times New Roman" w:hAnsi="Times New Roman"/>
          <w:color w:val="FF0000"/>
        </w:rPr>
      </w:pPr>
      <w:r>
        <w:rPr>
          <w:rFonts w:ascii="Times New Roman" w:hAnsi="Times New Roman"/>
          <w:color w:val="FF0000"/>
        </w:rPr>
        <w:t>Alarm service data format as below:</w:t>
      </w:r>
    </w:p>
    <w:p w:rsidR="004C3666" w:rsidRDefault="003753BE">
      <w:pPr>
        <w:rPr>
          <w:rFonts w:ascii="Times New Roman" w:hAnsi="Times New Roman"/>
          <w:color w:val="FF0000"/>
        </w:rPr>
      </w:pPr>
      <w:r>
        <w:rPr>
          <w:rFonts w:ascii="Times New Roman" w:hAnsi="Times New Roman"/>
          <w:color w:val="FF0000"/>
        </w:rPr>
        <w:t xml:space="preserve">Message header + JSON load (alarm detail) +status data </w:t>
      </w: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8"/>
        <w:gridCol w:w="1133"/>
        <w:gridCol w:w="4601"/>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content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0x1051</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Transmission direction</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MDVR </w:t>
            </w:r>
            <w:r w:rsidR="00561C66" w:rsidRPr="00561C66">
              <w:rPr>
                <w:rFonts w:ascii="Times New Roman" w:hAnsi="Times New Roman"/>
              </w:rPr>
              <w:sym w:font="Wingdings" w:char="F0DF"/>
            </w:r>
            <w:r w:rsidR="00561C66" w:rsidRPr="00561C66">
              <w:rPr>
                <w:rFonts w:ascii="Times New Roman" w:hAnsi="Times New Roman"/>
              </w:rPr>
              <w:sym w:font="Wingdings" w:char="F0DF"/>
            </w:r>
            <w:r w:rsidR="00561C66">
              <w:rPr>
                <w:rFonts w:ascii="Times New Roman" w:hAnsi="Times New Roman"/>
              </w:rPr>
              <w:t xml:space="preserve"> </w:t>
            </w:r>
            <w:r>
              <w:rPr>
                <w:rFonts w:ascii="Times New Roman" w:hAnsi="Times New Roman"/>
              </w:rPr>
              <w:t xml:space="preserve">Server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color w:val="FF0000"/>
              </w:rPr>
            </w:pPr>
            <w:r>
              <w:rPr>
                <w:rFonts w:ascii="Times New Roman" w:hAnsi="Times New Roman"/>
                <w:color w:val="FF0000"/>
              </w:rPr>
              <w:t xml:space="preserve"> Binary coded format</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1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filed Name</w:t>
            </w:r>
          </w:p>
        </w:tc>
        <w:tc>
          <w:tcPr>
            <w:tcW w:w="4601"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 </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Session numbering length</w:t>
            </w:r>
          </w:p>
        </w:tc>
        <w:tc>
          <w:tcPr>
            <w:tcW w:w="11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 byte</w:t>
            </w:r>
          </w:p>
        </w:tc>
        <w:tc>
          <w:tcPr>
            <w:tcW w:w="4601"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color w:val="FF0000"/>
              </w:rPr>
              <w:t>Includ</w:t>
            </w:r>
            <w:r w:rsidR="00561C66">
              <w:rPr>
                <w:rFonts w:ascii="Times New Roman" w:hAnsi="Times New Roman" w:hint="eastAsia"/>
                <w:color w:val="FF0000"/>
              </w:rPr>
              <w:t>ing</w:t>
            </w:r>
            <w:r>
              <w:rPr>
                <w:rFonts w:ascii="Times New Roman" w:hAnsi="Times New Roman"/>
                <w:color w:val="FF0000"/>
              </w:rPr>
              <w:t xml:space="preserve"> terminator, if session numbering is empty, the session number field needs to add terminator, length is 1 </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Session numbering</w:t>
            </w:r>
          </w:p>
        </w:tc>
        <w:tc>
          <w:tcPr>
            <w:tcW w:w="11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N byte</w:t>
            </w:r>
          </w:p>
        </w:tc>
        <w:tc>
          <w:tcPr>
            <w:tcW w:w="4601"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1~255 byte</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 length</w:t>
            </w:r>
          </w:p>
        </w:tc>
        <w:tc>
          <w:tcPr>
            <w:tcW w:w="11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4 byte</w:t>
            </w:r>
          </w:p>
        </w:tc>
        <w:tc>
          <w:tcPr>
            <w:tcW w:w="4601" w:type="dxa"/>
            <w:tcBorders>
              <w:top w:val="single" w:sz="4" w:space="0" w:color="auto"/>
              <w:left w:val="single" w:sz="4" w:space="0" w:color="auto"/>
              <w:bottom w:val="single" w:sz="4" w:space="0" w:color="auto"/>
              <w:right w:val="single" w:sz="4" w:space="0" w:color="auto"/>
            </w:tcBorders>
          </w:tcPr>
          <w:p w:rsidR="004C3666" w:rsidRDefault="00561C66" w:rsidP="00561C66">
            <w:pPr>
              <w:pStyle w:val="1"/>
              <w:ind w:firstLineChars="0" w:firstLine="0"/>
              <w:rPr>
                <w:rFonts w:ascii="Times New Roman" w:hAnsi="Times New Roman"/>
                <w:color w:val="FF0000"/>
              </w:rPr>
            </w:pPr>
            <w:r>
              <w:rPr>
                <w:rFonts w:ascii="Times New Roman" w:hAnsi="Times New Roman"/>
                <w:color w:val="FF0000"/>
              </w:rPr>
              <w:t xml:space="preserve">Length of </w:t>
            </w:r>
            <w:r w:rsidR="003753BE">
              <w:rPr>
                <w:rFonts w:ascii="Times New Roman" w:hAnsi="Times New Roman"/>
                <w:color w:val="FF0000"/>
              </w:rPr>
              <w:t>A</w:t>
            </w:r>
            <w:r>
              <w:rPr>
                <w:rFonts w:ascii="Times New Roman" w:hAnsi="Times New Roman"/>
                <w:color w:val="FF0000"/>
              </w:rPr>
              <w:t>larm content description string</w:t>
            </w:r>
            <w:r w:rsidR="003753BE">
              <w:rPr>
                <w:rFonts w:ascii="Times New Roman" w:hAnsi="Times New Roman"/>
                <w:color w:val="FF0000"/>
              </w:rPr>
              <w:t xml:space="preserve">, including terminator </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color w:val="FF0000"/>
              </w:rPr>
            </w:pPr>
            <w:r>
              <w:rPr>
                <w:rFonts w:ascii="Times New Roman" w:hAnsi="Times New Roman"/>
                <w:color w:val="FF0000"/>
              </w:rPr>
              <w:t>adopt JSON encoding rule (alarm content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 </w:t>
            </w:r>
          </w:p>
        </w:tc>
        <w:tc>
          <w:tcPr>
            <w:tcW w:w="11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filedName</w:t>
            </w:r>
          </w:p>
        </w:tc>
        <w:tc>
          <w:tcPr>
            <w:tcW w:w="4601"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Device Time</w:t>
            </w:r>
          </w:p>
        </w:tc>
        <w:tc>
          <w:tcPr>
            <w:tcW w:w="11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dtu</w:t>
            </w:r>
          </w:p>
        </w:tc>
        <w:tc>
          <w:tcPr>
            <w:tcW w:w="460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For example: 2017-01-01 12:11:31</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start time</w:t>
            </w:r>
          </w:p>
        </w:tc>
        <w:tc>
          <w:tcPr>
            <w:tcW w:w="11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st</w:t>
            </w:r>
          </w:p>
        </w:tc>
        <w:tc>
          <w:tcPr>
            <w:tcW w:w="4601" w:type="dxa"/>
            <w:tcBorders>
              <w:top w:val="single" w:sz="4" w:space="0" w:color="auto"/>
              <w:left w:val="single" w:sz="4" w:space="0" w:color="auto"/>
              <w:bottom w:val="single" w:sz="4" w:space="0" w:color="auto"/>
              <w:right w:val="single" w:sz="4" w:space="0" w:color="auto"/>
            </w:tcBorders>
          </w:tcPr>
          <w:p w:rsidR="004C3666" w:rsidRDefault="003753BE" w:rsidP="00561C66">
            <w:pPr>
              <w:rPr>
                <w:rFonts w:ascii="Times New Roman" w:hAnsi="Times New Roman"/>
              </w:rPr>
            </w:pPr>
            <w:r>
              <w:rPr>
                <w:rFonts w:ascii="Times New Roman" w:hAnsi="Times New Roman"/>
              </w:rPr>
              <w:t>for example: 2017-01-01 11:05:31, trigger time</w:t>
            </w:r>
            <w:r w:rsidR="00561C66">
              <w:rPr>
                <w:rFonts w:ascii="Times New Roman" w:hAnsi="Times New Roman"/>
              </w:rPr>
              <w:t xml:space="preserve"> may not be</w:t>
            </w:r>
            <w:r>
              <w:rPr>
                <w:rFonts w:ascii="Times New Roman" w:hAnsi="Times New Roman"/>
              </w:rPr>
              <w:t xml:space="preserve"> the report time, need to separate them </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End Time</w:t>
            </w:r>
          </w:p>
        </w:tc>
        <w:tc>
          <w:tcPr>
            <w:tcW w:w="11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et</w:t>
            </w:r>
          </w:p>
        </w:tc>
        <w:tc>
          <w:tcPr>
            <w:tcW w:w="460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empty means trigger , not empty means end time </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Event Type</w:t>
            </w:r>
          </w:p>
        </w:tc>
        <w:tc>
          <w:tcPr>
            <w:tcW w:w="11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ec</w:t>
            </w:r>
          </w:p>
        </w:tc>
        <w:tc>
          <w:tcPr>
            <w:tcW w:w="4601" w:type="dxa"/>
            <w:tcBorders>
              <w:top w:val="single" w:sz="4" w:space="0" w:color="auto"/>
              <w:left w:val="single" w:sz="4" w:space="0" w:color="auto"/>
              <w:bottom w:val="single" w:sz="4" w:space="0" w:color="auto"/>
              <w:right w:val="single" w:sz="4" w:space="0" w:color="auto"/>
            </w:tcBorders>
          </w:tcPr>
          <w:p w:rsidR="004C3666" w:rsidRDefault="007074F9">
            <w:pPr>
              <w:rPr>
                <w:rFonts w:ascii="Times New Roman" w:hAnsi="Times New Roman"/>
              </w:rPr>
            </w:pPr>
            <w:hyperlink w:anchor="_事件类型代码" w:history="1"/>
            <w:r w:rsidR="003753BE">
              <w:rPr>
                <w:rFonts w:ascii="Times New Roman" w:hAnsi="Times New Roman"/>
              </w:rPr>
              <w:t>refer to the</w:t>
            </w:r>
            <w:r w:rsidR="00561C66">
              <w:rPr>
                <w:rFonts w:ascii="Times New Roman" w:hAnsi="Times New Roman"/>
              </w:rPr>
              <w:t xml:space="preserve"> </w:t>
            </w:r>
            <w:r w:rsidR="003753BE">
              <w:rPr>
                <w:rFonts w:ascii="Times New Roman" w:hAnsi="Times New Roman"/>
              </w:rPr>
              <w:t xml:space="preserve"> </w:t>
            </w:r>
            <w:hyperlink w:anchor="_Event_Type_Code" w:history="1">
              <w:r w:rsidR="00561C66" w:rsidRPr="00561C66">
                <w:rPr>
                  <w:rStyle w:val="Hyperlink"/>
                  <w:rFonts w:ascii="Times New Roman" w:hAnsi="Times New Roman"/>
                </w:rPr>
                <w:t>Event Type Code</w:t>
              </w:r>
            </w:hyperlink>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Picture address </w:t>
            </w:r>
          </w:p>
        </w:tc>
        <w:tc>
          <w:tcPr>
            <w:tcW w:w="11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pa</w:t>
            </w:r>
          </w:p>
        </w:tc>
        <w:tc>
          <w:tcPr>
            <w:tcW w:w="460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save path </w:t>
            </w:r>
            <w:r w:rsidR="00561C66">
              <w:rPr>
                <w:rFonts w:ascii="Times New Roman" w:hAnsi="Times New Roman"/>
              </w:rPr>
              <w:t>of related pictures</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recording address</w:t>
            </w:r>
          </w:p>
        </w:tc>
        <w:tc>
          <w:tcPr>
            <w:tcW w:w="11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ra</w:t>
            </w:r>
          </w:p>
        </w:tc>
        <w:tc>
          <w:tcPr>
            <w:tcW w:w="460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save path </w:t>
            </w:r>
            <w:r w:rsidR="00561C66">
              <w:rPr>
                <w:rFonts w:ascii="Times New Roman" w:hAnsi="Times New Roman"/>
              </w:rPr>
              <w:t>of related recording files</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alarm description</w:t>
            </w:r>
          </w:p>
        </w:tc>
        <w:tc>
          <w:tcPr>
            <w:tcW w:w="11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det</w:t>
            </w:r>
          </w:p>
        </w:tc>
        <w:tc>
          <w:tcPr>
            <w:tcW w:w="460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The definition for different event type is different, refer to the below description, the content </w:t>
            </w:r>
            <w:r w:rsidR="00561C66">
              <w:rPr>
                <w:rFonts w:ascii="Times New Roman" w:hAnsi="Times New Roman"/>
              </w:rPr>
              <w:t xml:space="preserve">in description </w:t>
            </w:r>
            <w:r>
              <w:rPr>
                <w:rFonts w:ascii="Times New Roman" w:hAnsi="Times New Roman"/>
              </w:rPr>
              <w:t xml:space="preserve">is included in det </w:t>
            </w:r>
          </w:p>
          <w:p w:rsidR="004C3666" w:rsidRDefault="003753BE">
            <w:pPr>
              <w:rPr>
                <w:rFonts w:ascii="Times New Roman" w:hAnsi="Times New Roman"/>
              </w:rPr>
            </w:pPr>
            <w:r>
              <w:rPr>
                <w:rFonts w:ascii="Times New Roman" w:hAnsi="Times New Roman"/>
              </w:rPr>
              <w:t>For example, if video loss, it will be ”det”:{“ch”:”1”};</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tabs>
                <w:tab w:val="left" w:pos="615"/>
              </w:tabs>
              <w:rPr>
                <w:rFonts w:ascii="Times New Roman" w:hAnsi="Times New Roman"/>
              </w:rPr>
            </w:pPr>
            <w:r>
              <w:rPr>
                <w:rFonts w:ascii="Times New Roman" w:hAnsi="Times New Roman"/>
              </w:rPr>
              <w:t xml:space="preserve"> location status data </w:t>
            </w:r>
            <w:r w:rsidR="007818BD">
              <w:rPr>
                <w:rFonts w:ascii="Times New Roman" w:hAnsi="Times New Roman"/>
              </w:rPr>
              <w:t>(If the subscribed data is 0, it will not load the data)</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color w:val="FF0000"/>
              </w:rPr>
            </w:pPr>
            <w:r>
              <w:rPr>
                <w:rFonts w:ascii="Times New Roman" w:hAnsi="Times New Roman"/>
                <w:color w:val="FF0000"/>
              </w:rPr>
              <w:t>Binary coded format</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7074F9">
            <w:pPr>
              <w:pStyle w:val="1"/>
              <w:ind w:firstLineChars="0" w:firstLine="0"/>
              <w:rPr>
                <w:rFonts w:ascii="Times New Roman" w:hAnsi="Times New Roman"/>
              </w:rPr>
            </w:pPr>
            <w:hyperlink w:anchor="_状态数据_1" w:history="1"/>
            <w:r w:rsidR="007818BD">
              <w:rPr>
                <w:rFonts w:ascii="Times New Roman" w:hAnsi="Times New Roman"/>
              </w:rPr>
              <w:t xml:space="preserve"> refer to </w:t>
            </w:r>
            <w:r w:rsidR="003753BE">
              <w:rPr>
                <w:rFonts w:ascii="Times New Roman" w:hAnsi="Times New Roman"/>
              </w:rPr>
              <w:t xml:space="preserve"> </w:t>
            </w:r>
            <w:hyperlink w:anchor="_Status_Data" w:history="1">
              <w:r w:rsidR="007818BD" w:rsidRPr="007818BD">
                <w:rPr>
                  <w:rStyle w:val="Hyperlink"/>
                  <w:rFonts w:ascii="Times New Roman" w:hAnsi="Times New Roman"/>
                </w:rPr>
                <w:t>Status Data</w:t>
              </w:r>
            </w:hyperlink>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334"/>
        <w:gridCol w:w="550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video loss, motion detection, video blind, input trigger, emergency alarm </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 </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filedname </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 </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channel </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ch</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trigger channal, starting from 1</w:t>
            </w: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334"/>
        <w:gridCol w:w="550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low speed alarm, over speed alarm, low temperature alarm, high temperature alarm </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 </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filedname</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 </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trigger threshold </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vt</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conditional value, if &gt;90 is over speed, then the trigger threshold is 90 </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time threshold</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tt</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if &gt; 90 over 5 second is over speed, then the time threshold is 5 second </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maximum value </w:t>
            </w:r>
          </w:p>
        </w:tc>
        <w:tc>
          <w:tcPr>
            <w:tcW w:w="1334" w:type="dxa"/>
            <w:tcBorders>
              <w:top w:val="single" w:sz="4" w:space="0" w:color="auto"/>
              <w:left w:val="single" w:sz="4" w:space="0" w:color="auto"/>
              <w:bottom w:val="single" w:sz="4" w:space="0" w:color="auto"/>
              <w:right w:val="single" w:sz="4" w:space="0" w:color="auto"/>
            </w:tcBorders>
          </w:tcPr>
          <w:p w:rsidR="004C3666" w:rsidRPr="00CD3423" w:rsidRDefault="006D28FC">
            <w:pPr>
              <w:rPr>
                <w:rFonts w:ascii="Times New Roman" w:hAnsi="Times New Roman"/>
              </w:rPr>
            </w:pPr>
            <w:r>
              <w:rPr>
                <w:rFonts w:ascii="Times New Roman" w:hAnsi="Times New Roman"/>
              </w:rPr>
              <w:t>max</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Maximum value generated during</w:t>
            </w:r>
            <w:r w:rsidR="007818BD">
              <w:rPr>
                <w:rFonts w:ascii="Times New Roman" w:hAnsi="Times New Roman"/>
              </w:rPr>
              <w:t xml:space="preserve"> the alarm</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minimum value</w:t>
            </w:r>
          </w:p>
        </w:tc>
        <w:tc>
          <w:tcPr>
            <w:tcW w:w="1334" w:type="dxa"/>
            <w:tcBorders>
              <w:top w:val="single" w:sz="4" w:space="0" w:color="auto"/>
              <w:left w:val="single" w:sz="4" w:space="0" w:color="auto"/>
              <w:bottom w:val="single" w:sz="4" w:space="0" w:color="auto"/>
              <w:right w:val="single" w:sz="4" w:space="0" w:color="auto"/>
            </w:tcBorders>
          </w:tcPr>
          <w:p w:rsidR="004C3666" w:rsidRPr="00CD3423" w:rsidRDefault="006D28FC">
            <w:pPr>
              <w:rPr>
                <w:rFonts w:ascii="Times New Roman" w:hAnsi="Times New Roman"/>
              </w:rPr>
            </w:pPr>
            <w:r>
              <w:rPr>
                <w:rFonts w:ascii="Times New Roman" w:hAnsi="Times New Roman"/>
              </w:rPr>
              <w:t>min</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Minimum value </w:t>
            </w:r>
            <w:r w:rsidR="003340E9">
              <w:rPr>
                <w:rFonts w:ascii="Times New Roman" w:hAnsi="Times New Roman"/>
              </w:rPr>
              <w:t>during the alarm</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avarage</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avg</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Average value </w:t>
            </w:r>
            <w:r w:rsidR="003340E9">
              <w:rPr>
                <w:rFonts w:ascii="Times New Roman" w:hAnsi="Times New Roman"/>
              </w:rPr>
              <w:t>during the alarm</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current value </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cur</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Current value when reporting</w:t>
            </w: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334"/>
        <w:gridCol w:w="550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Overtime parking</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filedname</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trigger value</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vt</w:t>
            </w:r>
          </w:p>
        </w:tc>
        <w:tc>
          <w:tcPr>
            <w:tcW w:w="5503"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parking time</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st</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second</w:t>
            </w: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334"/>
        <w:gridCol w:w="550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vibration alarm / Acceleration Alarm </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 </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trigger threshold </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vt</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conditional value, if &gt;90 is over speed, then the trigger threshold is 90</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time threshold</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tt</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if &gt; 90 over 5 second is over speed, then the time threshold is 5 second</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maximum value</w:t>
            </w:r>
          </w:p>
        </w:tc>
        <w:tc>
          <w:tcPr>
            <w:tcW w:w="1334" w:type="dxa"/>
            <w:tcBorders>
              <w:top w:val="single" w:sz="4" w:space="0" w:color="auto"/>
              <w:left w:val="single" w:sz="4" w:space="0" w:color="auto"/>
              <w:bottom w:val="single" w:sz="4" w:space="0" w:color="auto"/>
              <w:right w:val="single" w:sz="4" w:space="0" w:color="auto"/>
            </w:tcBorders>
          </w:tcPr>
          <w:p w:rsidR="004C3666" w:rsidRDefault="006D28FC">
            <w:pPr>
              <w:rPr>
                <w:rFonts w:ascii="Times New Roman" w:hAnsi="Times New Roman"/>
              </w:rPr>
            </w:pPr>
            <w:r>
              <w:rPr>
                <w:rFonts w:ascii="Times New Roman" w:hAnsi="Times New Roman"/>
              </w:rPr>
              <w:t>max</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Maximum value generated during</w:t>
            </w:r>
            <w:r w:rsidR="003340E9">
              <w:rPr>
                <w:rFonts w:ascii="Times New Roman" w:hAnsi="Times New Roman"/>
              </w:rPr>
              <w:t xml:space="preserve"> the alarm</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minimum value</w:t>
            </w:r>
          </w:p>
        </w:tc>
        <w:tc>
          <w:tcPr>
            <w:tcW w:w="1334" w:type="dxa"/>
            <w:tcBorders>
              <w:top w:val="single" w:sz="4" w:space="0" w:color="auto"/>
              <w:left w:val="single" w:sz="4" w:space="0" w:color="auto"/>
              <w:bottom w:val="single" w:sz="4" w:space="0" w:color="auto"/>
              <w:right w:val="single" w:sz="4" w:space="0" w:color="auto"/>
            </w:tcBorders>
          </w:tcPr>
          <w:p w:rsidR="004C3666" w:rsidRDefault="006D28FC">
            <w:pPr>
              <w:rPr>
                <w:rFonts w:ascii="Times New Roman" w:hAnsi="Times New Roman"/>
              </w:rPr>
            </w:pPr>
            <w:r>
              <w:rPr>
                <w:rFonts w:ascii="Times New Roman" w:hAnsi="Times New Roman"/>
              </w:rPr>
              <w:t>min</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Minimum value in a period</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current value</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avg</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Average value in a period</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current value</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cur</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Current value when reporting</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direction</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dt</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1—X direction, 2—Y direction, 3—Z direction, 4—impact, 5—tilt </w:t>
            </w: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334"/>
        <w:gridCol w:w="550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Electronic fencing, Electornic route</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numbering</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num</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fencing or route numbering</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status </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st</w:t>
            </w:r>
          </w:p>
        </w:tc>
        <w:tc>
          <w:tcPr>
            <w:tcW w:w="5503" w:type="dxa"/>
            <w:tcBorders>
              <w:top w:val="single" w:sz="4" w:space="0" w:color="auto"/>
              <w:left w:val="single" w:sz="4" w:space="0" w:color="auto"/>
              <w:bottom w:val="single" w:sz="4" w:space="0" w:color="auto"/>
              <w:right w:val="single" w:sz="4" w:space="0" w:color="auto"/>
            </w:tcBorders>
          </w:tcPr>
          <w:p w:rsidR="004C3666" w:rsidRDefault="003340E9">
            <w:pPr>
              <w:rPr>
                <w:rFonts w:ascii="Times New Roman" w:hAnsi="Times New Roman"/>
              </w:rPr>
            </w:pPr>
            <w:r>
              <w:rPr>
                <w:rFonts w:ascii="Times New Roman" w:hAnsi="Times New Roman"/>
              </w:rPr>
              <w:t>0—enter, 1—leave</w:t>
            </w:r>
            <w:r w:rsidR="003753BE">
              <w:rPr>
                <w:rFonts w:ascii="Times New Roman" w:hAnsi="Times New Roman"/>
              </w:rPr>
              <w:t xml:space="preserve"> </w:t>
            </w: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334"/>
        <w:gridCol w:w="550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abnormal open/ close door</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numbering</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num</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1—left front door 2—right front door  3—left mid door</w:t>
            </w:r>
          </w:p>
          <w:p w:rsidR="004C3666" w:rsidRDefault="003753BE">
            <w:pPr>
              <w:pStyle w:val="1"/>
              <w:ind w:firstLineChars="0" w:firstLine="0"/>
              <w:rPr>
                <w:rFonts w:ascii="Times New Roman" w:hAnsi="Times New Roman"/>
              </w:rPr>
            </w:pPr>
            <w:r>
              <w:rPr>
                <w:rFonts w:ascii="Times New Roman" w:hAnsi="Times New Roman"/>
              </w:rPr>
              <w:t>4—right mid door  5—left rear door  6—right rear door</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340E9">
            <w:pPr>
              <w:rPr>
                <w:rFonts w:ascii="Times New Roman" w:hAnsi="Times New Roman"/>
              </w:rPr>
            </w:pPr>
            <w:r>
              <w:rPr>
                <w:rFonts w:ascii="Times New Roman" w:hAnsi="Times New Roman" w:hint="eastAsia"/>
              </w:rPr>
              <w:t>status</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st</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0--close  1—open</w:t>
            </w: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334"/>
        <w:gridCol w:w="550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storage abnormal</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filedname</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 </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numbering</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num</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For example: sd1, sd2,hdd1,hdd2</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status </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st</w:t>
            </w:r>
          </w:p>
        </w:tc>
        <w:tc>
          <w:tcPr>
            <w:tcW w:w="5503" w:type="dxa"/>
            <w:tcBorders>
              <w:top w:val="single" w:sz="4" w:space="0" w:color="auto"/>
              <w:left w:val="single" w:sz="4" w:space="0" w:color="auto"/>
              <w:bottom w:val="single" w:sz="4" w:space="0" w:color="auto"/>
              <w:right w:val="single" w:sz="4" w:space="0" w:color="auto"/>
            </w:tcBorders>
          </w:tcPr>
          <w:p w:rsidR="004C3666" w:rsidRDefault="003753BE" w:rsidP="003340E9">
            <w:pPr>
              <w:rPr>
                <w:rFonts w:ascii="Times New Roman" w:hAnsi="Times New Roman"/>
              </w:rPr>
            </w:pPr>
            <w:r>
              <w:rPr>
                <w:rFonts w:ascii="Times New Roman" w:hAnsi="Times New Roman"/>
              </w:rPr>
              <w:t>0--loss  1--broken 2—</w:t>
            </w:r>
            <w:r w:rsidR="003340E9">
              <w:rPr>
                <w:rFonts w:ascii="Times New Roman" w:hAnsi="Times New Roman"/>
              </w:rPr>
              <w:t xml:space="preserve"> cannot overwrite</w:t>
            </w:r>
            <w:r w:rsidR="000E6856">
              <w:rPr>
                <w:rFonts w:ascii="Times New Roman" w:hAnsi="Times New Roman"/>
              </w:rPr>
              <w:t xml:space="preserve">  3—Write block fail</w:t>
            </w: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334"/>
        <w:gridCol w:w="550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fatigue driving </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fatigue level </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de</w:t>
            </w:r>
          </w:p>
        </w:tc>
        <w:tc>
          <w:tcPr>
            <w:tcW w:w="5503"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1334"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5503"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bl>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334"/>
        <w:gridCol w:w="550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fuel level abnormal </w:t>
            </w:r>
            <w:r w:rsidR="003340E9">
              <w:rPr>
                <w:rFonts w:ascii="Times New Roman" w:hAnsi="Times New Roman"/>
              </w:rPr>
              <w:t>alarm</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550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 </w:t>
            </w: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trigger threshold</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vt</w:t>
            </w:r>
          </w:p>
        </w:tc>
        <w:tc>
          <w:tcPr>
            <w:tcW w:w="5503"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oil tank capacity </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to</w:t>
            </w:r>
          </w:p>
        </w:tc>
        <w:tc>
          <w:tcPr>
            <w:tcW w:w="5503"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balance fuel capacity </w:t>
            </w:r>
          </w:p>
        </w:tc>
        <w:tc>
          <w:tcPr>
            <w:tcW w:w="13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fr</w:t>
            </w:r>
          </w:p>
        </w:tc>
        <w:tc>
          <w:tcPr>
            <w:tcW w:w="5503"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r w:rsidR="004C3666">
        <w:trPr>
          <w:trHeight w:val="315"/>
        </w:trPr>
        <w:tc>
          <w:tcPr>
            <w:tcW w:w="1556"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1334"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5503"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bl>
    <w:p w:rsidR="004C3666" w:rsidRDefault="004C3666">
      <w:pPr>
        <w:rPr>
          <w:rFonts w:ascii="Times New Roman" w:hAnsi="Times New Roman"/>
          <w:color w:val="FF0000"/>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ayout w:type="fixed"/>
        <w:tblLook w:val="04A0" w:firstRow="1" w:lastRow="0" w:firstColumn="1" w:lastColumn="0" w:noHBand="0" w:noVBand="1"/>
      </w:tblPr>
      <w:tblGrid>
        <w:gridCol w:w="1785"/>
        <w:gridCol w:w="1305"/>
        <w:gridCol w:w="5303"/>
      </w:tblGrid>
      <w:tr w:rsidR="004C3666" w:rsidTr="003340E9">
        <w:trPr>
          <w:trHeight w:val="315"/>
        </w:trPr>
        <w:tc>
          <w:tcPr>
            <w:tcW w:w="8393" w:type="dxa"/>
            <w:gridSpan w:val="3"/>
            <w:tcBorders>
              <w:top w:val="single" w:sz="4" w:space="0" w:color="auto"/>
              <w:left w:val="single" w:sz="4" w:space="0" w:color="auto"/>
              <w:bottom w:val="single" w:sz="4" w:space="0" w:color="auto"/>
              <w:right w:val="single" w:sz="4" w:space="0" w:color="auto"/>
            </w:tcBorders>
            <w:shd w:val="clear" w:color="auto" w:fill="auto"/>
          </w:tcPr>
          <w:p w:rsidR="004C3666" w:rsidRPr="003340E9" w:rsidRDefault="003753BE">
            <w:pPr>
              <w:pStyle w:val="1"/>
              <w:ind w:firstLineChars="0" w:firstLine="0"/>
            </w:pPr>
            <w:r w:rsidRPr="003340E9">
              <w:rPr>
                <w:rFonts w:hint="eastAsia"/>
              </w:rPr>
              <w:t>Swip</w:t>
            </w:r>
            <w:r w:rsidRPr="003340E9">
              <w:t>e Card</w:t>
            </w:r>
          </w:p>
        </w:tc>
      </w:tr>
      <w:tr w:rsidR="004C3666" w:rsidTr="003340E9">
        <w:trPr>
          <w:trHeight w:val="315"/>
        </w:trPr>
        <w:tc>
          <w:tcPr>
            <w:tcW w:w="1785" w:type="dxa"/>
            <w:tcBorders>
              <w:top w:val="single" w:sz="4" w:space="0" w:color="auto"/>
              <w:left w:val="single" w:sz="4" w:space="0" w:color="auto"/>
              <w:bottom w:val="single" w:sz="4" w:space="0" w:color="auto"/>
              <w:right w:val="single" w:sz="4" w:space="0" w:color="auto"/>
            </w:tcBorders>
            <w:shd w:val="clear" w:color="auto" w:fill="auto"/>
          </w:tcPr>
          <w:p w:rsidR="004C3666" w:rsidRPr="003340E9" w:rsidRDefault="003753BE">
            <w:r w:rsidRPr="003340E9">
              <w:rPr>
                <w:rFonts w:hint="eastAsia"/>
              </w:rPr>
              <w:t>Content</w:t>
            </w:r>
          </w:p>
        </w:tc>
        <w:tc>
          <w:tcPr>
            <w:tcW w:w="1305" w:type="dxa"/>
            <w:tcBorders>
              <w:top w:val="single" w:sz="4" w:space="0" w:color="auto"/>
              <w:left w:val="single" w:sz="4" w:space="0" w:color="auto"/>
              <w:bottom w:val="single" w:sz="4" w:space="0" w:color="auto"/>
              <w:right w:val="single" w:sz="4" w:space="0" w:color="auto"/>
            </w:tcBorders>
            <w:shd w:val="clear" w:color="auto" w:fill="auto"/>
          </w:tcPr>
          <w:p w:rsidR="004C3666" w:rsidRPr="003340E9" w:rsidRDefault="003753BE">
            <w:r w:rsidRPr="003340E9">
              <w:rPr>
                <w:rFonts w:hint="eastAsia"/>
              </w:rPr>
              <w:t>F</w:t>
            </w:r>
            <w:r w:rsidRPr="003340E9">
              <w:t>ield name</w:t>
            </w:r>
          </w:p>
        </w:tc>
        <w:tc>
          <w:tcPr>
            <w:tcW w:w="5303" w:type="dxa"/>
            <w:tcBorders>
              <w:top w:val="single" w:sz="4" w:space="0" w:color="auto"/>
              <w:left w:val="single" w:sz="4" w:space="0" w:color="auto"/>
              <w:bottom w:val="single" w:sz="4" w:space="0" w:color="auto"/>
              <w:right w:val="single" w:sz="4" w:space="0" w:color="auto"/>
            </w:tcBorders>
            <w:shd w:val="clear" w:color="auto" w:fill="auto"/>
          </w:tcPr>
          <w:p w:rsidR="004C3666" w:rsidRPr="003340E9" w:rsidRDefault="003753BE">
            <w:pPr>
              <w:pStyle w:val="1"/>
              <w:ind w:firstLineChars="0" w:firstLine="0"/>
            </w:pPr>
            <w:r w:rsidRPr="003340E9">
              <w:rPr>
                <w:rFonts w:hint="eastAsia"/>
              </w:rPr>
              <w:t>D</w:t>
            </w:r>
            <w:r w:rsidRPr="003340E9">
              <w:t>escription</w:t>
            </w:r>
          </w:p>
        </w:tc>
      </w:tr>
      <w:tr w:rsidR="004C3666" w:rsidTr="003340E9">
        <w:trPr>
          <w:trHeight w:val="315"/>
        </w:trPr>
        <w:tc>
          <w:tcPr>
            <w:tcW w:w="1785" w:type="dxa"/>
            <w:tcBorders>
              <w:top w:val="single" w:sz="4" w:space="0" w:color="auto"/>
              <w:left w:val="single" w:sz="4" w:space="0" w:color="auto"/>
              <w:bottom w:val="single" w:sz="4" w:space="0" w:color="auto"/>
              <w:right w:val="single" w:sz="4" w:space="0" w:color="auto"/>
            </w:tcBorders>
            <w:shd w:val="clear" w:color="auto" w:fill="auto"/>
          </w:tcPr>
          <w:p w:rsidR="004C3666" w:rsidRPr="003340E9" w:rsidRDefault="003753BE">
            <w:r w:rsidRPr="003340E9">
              <w:rPr>
                <w:rFonts w:hint="eastAsia"/>
              </w:rPr>
              <w:t>S</w:t>
            </w:r>
            <w:r w:rsidRPr="003340E9">
              <w:t>wipe card info</w:t>
            </w:r>
          </w:p>
        </w:tc>
        <w:tc>
          <w:tcPr>
            <w:tcW w:w="1305" w:type="dxa"/>
            <w:tcBorders>
              <w:top w:val="single" w:sz="4" w:space="0" w:color="auto"/>
              <w:left w:val="single" w:sz="4" w:space="0" w:color="auto"/>
              <w:bottom w:val="single" w:sz="4" w:space="0" w:color="auto"/>
              <w:right w:val="single" w:sz="4" w:space="0" w:color="auto"/>
            </w:tcBorders>
            <w:shd w:val="clear" w:color="auto" w:fill="auto"/>
          </w:tcPr>
          <w:p w:rsidR="004C3666" w:rsidRPr="003340E9" w:rsidRDefault="003753BE">
            <w:pPr>
              <w:rPr>
                <w:color w:val="000000" w:themeColor="text1"/>
              </w:rPr>
            </w:pPr>
            <w:r w:rsidRPr="003340E9">
              <w:rPr>
                <w:rFonts w:hint="eastAsia"/>
                <w:color w:val="000000" w:themeColor="text1"/>
              </w:rPr>
              <w:t>cn</w:t>
            </w:r>
          </w:p>
        </w:tc>
        <w:tc>
          <w:tcPr>
            <w:tcW w:w="5303" w:type="dxa"/>
            <w:tcBorders>
              <w:top w:val="single" w:sz="4" w:space="0" w:color="auto"/>
              <w:left w:val="single" w:sz="4" w:space="0" w:color="auto"/>
              <w:bottom w:val="single" w:sz="4" w:space="0" w:color="auto"/>
              <w:right w:val="single" w:sz="4" w:space="0" w:color="auto"/>
            </w:tcBorders>
            <w:shd w:val="clear" w:color="auto" w:fill="auto"/>
          </w:tcPr>
          <w:p w:rsidR="004C3666" w:rsidRPr="003340E9" w:rsidRDefault="003753BE">
            <w:pPr>
              <w:rPr>
                <w:color w:val="000000" w:themeColor="text1"/>
              </w:rPr>
            </w:pPr>
            <w:r w:rsidRPr="003340E9">
              <w:rPr>
                <w:rFonts w:hint="eastAsia"/>
                <w:color w:val="000000" w:themeColor="text1"/>
              </w:rPr>
              <w:t>C</w:t>
            </w:r>
            <w:r w:rsidRPr="003340E9">
              <w:rPr>
                <w:color w:val="000000" w:themeColor="text1"/>
              </w:rPr>
              <w:t xml:space="preserve">ard number, etc. </w:t>
            </w:r>
          </w:p>
        </w:tc>
      </w:tr>
      <w:tr w:rsidR="004C3666" w:rsidTr="003340E9">
        <w:trPr>
          <w:trHeight w:val="315"/>
        </w:trPr>
        <w:tc>
          <w:tcPr>
            <w:tcW w:w="1785" w:type="dxa"/>
            <w:tcBorders>
              <w:top w:val="single" w:sz="4" w:space="0" w:color="auto"/>
              <w:left w:val="single" w:sz="4" w:space="0" w:color="auto"/>
              <w:bottom w:val="single" w:sz="4" w:space="0" w:color="auto"/>
              <w:right w:val="single" w:sz="4" w:space="0" w:color="auto"/>
            </w:tcBorders>
            <w:shd w:val="clear" w:color="auto" w:fill="auto"/>
          </w:tcPr>
          <w:p w:rsidR="004C3666" w:rsidRPr="003340E9" w:rsidRDefault="003753BE">
            <w:r w:rsidRPr="003340E9">
              <w:rPr>
                <w:rFonts w:hint="eastAsia"/>
              </w:rPr>
              <w:t>Onboard/offboard</w:t>
            </w:r>
          </w:p>
        </w:tc>
        <w:tc>
          <w:tcPr>
            <w:tcW w:w="1305" w:type="dxa"/>
            <w:tcBorders>
              <w:top w:val="single" w:sz="4" w:space="0" w:color="auto"/>
              <w:left w:val="single" w:sz="4" w:space="0" w:color="auto"/>
              <w:bottom w:val="single" w:sz="4" w:space="0" w:color="auto"/>
              <w:right w:val="single" w:sz="4" w:space="0" w:color="auto"/>
            </w:tcBorders>
            <w:shd w:val="clear" w:color="auto" w:fill="auto"/>
          </w:tcPr>
          <w:p w:rsidR="004C3666" w:rsidRPr="003340E9" w:rsidRDefault="003753BE">
            <w:pPr>
              <w:rPr>
                <w:color w:val="000000" w:themeColor="text1"/>
              </w:rPr>
            </w:pPr>
            <w:r w:rsidRPr="003340E9">
              <w:rPr>
                <w:color w:val="000000" w:themeColor="text1"/>
              </w:rPr>
              <w:t>up</w:t>
            </w:r>
          </w:p>
        </w:tc>
        <w:tc>
          <w:tcPr>
            <w:tcW w:w="5303" w:type="dxa"/>
            <w:tcBorders>
              <w:top w:val="single" w:sz="4" w:space="0" w:color="auto"/>
              <w:left w:val="single" w:sz="4" w:space="0" w:color="auto"/>
              <w:bottom w:val="single" w:sz="4" w:space="0" w:color="auto"/>
              <w:right w:val="single" w:sz="4" w:space="0" w:color="auto"/>
            </w:tcBorders>
            <w:shd w:val="clear" w:color="auto" w:fill="auto"/>
          </w:tcPr>
          <w:p w:rsidR="004C3666" w:rsidRPr="003340E9" w:rsidRDefault="003753BE">
            <w:pPr>
              <w:rPr>
                <w:color w:val="000000" w:themeColor="text1"/>
              </w:rPr>
            </w:pPr>
            <w:r w:rsidRPr="003340E9">
              <w:rPr>
                <w:color w:val="000000" w:themeColor="text1"/>
              </w:rPr>
              <w:t>1—</w:t>
            </w:r>
            <w:r w:rsidRPr="003340E9">
              <w:rPr>
                <w:rFonts w:hint="eastAsia"/>
                <w:color w:val="000000" w:themeColor="text1"/>
              </w:rPr>
              <w:t>O</w:t>
            </w:r>
            <w:r w:rsidR="003340E9" w:rsidRPr="003340E9">
              <w:rPr>
                <w:color w:val="000000" w:themeColor="text1"/>
              </w:rPr>
              <w:t>nboard (checkin), 2—Off</w:t>
            </w:r>
            <w:r w:rsidRPr="003340E9">
              <w:rPr>
                <w:color w:val="000000" w:themeColor="text1"/>
              </w:rPr>
              <w:t>board (check out), else—</w:t>
            </w:r>
            <w:r w:rsidRPr="003340E9">
              <w:rPr>
                <w:rFonts w:hint="eastAsia"/>
                <w:color w:val="000000" w:themeColor="text1"/>
              </w:rPr>
              <w:t>inval</w:t>
            </w:r>
            <w:r w:rsidR="003340E9" w:rsidRPr="003340E9">
              <w:rPr>
                <w:color w:val="000000" w:themeColor="text1"/>
              </w:rPr>
              <w:t>i</w:t>
            </w:r>
            <w:r w:rsidRPr="003340E9">
              <w:rPr>
                <w:rFonts w:hint="eastAsia"/>
                <w:color w:val="000000" w:themeColor="text1"/>
              </w:rPr>
              <w:t>d</w:t>
            </w:r>
          </w:p>
        </w:tc>
      </w:tr>
      <w:tr w:rsidR="004C3666" w:rsidTr="003340E9">
        <w:trPr>
          <w:trHeight w:val="315"/>
        </w:trPr>
        <w:tc>
          <w:tcPr>
            <w:tcW w:w="1785" w:type="dxa"/>
            <w:tcBorders>
              <w:top w:val="single" w:sz="4" w:space="0" w:color="auto"/>
              <w:left w:val="single" w:sz="4" w:space="0" w:color="auto"/>
              <w:bottom w:val="single" w:sz="4" w:space="0" w:color="auto"/>
              <w:right w:val="single" w:sz="4" w:space="0" w:color="auto"/>
            </w:tcBorders>
            <w:shd w:val="clear" w:color="auto" w:fill="auto"/>
          </w:tcPr>
          <w:p w:rsidR="004C3666" w:rsidRPr="003340E9" w:rsidRDefault="003753BE">
            <w:r w:rsidRPr="003340E9">
              <w:rPr>
                <w:rFonts w:hint="eastAsia"/>
              </w:rPr>
              <w:t>History</w:t>
            </w:r>
          </w:p>
        </w:tc>
        <w:tc>
          <w:tcPr>
            <w:tcW w:w="1305" w:type="dxa"/>
            <w:tcBorders>
              <w:top w:val="single" w:sz="4" w:space="0" w:color="auto"/>
              <w:left w:val="single" w:sz="4" w:space="0" w:color="auto"/>
              <w:bottom w:val="single" w:sz="4" w:space="0" w:color="auto"/>
              <w:right w:val="single" w:sz="4" w:space="0" w:color="auto"/>
            </w:tcBorders>
            <w:shd w:val="clear" w:color="auto" w:fill="auto"/>
          </w:tcPr>
          <w:p w:rsidR="004C3666" w:rsidRPr="003340E9" w:rsidRDefault="003753BE">
            <w:pPr>
              <w:rPr>
                <w:color w:val="000000" w:themeColor="text1"/>
              </w:rPr>
            </w:pPr>
            <w:r w:rsidRPr="003340E9">
              <w:rPr>
                <w:color w:val="000000" w:themeColor="text1"/>
              </w:rPr>
              <w:t>ht</w:t>
            </w:r>
          </w:p>
        </w:tc>
        <w:tc>
          <w:tcPr>
            <w:tcW w:w="5303" w:type="dxa"/>
            <w:tcBorders>
              <w:top w:val="single" w:sz="4" w:space="0" w:color="auto"/>
              <w:left w:val="single" w:sz="4" w:space="0" w:color="auto"/>
              <w:bottom w:val="single" w:sz="4" w:space="0" w:color="auto"/>
              <w:right w:val="single" w:sz="4" w:space="0" w:color="auto"/>
            </w:tcBorders>
            <w:shd w:val="clear" w:color="auto" w:fill="auto"/>
          </w:tcPr>
          <w:p w:rsidR="004C3666" w:rsidRPr="003340E9" w:rsidRDefault="003753BE">
            <w:pPr>
              <w:rPr>
                <w:color w:val="000000" w:themeColor="text1"/>
              </w:rPr>
            </w:pPr>
            <w:r w:rsidRPr="003340E9">
              <w:rPr>
                <w:color w:val="000000" w:themeColor="text1"/>
              </w:rPr>
              <w:t>1—Historial data 2—Realtim data, Else—</w:t>
            </w:r>
            <w:r w:rsidRPr="003340E9">
              <w:rPr>
                <w:rFonts w:hint="eastAsia"/>
                <w:color w:val="000000" w:themeColor="text1"/>
              </w:rPr>
              <w:t>in</w:t>
            </w:r>
            <w:r w:rsidRPr="003340E9">
              <w:rPr>
                <w:color w:val="000000" w:themeColor="text1"/>
              </w:rPr>
              <w:t>valid</w:t>
            </w:r>
          </w:p>
        </w:tc>
      </w:tr>
    </w:tbl>
    <w:p w:rsidR="004C3666" w:rsidRDefault="004C3666">
      <w:pPr>
        <w:rPr>
          <w:rFonts w:ascii="Times New Roman" w:hAnsi="Times New Roman"/>
          <w:color w:val="FF0000"/>
        </w:rPr>
      </w:pPr>
    </w:p>
    <w:p w:rsidR="004C3666" w:rsidRDefault="003753BE">
      <w:pPr>
        <w:rPr>
          <w:rFonts w:ascii="Times New Roman" w:hAnsi="Times New Roman"/>
          <w:color w:val="FF0000"/>
        </w:rPr>
      </w:pPr>
      <w:r>
        <w:rPr>
          <w:rFonts w:ascii="Times New Roman" w:hAnsi="Times New Roman"/>
          <w:color w:val="FF0000"/>
        </w:rPr>
        <w:t>Some data in the alarm load data is not yet implemented.</w:t>
      </w:r>
    </w:p>
    <w:p w:rsidR="004C3666" w:rsidRDefault="003753BE">
      <w:pPr>
        <w:pStyle w:val="Heading2"/>
      </w:pPr>
      <w:r>
        <w:t>File Query</w:t>
      </w:r>
    </w:p>
    <w:p w:rsidR="004C3666" w:rsidRDefault="003753BE">
      <w:pPr>
        <w:pStyle w:val="Heading3"/>
      </w:pPr>
      <w:bookmarkStart w:id="35" w:name="_查询请求"/>
      <w:bookmarkStart w:id="36" w:name="_Query_Request"/>
      <w:bookmarkEnd w:id="35"/>
      <w:bookmarkEnd w:id="36"/>
      <w:r>
        <w:t>Query Request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2"/>
        <w:gridCol w:w="1317"/>
        <w:gridCol w:w="765"/>
        <w:gridCol w:w="4969"/>
      </w:tblGrid>
      <w:tr w:rsidR="004C3666">
        <w:trPr>
          <w:trHeight w:val="405"/>
        </w:trPr>
        <w:tc>
          <w:tcPr>
            <w:tcW w:w="134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1"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w:t>
            </w:r>
          </w:p>
        </w:tc>
      </w:tr>
      <w:tr w:rsidR="004C3666">
        <w:trPr>
          <w:trHeight w:val="405"/>
        </w:trPr>
        <w:tc>
          <w:tcPr>
            <w:tcW w:w="134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Message numbering</w:t>
            </w:r>
          </w:p>
        </w:tc>
        <w:tc>
          <w:tcPr>
            <w:tcW w:w="7051"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0x4060</w:t>
            </w:r>
          </w:p>
        </w:tc>
      </w:tr>
      <w:tr w:rsidR="004C3666">
        <w:trPr>
          <w:trHeight w:val="405"/>
        </w:trPr>
        <w:tc>
          <w:tcPr>
            <w:tcW w:w="134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Transmission direction</w:t>
            </w:r>
          </w:p>
        </w:tc>
        <w:tc>
          <w:tcPr>
            <w:tcW w:w="7051"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MDVR ←←Server </w:t>
            </w:r>
          </w:p>
        </w:tc>
      </w:tr>
      <w:tr w:rsidR="004C3666">
        <w:trPr>
          <w:trHeight w:val="405"/>
        </w:trPr>
        <w:tc>
          <w:tcPr>
            <w:tcW w:w="134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1"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Signal link</w:t>
            </w:r>
          </w:p>
        </w:tc>
      </w:tr>
      <w:tr w:rsidR="004C3666">
        <w:trPr>
          <w:trHeight w:val="300"/>
        </w:trPr>
        <w:tc>
          <w:tcPr>
            <w:tcW w:w="1342"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1"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JSON adopt JSON encoding rule</w:t>
            </w:r>
          </w:p>
        </w:tc>
      </w:tr>
      <w:tr w:rsidR="004C3666">
        <w:trPr>
          <w:trHeight w:val="300"/>
        </w:trPr>
        <w:tc>
          <w:tcPr>
            <w:tcW w:w="1342"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1"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p w:rsidR="004C3666" w:rsidRDefault="004C3666">
            <w:pPr>
              <w:rPr>
                <w:rFonts w:ascii="Times New Roman" w:hAnsi="Times New Roman"/>
              </w:rPr>
            </w:pPr>
          </w:p>
        </w:tc>
      </w:tr>
      <w:tr w:rsidR="004C3666">
        <w:trPr>
          <w:trHeight w:val="315"/>
        </w:trPr>
        <w:tc>
          <w:tcPr>
            <w:tcW w:w="1342" w:type="dxa"/>
            <w:vMerge/>
            <w:tcBorders>
              <w:left w:val="single" w:sz="4" w:space="0" w:color="auto"/>
              <w:right w:val="single" w:sz="4" w:space="0" w:color="auto"/>
            </w:tcBorders>
          </w:tcPr>
          <w:p w:rsidR="004C3666" w:rsidRDefault="004C3666">
            <w:pPr>
              <w:rPr>
                <w:rFonts w:ascii="Times New Roman" w:hAnsi="Times New Roman"/>
              </w:rPr>
            </w:pPr>
          </w:p>
        </w:tc>
        <w:tc>
          <w:tcPr>
            <w:tcW w:w="131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 </w:t>
            </w:r>
          </w:p>
        </w:tc>
      </w:tr>
      <w:tr w:rsidR="004C3666">
        <w:trPr>
          <w:trHeight w:val="315"/>
        </w:trPr>
        <w:tc>
          <w:tcPr>
            <w:tcW w:w="1342" w:type="dxa"/>
            <w:vMerge/>
            <w:tcBorders>
              <w:left w:val="single" w:sz="4" w:space="0" w:color="auto"/>
              <w:right w:val="single" w:sz="4" w:space="0" w:color="auto"/>
            </w:tcBorders>
          </w:tcPr>
          <w:p w:rsidR="004C3666" w:rsidRDefault="004C3666">
            <w:pPr>
              <w:rPr>
                <w:rFonts w:ascii="Times New Roman" w:hAnsi="Times New Roman"/>
              </w:rPr>
            </w:pPr>
          </w:p>
        </w:tc>
        <w:tc>
          <w:tcPr>
            <w:tcW w:w="131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Session numbering</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numbering generated by the device, for example”12FB-01DE-0001-0203”</w:t>
            </w:r>
          </w:p>
        </w:tc>
      </w:tr>
      <w:tr w:rsidR="004C3666">
        <w:trPr>
          <w:trHeight w:val="198"/>
        </w:trPr>
        <w:tc>
          <w:tcPr>
            <w:tcW w:w="1342" w:type="dxa"/>
            <w:vMerge/>
            <w:tcBorders>
              <w:left w:val="single" w:sz="4" w:space="0" w:color="auto"/>
              <w:right w:val="single" w:sz="4" w:space="0" w:color="auto"/>
            </w:tcBorders>
          </w:tcPr>
          <w:p w:rsidR="004C3666" w:rsidRDefault="004C3666">
            <w:pPr>
              <w:rPr>
                <w:rFonts w:ascii="Times New Roman" w:hAnsi="Times New Roman"/>
              </w:rPr>
            </w:pPr>
            <w:bookmarkStart w:id="37" w:name="_Hlk476734155"/>
          </w:p>
        </w:tc>
        <w:tc>
          <w:tcPr>
            <w:tcW w:w="131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start time </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st</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start time, for example: ”2017-01-01 12:30:30”</w:t>
            </w:r>
          </w:p>
        </w:tc>
      </w:tr>
      <w:tr w:rsidR="004C3666">
        <w:trPr>
          <w:trHeight w:val="198"/>
        </w:trPr>
        <w:tc>
          <w:tcPr>
            <w:tcW w:w="1342" w:type="dxa"/>
            <w:vMerge/>
            <w:tcBorders>
              <w:left w:val="single" w:sz="4" w:space="0" w:color="auto"/>
              <w:right w:val="single" w:sz="4" w:space="0" w:color="auto"/>
            </w:tcBorders>
          </w:tcPr>
          <w:p w:rsidR="004C3666" w:rsidRDefault="004C3666">
            <w:pPr>
              <w:rPr>
                <w:rFonts w:ascii="Times New Roman" w:hAnsi="Times New Roman"/>
              </w:rPr>
            </w:pPr>
          </w:p>
        </w:tc>
        <w:tc>
          <w:tcPr>
            <w:tcW w:w="131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end time</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et</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end time, for example ”2017-01-02 10:30:30”</w:t>
            </w:r>
          </w:p>
        </w:tc>
      </w:tr>
      <w:tr w:rsidR="004C3666">
        <w:trPr>
          <w:trHeight w:val="270"/>
        </w:trPr>
        <w:tc>
          <w:tcPr>
            <w:tcW w:w="1342" w:type="dxa"/>
            <w:vMerge/>
            <w:tcBorders>
              <w:left w:val="single" w:sz="4" w:space="0" w:color="auto"/>
              <w:right w:val="single" w:sz="4" w:space="0" w:color="auto"/>
            </w:tcBorders>
          </w:tcPr>
          <w:p w:rsidR="004C3666" w:rsidRDefault="004C3666">
            <w:pPr>
              <w:rPr>
                <w:rFonts w:ascii="Times New Roman" w:hAnsi="Times New Roman"/>
              </w:rPr>
            </w:pPr>
          </w:p>
        </w:tc>
        <w:tc>
          <w:tcPr>
            <w:tcW w:w="131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channel list</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chl</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corresponding to the exact channel, starting from 1, and split by ”;”, for exmaple ”1;2;5” means channel 1, channel 2, and channel 5</w:t>
            </w:r>
          </w:p>
        </w:tc>
      </w:tr>
      <w:tr w:rsidR="004C3666">
        <w:trPr>
          <w:trHeight w:val="270"/>
        </w:trPr>
        <w:tc>
          <w:tcPr>
            <w:tcW w:w="1342" w:type="dxa"/>
            <w:vMerge/>
            <w:tcBorders>
              <w:left w:val="single" w:sz="4" w:space="0" w:color="auto"/>
              <w:right w:val="single" w:sz="4" w:space="0" w:color="auto"/>
            </w:tcBorders>
          </w:tcPr>
          <w:p w:rsidR="004C3666" w:rsidRDefault="004C3666">
            <w:pPr>
              <w:rPr>
                <w:rFonts w:ascii="Times New Roman" w:hAnsi="Times New Roman"/>
              </w:rPr>
            </w:pPr>
          </w:p>
        </w:tc>
        <w:tc>
          <w:tcPr>
            <w:tcW w:w="131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file type </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bookmarkStart w:id="38" w:name="OLE_LINK2"/>
            <w:bookmarkStart w:id="39" w:name="OLE_LINK1"/>
            <w:r>
              <w:rPr>
                <w:rFonts w:ascii="Times New Roman" w:hAnsi="Times New Roman"/>
              </w:rPr>
              <w:t>ft</w:t>
            </w:r>
            <w:bookmarkEnd w:id="38"/>
            <w:bookmarkEnd w:id="39"/>
          </w:p>
        </w:tc>
        <w:tc>
          <w:tcPr>
            <w:tcW w:w="4969" w:type="dxa"/>
            <w:tcBorders>
              <w:top w:val="single" w:sz="4" w:space="0" w:color="auto"/>
              <w:left w:val="single" w:sz="4" w:space="0" w:color="auto"/>
              <w:bottom w:val="single" w:sz="4" w:space="0" w:color="auto"/>
              <w:right w:val="single" w:sz="4" w:space="0" w:color="auto"/>
            </w:tcBorders>
          </w:tcPr>
          <w:p w:rsidR="004C3666" w:rsidRDefault="007074F9">
            <w:pPr>
              <w:rPr>
                <w:rFonts w:ascii="Times New Roman" w:hAnsi="Times New Roman"/>
              </w:rPr>
            </w:pPr>
            <w:hyperlink w:anchor="_文件类型代码" w:history="1"/>
            <w:r w:rsidR="003753BE">
              <w:rPr>
                <w:rFonts w:ascii="Times New Roman" w:hAnsi="Times New Roman"/>
              </w:rPr>
              <w:t xml:space="preserve">refer to the file type code </w:t>
            </w:r>
          </w:p>
        </w:tc>
      </w:tr>
      <w:bookmarkEnd w:id="37"/>
      <w:tr w:rsidR="004C3666">
        <w:trPr>
          <w:trHeight w:val="270"/>
        </w:trPr>
        <w:tc>
          <w:tcPr>
            <w:tcW w:w="1342" w:type="dxa"/>
            <w:vMerge/>
            <w:tcBorders>
              <w:left w:val="single" w:sz="4" w:space="0" w:color="auto"/>
              <w:right w:val="single" w:sz="4" w:space="0" w:color="auto"/>
            </w:tcBorders>
          </w:tcPr>
          <w:p w:rsidR="004C3666" w:rsidRDefault="004C3666">
            <w:pPr>
              <w:rPr>
                <w:rFonts w:ascii="Times New Roman" w:hAnsi="Times New Roman"/>
              </w:rPr>
            </w:pPr>
          </w:p>
        </w:tc>
        <w:tc>
          <w:tcPr>
            <w:tcW w:w="1317"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765"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4969"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r w:rsidR="004C3666">
        <w:trPr>
          <w:trHeight w:val="270"/>
        </w:trPr>
        <w:tc>
          <w:tcPr>
            <w:tcW w:w="1342" w:type="dxa"/>
            <w:vMerge/>
            <w:tcBorders>
              <w:left w:val="single" w:sz="4" w:space="0" w:color="auto"/>
              <w:right w:val="single" w:sz="4" w:space="0" w:color="auto"/>
            </w:tcBorders>
          </w:tcPr>
          <w:p w:rsidR="004C3666" w:rsidRDefault="004C3666">
            <w:pPr>
              <w:rPr>
                <w:rFonts w:ascii="Times New Roman" w:hAnsi="Times New Roman"/>
              </w:rPr>
            </w:pPr>
          </w:p>
        </w:tc>
        <w:tc>
          <w:tcPr>
            <w:tcW w:w="7051" w:type="dxa"/>
            <w:gridSpan w:val="3"/>
            <w:tcBorders>
              <w:top w:val="single" w:sz="4" w:space="0" w:color="auto"/>
              <w:left w:val="single" w:sz="4" w:space="0" w:color="auto"/>
              <w:bottom w:val="single" w:sz="4" w:space="0" w:color="auto"/>
              <w:right w:val="single" w:sz="4" w:space="0" w:color="auto"/>
            </w:tcBorders>
          </w:tcPr>
          <w:p w:rsidR="004C3666" w:rsidRDefault="003753BE">
            <w:pPr>
              <w:tabs>
                <w:tab w:val="left" w:pos="1320"/>
              </w:tabs>
              <w:rPr>
                <w:rFonts w:ascii="Times New Roman" w:hAnsi="Times New Roman"/>
              </w:rPr>
            </w:pPr>
            <w:r>
              <w:rPr>
                <w:rFonts w:ascii="Times New Roman" w:hAnsi="Times New Roman"/>
              </w:rPr>
              <w:t xml:space="preserve"> optional items </w:t>
            </w:r>
          </w:p>
        </w:tc>
      </w:tr>
      <w:tr w:rsidR="004C3666">
        <w:trPr>
          <w:trHeight w:val="270"/>
        </w:trPr>
        <w:tc>
          <w:tcPr>
            <w:tcW w:w="1342" w:type="dxa"/>
            <w:vMerge/>
            <w:tcBorders>
              <w:left w:val="single" w:sz="4" w:space="0" w:color="auto"/>
              <w:right w:val="single" w:sz="4" w:space="0" w:color="auto"/>
            </w:tcBorders>
          </w:tcPr>
          <w:p w:rsidR="004C3666" w:rsidRDefault="004C3666">
            <w:pPr>
              <w:rPr>
                <w:rFonts w:ascii="Times New Roman" w:hAnsi="Times New Roman"/>
              </w:rPr>
            </w:pPr>
          </w:p>
        </w:tc>
        <w:tc>
          <w:tcPr>
            <w:tcW w:w="131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storage list </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ml</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color w:val="FF0000"/>
              </w:rPr>
            </w:pPr>
            <w:r>
              <w:rPr>
                <w:rFonts w:ascii="Times New Roman" w:hAnsi="Times New Roman"/>
                <w:color w:val="FF0000"/>
              </w:rPr>
              <w:t xml:space="preserve">Correspond to the storage location, split by ”;”, all type including sd1,sd2,hd1,hd2, for example ”sd1;hd1”means searching recording file from sd1 and hd1 </w:t>
            </w:r>
          </w:p>
          <w:p w:rsidR="004C3666" w:rsidRDefault="003753BE">
            <w:pPr>
              <w:rPr>
                <w:rFonts w:ascii="Times New Roman" w:hAnsi="Times New Roman"/>
                <w:color w:val="FF0000"/>
              </w:rPr>
            </w:pPr>
            <w:r>
              <w:rPr>
                <w:rFonts w:ascii="Times New Roman" w:hAnsi="Times New Roman"/>
                <w:color w:val="FF0000"/>
              </w:rPr>
              <w:t>If this item not exist, then search all the storage as default.</w:t>
            </w:r>
          </w:p>
          <w:p w:rsidR="004C3666" w:rsidRDefault="003753BE">
            <w:pPr>
              <w:rPr>
                <w:rFonts w:ascii="Times New Roman" w:hAnsi="Times New Roman"/>
              </w:rPr>
            </w:pPr>
            <w:r>
              <w:rPr>
                <w:rFonts w:ascii="Times New Roman" w:hAnsi="Times New Roman"/>
                <w:color w:val="FF0000"/>
              </w:rPr>
              <w:t>(not yet implemented)</w:t>
            </w:r>
          </w:p>
        </w:tc>
      </w:tr>
      <w:tr w:rsidR="004C3666">
        <w:trPr>
          <w:trHeight w:val="270"/>
        </w:trPr>
        <w:tc>
          <w:tcPr>
            <w:tcW w:w="1342" w:type="dxa"/>
            <w:vMerge/>
            <w:tcBorders>
              <w:left w:val="single" w:sz="4" w:space="0" w:color="auto"/>
              <w:right w:val="single" w:sz="4" w:space="0" w:color="auto"/>
            </w:tcBorders>
          </w:tcPr>
          <w:p w:rsidR="004C3666" w:rsidRDefault="004C3666">
            <w:pPr>
              <w:rPr>
                <w:rFonts w:ascii="Times New Roman" w:hAnsi="Times New Roman"/>
              </w:rPr>
            </w:pPr>
          </w:p>
        </w:tc>
        <w:tc>
          <w:tcPr>
            <w:tcW w:w="1317" w:type="dxa"/>
            <w:tcBorders>
              <w:top w:val="single" w:sz="4" w:space="0" w:color="auto"/>
              <w:left w:val="single" w:sz="4" w:space="0" w:color="auto"/>
              <w:bottom w:val="single" w:sz="4" w:space="0" w:color="auto"/>
              <w:right w:val="single" w:sz="4" w:space="0" w:color="auto"/>
            </w:tcBorders>
          </w:tcPr>
          <w:p w:rsidR="004C3666" w:rsidRPr="00097406" w:rsidRDefault="003753BE">
            <w:r w:rsidRPr="00097406">
              <w:rPr>
                <w:rFonts w:hint="eastAsia"/>
              </w:rPr>
              <w:t>U</w:t>
            </w:r>
            <w:r w:rsidRPr="00097406">
              <w:t>pload server</w:t>
            </w:r>
          </w:p>
        </w:tc>
        <w:tc>
          <w:tcPr>
            <w:tcW w:w="765" w:type="dxa"/>
            <w:tcBorders>
              <w:top w:val="single" w:sz="4" w:space="0" w:color="auto"/>
              <w:left w:val="single" w:sz="4" w:space="0" w:color="auto"/>
              <w:bottom w:val="single" w:sz="4" w:space="0" w:color="auto"/>
              <w:right w:val="single" w:sz="4" w:space="0" w:color="auto"/>
            </w:tcBorders>
          </w:tcPr>
          <w:p w:rsidR="004C3666" w:rsidRPr="00097406" w:rsidRDefault="003753BE">
            <w:r w:rsidRPr="00097406">
              <w:rPr>
                <w:rFonts w:hint="eastAsia"/>
              </w:rPr>
              <w:t>srv</w:t>
            </w:r>
          </w:p>
        </w:tc>
        <w:tc>
          <w:tcPr>
            <w:tcW w:w="4969" w:type="dxa"/>
            <w:tcBorders>
              <w:top w:val="single" w:sz="4" w:space="0" w:color="auto"/>
              <w:left w:val="single" w:sz="4" w:space="0" w:color="auto"/>
              <w:bottom w:val="single" w:sz="4" w:space="0" w:color="auto"/>
              <w:right w:val="single" w:sz="4" w:space="0" w:color="auto"/>
            </w:tcBorders>
          </w:tcPr>
          <w:p w:rsidR="004C3666" w:rsidRPr="00097406" w:rsidRDefault="003753BE">
            <w:pPr>
              <w:rPr>
                <w:rFonts w:ascii="Times New Roman" w:hAnsi="Times New Roman"/>
              </w:rPr>
            </w:pPr>
            <w:r w:rsidRPr="00097406">
              <w:rPr>
                <w:rFonts w:ascii="Times New Roman" w:hAnsi="Times New Roman"/>
              </w:rPr>
              <w:t>The sever address or domain name of auto upload server. For example</w:t>
            </w:r>
            <w:r w:rsidRPr="00097406">
              <w:rPr>
                <w:rFonts w:ascii="Times New Roman" w:hAnsi="Times New Roman" w:hint="eastAsia"/>
              </w:rPr>
              <w:t>：</w:t>
            </w:r>
            <w:r w:rsidRPr="00097406">
              <w:rPr>
                <w:rFonts w:ascii="Times New Roman" w:hAnsi="Times New Roman" w:hint="eastAsia"/>
              </w:rPr>
              <w:t xml:space="preserve"> </w:t>
            </w:r>
            <w:hyperlink r:id="rId12" w:history="1">
              <w:r w:rsidRPr="00097406">
                <w:rPr>
                  <w:rStyle w:val="Hyperlink"/>
                  <w:rFonts w:ascii="Times New Roman" w:hAnsi="Times New Roman"/>
                </w:rPr>
                <w:t>www.how.com:31500</w:t>
              </w:r>
            </w:hyperlink>
            <w:r w:rsidRPr="00097406">
              <w:rPr>
                <w:rFonts w:ascii="Times New Roman" w:hAnsi="Times New Roman" w:hint="eastAsia"/>
              </w:rPr>
              <w:t>。</w:t>
            </w:r>
            <w:r w:rsidRPr="00097406">
              <w:rPr>
                <w:rFonts w:ascii="Times New Roman" w:hAnsi="Times New Roman" w:hint="eastAsia"/>
              </w:rPr>
              <w:t xml:space="preserve"> </w:t>
            </w:r>
            <w:hyperlink r:id="rId13" w:history="1">
              <w:r w:rsidRPr="00097406">
                <w:rPr>
                  <w:rStyle w:val="Hyperlink"/>
                  <w:rFonts w:ascii="Times New Roman" w:hAnsi="Times New Roman"/>
                  <w:color w:val="auto"/>
                </w:rPr>
                <w:t>www.how.com</w:t>
              </w:r>
            </w:hyperlink>
            <w:r w:rsidRPr="00097406">
              <w:rPr>
                <w:rFonts w:ascii="Times New Roman" w:hAnsi="Times New Roman"/>
              </w:rPr>
              <w:t xml:space="preserve"> is the domain name and 31500 is the port number</w:t>
            </w:r>
          </w:p>
          <w:p w:rsidR="004C3666" w:rsidRPr="00097406" w:rsidRDefault="003753BE">
            <w:r w:rsidRPr="00097406">
              <w:rPr>
                <w:rFonts w:hint="eastAsia"/>
              </w:rPr>
              <w:t>If there is now this field, then follow message link. Otherwise</w:t>
            </w:r>
            <w:r w:rsidRPr="00097406">
              <w:t xml:space="preserve"> after adding this field, will add new link, like the media data.</w:t>
            </w:r>
          </w:p>
          <w:p w:rsidR="004C3666" w:rsidRPr="00097406" w:rsidRDefault="004C3666"/>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"chl": "1;3",</w:t>
      </w:r>
    </w:p>
    <w:p w:rsidR="004C3666" w:rsidRDefault="003753BE">
      <w:pPr>
        <w:ind w:firstLine="420"/>
        <w:rPr>
          <w:rFonts w:ascii="Times New Roman" w:hAnsi="Times New Roman"/>
        </w:rPr>
      </w:pPr>
      <w:r>
        <w:rPr>
          <w:rFonts w:ascii="Times New Roman" w:hAnsi="Times New Roman"/>
        </w:rPr>
        <w:t>"st": "2017-01-01 00:00:00",</w:t>
      </w:r>
    </w:p>
    <w:p w:rsidR="004C3666" w:rsidRDefault="003753BE">
      <w:pPr>
        <w:rPr>
          <w:rFonts w:ascii="Times New Roman" w:hAnsi="Times New Roman"/>
        </w:rPr>
      </w:pPr>
      <w:r>
        <w:rPr>
          <w:rFonts w:ascii="Times New Roman" w:hAnsi="Times New Roman"/>
        </w:rPr>
        <w:t xml:space="preserve">    "et": "2017-01-02 12:30:00",</w:t>
      </w:r>
    </w:p>
    <w:p w:rsidR="004C3666" w:rsidRDefault="003753BE">
      <w:pPr>
        <w:ind w:firstLine="420"/>
        <w:rPr>
          <w:rFonts w:ascii="Times New Roman" w:hAnsi="Times New Roman"/>
        </w:rPr>
      </w:pPr>
      <w:r>
        <w:rPr>
          <w:rFonts w:ascii="Times New Roman" w:hAnsi="Times New Roman"/>
        </w:rPr>
        <w:t>"ft": "1"</w:t>
      </w: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3"/>
      </w:pPr>
      <w:bookmarkStart w:id="40" w:name="_File_Result"/>
      <w:bookmarkStart w:id="41" w:name="_文件结果"/>
      <w:bookmarkEnd w:id="40"/>
      <w:bookmarkEnd w:id="41"/>
      <w:r>
        <w:t>File Result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21"/>
        <w:gridCol w:w="766"/>
        <w:gridCol w:w="4965"/>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descritpion</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0x1060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signal link</w:t>
            </w:r>
            <w:r w:rsidRPr="00097406">
              <w:rPr>
                <w:rFonts w:ascii="Times New Roman" w:hAnsi="Times New Roman"/>
              </w:rPr>
              <w:t>/Media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21"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65"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2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5"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2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Error Code</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err</w:t>
            </w:r>
          </w:p>
        </w:tc>
        <w:tc>
          <w:tcPr>
            <w:tcW w:w="4965" w:type="dxa"/>
            <w:tcBorders>
              <w:top w:val="single" w:sz="4" w:space="0" w:color="auto"/>
              <w:left w:val="single" w:sz="4" w:space="0" w:color="auto"/>
              <w:bottom w:val="single" w:sz="4" w:space="0" w:color="auto"/>
              <w:right w:val="single" w:sz="4" w:space="0" w:color="auto"/>
            </w:tcBorders>
          </w:tcPr>
          <w:p w:rsidR="004C3666" w:rsidRDefault="007074F9">
            <w:pPr>
              <w:rPr>
                <w:rFonts w:ascii="Times New Roman" w:hAnsi="Times New Roman"/>
              </w:rPr>
            </w:pPr>
            <w:hyperlink w:anchor="_错误代码" w:history="1"/>
            <w:r w:rsidR="003753BE">
              <w:rPr>
                <w:rFonts w:ascii="Times New Roman" w:hAnsi="Times New Roman"/>
              </w:rPr>
              <w:t xml:space="preserve">please refer to the error code list, No.8 and No. 9 error type </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Optional items ( if error code is No. 8, there is data coming, else no data coming )</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2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file information </w:t>
            </w:r>
          </w:p>
        </w:tc>
        <w:tc>
          <w:tcPr>
            <w:tcW w:w="766"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4965"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file data, refer to the below file result list </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21"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766"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4965"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7"/>
        <w:gridCol w:w="903"/>
        <w:gridCol w:w="5933"/>
      </w:tblGrid>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file information fi </w:t>
            </w:r>
            <w:r>
              <w:rPr>
                <w:rFonts w:ascii="Times New Roman" w:hAnsi="Times New Roman"/>
                <w:color w:val="FF0000"/>
              </w:rPr>
              <w:t>(content included in fi filed )</w:t>
            </w:r>
          </w:p>
        </w:tc>
      </w:tr>
      <w:tr w:rsidR="004C3666">
        <w:trPr>
          <w:trHeight w:val="315"/>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Optional items</w:t>
            </w:r>
          </w:p>
        </w:tc>
      </w:tr>
      <w:tr w:rsidR="004C3666">
        <w:trPr>
          <w:trHeight w:val="315"/>
        </w:trPr>
        <w:tc>
          <w:tcPr>
            <w:tcW w:w="155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9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55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start time</w:t>
            </w:r>
          </w:p>
        </w:tc>
        <w:tc>
          <w:tcPr>
            <w:tcW w:w="9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st</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start time, for example ”2017-01-01 12:30:30”</w:t>
            </w:r>
          </w:p>
        </w:tc>
      </w:tr>
      <w:tr w:rsidR="004C3666">
        <w:trPr>
          <w:trHeight w:val="315"/>
        </w:trPr>
        <w:tc>
          <w:tcPr>
            <w:tcW w:w="155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End time</w:t>
            </w:r>
          </w:p>
        </w:tc>
        <w:tc>
          <w:tcPr>
            <w:tcW w:w="9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et</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end time, for example ”2017-01-01 13:30:30”</w:t>
            </w:r>
          </w:p>
        </w:tc>
      </w:tr>
      <w:tr w:rsidR="004C3666">
        <w:trPr>
          <w:trHeight w:val="315"/>
        </w:trPr>
        <w:tc>
          <w:tcPr>
            <w:tcW w:w="155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Channel list</w:t>
            </w:r>
          </w:p>
        </w:tc>
        <w:tc>
          <w:tcPr>
            <w:tcW w:w="9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chl</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corresponding to the exact channel, starting from 1, and split by ”;”, for exmaple ”1;2;5” means channel 1, channel 2, and channel 5</w:t>
            </w:r>
          </w:p>
        </w:tc>
      </w:tr>
      <w:tr w:rsidR="004C3666">
        <w:trPr>
          <w:trHeight w:val="315"/>
        </w:trPr>
        <w:tc>
          <w:tcPr>
            <w:tcW w:w="155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file type</w:t>
            </w:r>
          </w:p>
        </w:tc>
        <w:tc>
          <w:tcPr>
            <w:tcW w:w="9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ft</w:t>
            </w:r>
          </w:p>
        </w:tc>
        <w:tc>
          <w:tcPr>
            <w:tcW w:w="5933" w:type="dxa"/>
            <w:tcBorders>
              <w:top w:val="single" w:sz="4" w:space="0" w:color="auto"/>
              <w:left w:val="single" w:sz="4" w:space="0" w:color="auto"/>
              <w:bottom w:val="single" w:sz="4" w:space="0" w:color="auto"/>
              <w:right w:val="single" w:sz="4" w:space="0" w:color="auto"/>
            </w:tcBorders>
          </w:tcPr>
          <w:p w:rsidR="004C3666" w:rsidRDefault="007074F9">
            <w:pPr>
              <w:rPr>
                <w:rFonts w:ascii="Times New Roman" w:hAnsi="Times New Roman"/>
              </w:rPr>
            </w:pPr>
            <w:hyperlink w:anchor="_文件类型代码" w:history="1"/>
            <w:r w:rsidR="003753BE">
              <w:rPr>
                <w:rFonts w:ascii="Times New Roman" w:hAnsi="Times New Roman"/>
              </w:rPr>
              <w:t xml:space="preserve">refer to file type code </w:t>
            </w:r>
          </w:p>
        </w:tc>
      </w:tr>
      <w:tr w:rsidR="004C3666">
        <w:trPr>
          <w:trHeight w:val="210"/>
        </w:trPr>
        <w:tc>
          <w:tcPr>
            <w:tcW w:w="155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file path </w:t>
            </w:r>
          </w:p>
        </w:tc>
        <w:tc>
          <w:tcPr>
            <w:tcW w:w="9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fn</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For example ”/mnt/sd1/xxxx.264”</w:t>
            </w:r>
          </w:p>
        </w:tc>
      </w:tr>
      <w:tr w:rsidR="004C3666">
        <w:trPr>
          <w:trHeight w:val="210"/>
        </w:trPr>
        <w:tc>
          <w:tcPr>
            <w:tcW w:w="1557" w:type="dxa"/>
            <w:tcBorders>
              <w:top w:val="single" w:sz="4" w:space="0" w:color="auto"/>
              <w:left w:val="single" w:sz="4" w:space="0" w:color="auto"/>
              <w:bottom w:val="single" w:sz="4" w:space="0" w:color="auto"/>
              <w:right w:val="single" w:sz="4" w:space="0" w:color="auto"/>
            </w:tcBorders>
          </w:tcPr>
          <w:p w:rsidR="004C3666" w:rsidRDefault="003753BE">
            <w:pPr>
              <w:tabs>
                <w:tab w:val="left" w:pos="630"/>
              </w:tabs>
              <w:rPr>
                <w:rFonts w:ascii="Times New Roman" w:hAnsi="Times New Roman"/>
              </w:rPr>
            </w:pPr>
            <w:r>
              <w:rPr>
                <w:rFonts w:ascii="Times New Roman" w:hAnsi="Times New Roman"/>
              </w:rPr>
              <w:t xml:space="preserve">file size </w:t>
            </w:r>
          </w:p>
        </w:tc>
        <w:tc>
          <w:tcPr>
            <w:tcW w:w="9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fs</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byte </w:t>
            </w:r>
          </w:p>
        </w:tc>
      </w:tr>
      <w:tr w:rsidR="004C3666">
        <w:trPr>
          <w:trHeight w:val="210"/>
        </w:trPr>
        <w:tc>
          <w:tcPr>
            <w:tcW w:w="1557" w:type="dxa"/>
            <w:tcBorders>
              <w:top w:val="single" w:sz="4" w:space="0" w:color="auto"/>
              <w:left w:val="single" w:sz="4" w:space="0" w:color="auto"/>
              <w:bottom w:val="single" w:sz="4" w:space="0" w:color="auto"/>
              <w:right w:val="single" w:sz="4" w:space="0" w:color="auto"/>
            </w:tcBorders>
          </w:tcPr>
          <w:p w:rsidR="004C3666" w:rsidRDefault="003753BE">
            <w:pPr>
              <w:tabs>
                <w:tab w:val="left" w:pos="630"/>
              </w:tabs>
              <w:rPr>
                <w:rFonts w:ascii="Times New Roman" w:hAnsi="Times New Roman"/>
              </w:rPr>
            </w:pPr>
            <w:r>
              <w:rPr>
                <w:rFonts w:ascii="Times New Roman" w:hAnsi="Times New Roman"/>
              </w:rPr>
              <w:t xml:space="preserve">file duration length </w:t>
            </w:r>
          </w:p>
        </w:tc>
        <w:tc>
          <w:tcPr>
            <w:tcW w:w="90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fd</w:t>
            </w:r>
          </w:p>
        </w:tc>
        <w:tc>
          <w:tcPr>
            <w:tcW w:w="593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second </w:t>
            </w: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“err”:”8”,</w:t>
      </w:r>
    </w:p>
    <w:p w:rsidR="004C3666" w:rsidRDefault="003753BE">
      <w:pPr>
        <w:ind w:firstLine="420"/>
        <w:rPr>
          <w:rFonts w:ascii="Times New Roman" w:hAnsi="Times New Roman"/>
        </w:rPr>
      </w:pPr>
      <w:r>
        <w:rPr>
          <w:rFonts w:ascii="Times New Roman" w:hAnsi="Times New Roman"/>
        </w:rPr>
        <w:t>“fi”:{</w:t>
      </w:r>
    </w:p>
    <w:p w:rsidR="004C3666" w:rsidRDefault="003753BE">
      <w:pPr>
        <w:ind w:leftChars="100" w:left="210" w:firstLine="420"/>
        <w:rPr>
          <w:rFonts w:ascii="Times New Roman" w:hAnsi="Times New Roman"/>
        </w:rPr>
      </w:pPr>
      <w:r>
        <w:rPr>
          <w:rFonts w:ascii="Times New Roman" w:hAnsi="Times New Roman"/>
        </w:rPr>
        <w:t>"chl": "1;2;3",</w:t>
      </w:r>
    </w:p>
    <w:p w:rsidR="004C3666" w:rsidRDefault="003753BE">
      <w:pPr>
        <w:ind w:leftChars="100" w:left="210" w:firstLine="420"/>
        <w:rPr>
          <w:rFonts w:ascii="Times New Roman" w:hAnsi="Times New Roman"/>
        </w:rPr>
      </w:pPr>
      <w:r>
        <w:rPr>
          <w:rFonts w:ascii="Times New Roman" w:hAnsi="Times New Roman"/>
        </w:rPr>
        <w:t>"st": "2017-01-01 00:00:00",</w:t>
      </w:r>
    </w:p>
    <w:p w:rsidR="004C3666" w:rsidRDefault="003753BE">
      <w:pPr>
        <w:ind w:leftChars="100" w:left="210"/>
        <w:rPr>
          <w:rFonts w:ascii="Times New Roman" w:hAnsi="Times New Roman"/>
        </w:rPr>
      </w:pPr>
      <w:r>
        <w:rPr>
          <w:rFonts w:ascii="Times New Roman" w:hAnsi="Times New Roman"/>
        </w:rPr>
        <w:t xml:space="preserve">    "et": "2017-01-02 01:30:00"</w:t>
      </w:r>
      <w:bookmarkStart w:id="42" w:name="OLE_LINK5"/>
      <w:r>
        <w:rPr>
          <w:rFonts w:ascii="Times New Roman" w:hAnsi="Times New Roman"/>
        </w:rPr>
        <w:t>,</w:t>
      </w:r>
      <w:bookmarkEnd w:id="42"/>
    </w:p>
    <w:p w:rsidR="004C3666" w:rsidRDefault="003753BE">
      <w:pPr>
        <w:ind w:leftChars="100" w:left="210" w:firstLine="420"/>
        <w:rPr>
          <w:rFonts w:ascii="Times New Roman" w:hAnsi="Times New Roman"/>
        </w:rPr>
      </w:pPr>
      <w:r>
        <w:rPr>
          <w:rFonts w:ascii="Times New Roman" w:hAnsi="Times New Roman"/>
        </w:rPr>
        <w:t>"ft": "1",</w:t>
      </w:r>
    </w:p>
    <w:p w:rsidR="004C3666" w:rsidRDefault="003753BE">
      <w:pPr>
        <w:ind w:leftChars="100" w:left="210" w:firstLine="420"/>
        <w:rPr>
          <w:rFonts w:ascii="Times New Roman" w:hAnsi="Times New Roman"/>
        </w:rPr>
      </w:pPr>
      <w:r>
        <w:rPr>
          <w:rFonts w:ascii="Times New Roman" w:hAnsi="Times New Roman"/>
        </w:rPr>
        <w:t>"fn ": "/mnt/sd1/20170111.jpg",</w:t>
      </w:r>
    </w:p>
    <w:p w:rsidR="004C3666" w:rsidRDefault="003753BE">
      <w:pPr>
        <w:ind w:leftChars="100" w:left="210" w:firstLine="420"/>
        <w:rPr>
          <w:rFonts w:ascii="Times New Roman" w:hAnsi="Times New Roman"/>
        </w:rPr>
      </w:pPr>
      <w:r>
        <w:rPr>
          <w:rFonts w:ascii="Times New Roman" w:hAnsi="Times New Roman"/>
        </w:rPr>
        <w:t>"fs": "102400"</w:t>
      </w:r>
    </w:p>
    <w:p w:rsidR="004C3666" w:rsidRDefault="003753BE">
      <w:pPr>
        <w:ind w:leftChars="100" w:left="210"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2"/>
      </w:pPr>
      <w:r>
        <w:t xml:space="preserve"> Recording Playback</w:t>
      </w:r>
    </w:p>
    <w:p w:rsidR="004C3666" w:rsidRDefault="003753BE">
      <w:pPr>
        <w:pStyle w:val="Heading3"/>
      </w:pPr>
      <w:bookmarkStart w:id="43" w:name="_回放请求"/>
      <w:bookmarkStart w:id="44" w:name="_Playback_Request"/>
      <w:bookmarkEnd w:id="43"/>
      <w:bookmarkEnd w:id="44"/>
      <w:r>
        <w:t xml:space="preserve"> Playback Request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8"/>
        <w:gridCol w:w="765"/>
        <w:gridCol w:w="4969"/>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0x4070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MDVR ←←Server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7C5B83">
        <w:trPr>
          <w:trHeight w:val="300"/>
        </w:trPr>
        <w:tc>
          <w:tcPr>
            <w:tcW w:w="1341" w:type="dxa"/>
            <w:vMerge w:val="restart"/>
            <w:tcBorders>
              <w:top w:val="single" w:sz="4" w:space="0" w:color="auto"/>
              <w:left w:val="single" w:sz="4" w:space="0" w:color="auto"/>
              <w:right w:val="single" w:sz="4" w:space="0" w:color="auto"/>
            </w:tcBorders>
          </w:tcPr>
          <w:p w:rsidR="007C5B83" w:rsidRDefault="007C5B83">
            <w:pPr>
              <w:rPr>
                <w:rFonts w:ascii="Times New Roman" w:hAnsi="Times New Roman"/>
              </w:rPr>
            </w:pPr>
          </w:p>
          <w:p w:rsidR="007C5B83" w:rsidRDefault="007C5B83">
            <w:pPr>
              <w:rPr>
                <w:rFonts w:ascii="Times New Roman" w:hAnsi="Times New Roman"/>
              </w:rPr>
            </w:pPr>
          </w:p>
          <w:p w:rsidR="007C5B83" w:rsidRDefault="007C5B83">
            <w:pPr>
              <w:rPr>
                <w:rFonts w:ascii="Times New Roman" w:hAnsi="Times New Roman"/>
              </w:rPr>
            </w:pPr>
          </w:p>
          <w:p w:rsidR="007C5B83" w:rsidRDefault="007C5B83">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7C5B83" w:rsidRDefault="007C5B83">
            <w:pPr>
              <w:rPr>
                <w:rFonts w:ascii="Times New Roman" w:hAnsi="Times New Roman"/>
              </w:rPr>
            </w:pPr>
            <w:r>
              <w:rPr>
                <w:rFonts w:ascii="Times New Roman" w:hAnsi="Times New Roman"/>
              </w:rPr>
              <w:t>adopt JSON encoding rule</w:t>
            </w:r>
          </w:p>
        </w:tc>
      </w:tr>
      <w:tr w:rsidR="007C5B83" w:rsidTr="00E8485D">
        <w:trPr>
          <w:trHeight w:val="300"/>
        </w:trPr>
        <w:tc>
          <w:tcPr>
            <w:tcW w:w="1341" w:type="dxa"/>
            <w:vMerge/>
            <w:tcBorders>
              <w:left w:val="single" w:sz="4" w:space="0" w:color="auto"/>
              <w:right w:val="single" w:sz="4" w:space="0" w:color="auto"/>
            </w:tcBorders>
          </w:tcPr>
          <w:p w:rsidR="007C5B83" w:rsidRDefault="007C5B83">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7C5B83" w:rsidRDefault="007C5B83">
            <w:pPr>
              <w:rPr>
                <w:rFonts w:ascii="Times New Roman" w:hAnsi="Times New Roman"/>
              </w:rPr>
            </w:pPr>
            <w:r>
              <w:rPr>
                <w:rFonts w:ascii="Times New Roman" w:hAnsi="Times New Roman"/>
              </w:rPr>
              <w:t xml:space="preserve"> Items that must be filled in</w:t>
            </w:r>
          </w:p>
        </w:tc>
      </w:tr>
      <w:tr w:rsidR="007C5B83">
        <w:trPr>
          <w:trHeight w:val="315"/>
        </w:trPr>
        <w:tc>
          <w:tcPr>
            <w:tcW w:w="1341" w:type="dxa"/>
            <w:vMerge/>
            <w:tcBorders>
              <w:left w:val="single" w:sz="4" w:space="0" w:color="auto"/>
              <w:right w:val="single" w:sz="4" w:space="0" w:color="auto"/>
            </w:tcBorders>
          </w:tcPr>
          <w:p w:rsidR="007C5B83" w:rsidRDefault="007C5B83">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7C5B83" w:rsidRDefault="007C5B83">
            <w:pPr>
              <w:rPr>
                <w:rFonts w:ascii="Times New Roman" w:hAnsi="Times New Roman"/>
              </w:rPr>
            </w:pPr>
            <w:r>
              <w:rPr>
                <w:rFonts w:ascii="Times New Roman" w:hAnsi="Times New Roman"/>
              </w:rPr>
              <w:t xml:space="preserve"> Content</w:t>
            </w:r>
          </w:p>
        </w:tc>
        <w:tc>
          <w:tcPr>
            <w:tcW w:w="765" w:type="dxa"/>
            <w:tcBorders>
              <w:top w:val="single" w:sz="4" w:space="0" w:color="auto"/>
              <w:left w:val="single" w:sz="4" w:space="0" w:color="auto"/>
              <w:bottom w:val="single" w:sz="4" w:space="0" w:color="auto"/>
              <w:right w:val="single" w:sz="4" w:space="0" w:color="auto"/>
            </w:tcBorders>
          </w:tcPr>
          <w:p w:rsidR="007C5B83" w:rsidRDefault="007C5B83">
            <w:pPr>
              <w:rPr>
                <w:rFonts w:ascii="Times New Roman" w:hAnsi="Times New Roman"/>
              </w:rPr>
            </w:pPr>
            <w:r>
              <w:rPr>
                <w:rFonts w:ascii="Times New Roman" w:hAnsi="Times New Roman"/>
              </w:rPr>
              <w:t xml:space="preserve"> field name</w:t>
            </w:r>
          </w:p>
        </w:tc>
        <w:tc>
          <w:tcPr>
            <w:tcW w:w="4969" w:type="dxa"/>
            <w:tcBorders>
              <w:top w:val="single" w:sz="4" w:space="0" w:color="auto"/>
              <w:left w:val="single" w:sz="4" w:space="0" w:color="auto"/>
              <w:bottom w:val="single" w:sz="4" w:space="0" w:color="auto"/>
              <w:right w:val="single" w:sz="4" w:space="0" w:color="auto"/>
            </w:tcBorders>
          </w:tcPr>
          <w:p w:rsidR="007C5B83" w:rsidRDefault="007C5B83">
            <w:pPr>
              <w:pStyle w:val="1"/>
              <w:ind w:firstLineChars="0" w:firstLine="0"/>
              <w:rPr>
                <w:rFonts w:ascii="Times New Roman" w:hAnsi="Times New Roman"/>
              </w:rPr>
            </w:pPr>
            <w:r>
              <w:rPr>
                <w:rFonts w:ascii="Times New Roman" w:hAnsi="Times New Roman"/>
              </w:rPr>
              <w:t xml:space="preserve"> Description</w:t>
            </w:r>
          </w:p>
        </w:tc>
      </w:tr>
      <w:tr w:rsidR="007C5B83">
        <w:trPr>
          <w:trHeight w:val="315"/>
        </w:trPr>
        <w:tc>
          <w:tcPr>
            <w:tcW w:w="1341" w:type="dxa"/>
            <w:vMerge/>
            <w:tcBorders>
              <w:left w:val="single" w:sz="4" w:space="0" w:color="auto"/>
              <w:right w:val="single" w:sz="4" w:space="0" w:color="auto"/>
            </w:tcBorders>
          </w:tcPr>
          <w:p w:rsidR="007C5B83" w:rsidRDefault="007C5B83">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7C5B83" w:rsidRDefault="007C5B83">
            <w:pPr>
              <w:rPr>
                <w:rFonts w:ascii="Times New Roman" w:hAnsi="Times New Roman"/>
              </w:rPr>
            </w:pPr>
            <w:r>
              <w:rPr>
                <w:rFonts w:ascii="Times New Roman" w:hAnsi="Times New Roman"/>
              </w:rPr>
              <w:t xml:space="preserve"> Session numbering</w:t>
            </w:r>
          </w:p>
        </w:tc>
        <w:tc>
          <w:tcPr>
            <w:tcW w:w="765" w:type="dxa"/>
            <w:tcBorders>
              <w:top w:val="single" w:sz="4" w:space="0" w:color="auto"/>
              <w:left w:val="single" w:sz="4" w:space="0" w:color="auto"/>
              <w:bottom w:val="single" w:sz="4" w:space="0" w:color="auto"/>
              <w:right w:val="single" w:sz="4" w:space="0" w:color="auto"/>
            </w:tcBorders>
          </w:tcPr>
          <w:p w:rsidR="007C5B83" w:rsidRDefault="007C5B83">
            <w:pPr>
              <w:rPr>
                <w:rFonts w:ascii="Times New Roman" w:hAnsi="Times New Roman"/>
              </w:rPr>
            </w:pPr>
            <w:r>
              <w:rPr>
                <w:rFonts w:ascii="Times New Roman" w:hAnsi="Times New Roman"/>
              </w:rPr>
              <w:t>ss</w:t>
            </w:r>
          </w:p>
        </w:tc>
        <w:tc>
          <w:tcPr>
            <w:tcW w:w="4969" w:type="dxa"/>
            <w:tcBorders>
              <w:top w:val="single" w:sz="4" w:space="0" w:color="auto"/>
              <w:left w:val="single" w:sz="4" w:space="0" w:color="auto"/>
              <w:bottom w:val="single" w:sz="4" w:space="0" w:color="auto"/>
              <w:right w:val="single" w:sz="4" w:space="0" w:color="auto"/>
            </w:tcBorders>
          </w:tcPr>
          <w:p w:rsidR="007C5B83" w:rsidRDefault="007C5B83">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7C5B83">
        <w:trPr>
          <w:trHeight w:val="198"/>
        </w:trPr>
        <w:tc>
          <w:tcPr>
            <w:tcW w:w="1341" w:type="dxa"/>
            <w:vMerge/>
            <w:tcBorders>
              <w:left w:val="single" w:sz="4" w:space="0" w:color="auto"/>
              <w:right w:val="single" w:sz="4" w:space="0" w:color="auto"/>
            </w:tcBorders>
          </w:tcPr>
          <w:p w:rsidR="007C5B83" w:rsidRDefault="007C5B83">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7C5B83" w:rsidRDefault="007C5B83">
            <w:pPr>
              <w:rPr>
                <w:rFonts w:ascii="Times New Roman" w:hAnsi="Times New Roman"/>
              </w:rPr>
            </w:pPr>
            <w:r>
              <w:rPr>
                <w:rFonts w:ascii="Times New Roman" w:hAnsi="Times New Roman"/>
              </w:rPr>
              <w:t xml:space="preserve"> Channel list</w:t>
            </w:r>
          </w:p>
        </w:tc>
        <w:tc>
          <w:tcPr>
            <w:tcW w:w="765" w:type="dxa"/>
            <w:tcBorders>
              <w:top w:val="single" w:sz="4" w:space="0" w:color="auto"/>
              <w:left w:val="single" w:sz="4" w:space="0" w:color="auto"/>
              <w:bottom w:val="single" w:sz="4" w:space="0" w:color="auto"/>
              <w:right w:val="single" w:sz="4" w:space="0" w:color="auto"/>
            </w:tcBorders>
          </w:tcPr>
          <w:p w:rsidR="007C5B83" w:rsidRDefault="007C5B83">
            <w:pPr>
              <w:rPr>
                <w:rFonts w:ascii="Times New Roman" w:hAnsi="Times New Roman"/>
              </w:rPr>
            </w:pPr>
            <w:r>
              <w:rPr>
                <w:rFonts w:ascii="Times New Roman" w:hAnsi="Times New Roman"/>
              </w:rPr>
              <w:t>chl</w:t>
            </w:r>
          </w:p>
        </w:tc>
        <w:tc>
          <w:tcPr>
            <w:tcW w:w="4969" w:type="dxa"/>
            <w:tcBorders>
              <w:top w:val="single" w:sz="4" w:space="0" w:color="auto"/>
              <w:left w:val="single" w:sz="4" w:space="0" w:color="auto"/>
              <w:bottom w:val="single" w:sz="4" w:space="0" w:color="auto"/>
              <w:right w:val="single" w:sz="4" w:space="0" w:color="auto"/>
            </w:tcBorders>
          </w:tcPr>
          <w:p w:rsidR="007C5B83" w:rsidRDefault="007C5B83">
            <w:pPr>
              <w:rPr>
                <w:rFonts w:ascii="Times New Roman" w:hAnsi="Times New Roman"/>
              </w:rPr>
            </w:pPr>
            <w:r>
              <w:rPr>
                <w:rFonts w:ascii="Times New Roman" w:hAnsi="Times New Roman"/>
              </w:rPr>
              <w:t>corresponding to the exact channel, starting from 1, and split by ”;”, for exmaple ”1;2;5” means channel 1, channel 2, and channel 5</w:t>
            </w:r>
          </w:p>
        </w:tc>
      </w:tr>
      <w:tr w:rsidR="007C5B83">
        <w:trPr>
          <w:trHeight w:val="198"/>
        </w:trPr>
        <w:tc>
          <w:tcPr>
            <w:tcW w:w="1341" w:type="dxa"/>
            <w:vMerge/>
            <w:tcBorders>
              <w:left w:val="single" w:sz="4" w:space="0" w:color="auto"/>
              <w:right w:val="single" w:sz="4" w:space="0" w:color="auto"/>
            </w:tcBorders>
          </w:tcPr>
          <w:p w:rsidR="007C5B83" w:rsidRDefault="007C5B83">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7C5B83" w:rsidRDefault="007C5B83">
            <w:pPr>
              <w:rPr>
                <w:rFonts w:ascii="Times New Roman" w:hAnsi="Times New Roman"/>
              </w:rPr>
            </w:pPr>
            <w:r>
              <w:rPr>
                <w:rFonts w:ascii="Times New Roman" w:hAnsi="Times New Roman"/>
              </w:rPr>
              <w:t>registered server</w:t>
            </w:r>
          </w:p>
        </w:tc>
        <w:tc>
          <w:tcPr>
            <w:tcW w:w="765" w:type="dxa"/>
            <w:tcBorders>
              <w:top w:val="single" w:sz="4" w:space="0" w:color="auto"/>
              <w:left w:val="single" w:sz="4" w:space="0" w:color="auto"/>
              <w:bottom w:val="single" w:sz="4" w:space="0" w:color="auto"/>
              <w:right w:val="single" w:sz="4" w:space="0" w:color="auto"/>
            </w:tcBorders>
          </w:tcPr>
          <w:p w:rsidR="007C5B83" w:rsidRDefault="007C5B83">
            <w:pPr>
              <w:rPr>
                <w:rFonts w:ascii="Times New Roman" w:hAnsi="Times New Roman"/>
              </w:rPr>
            </w:pPr>
            <w:r>
              <w:rPr>
                <w:rFonts w:ascii="Times New Roman" w:hAnsi="Times New Roman"/>
              </w:rPr>
              <w:t>srv</w:t>
            </w:r>
          </w:p>
        </w:tc>
        <w:tc>
          <w:tcPr>
            <w:tcW w:w="4969" w:type="dxa"/>
            <w:tcBorders>
              <w:top w:val="single" w:sz="4" w:space="0" w:color="auto"/>
              <w:left w:val="single" w:sz="4" w:space="0" w:color="auto"/>
              <w:bottom w:val="single" w:sz="4" w:space="0" w:color="auto"/>
              <w:right w:val="single" w:sz="4" w:space="0" w:color="auto"/>
            </w:tcBorders>
          </w:tcPr>
          <w:p w:rsidR="007C5B83" w:rsidRDefault="007C5B83">
            <w:pPr>
              <w:rPr>
                <w:rFonts w:ascii="Times New Roman" w:hAnsi="Times New Roman"/>
              </w:rPr>
            </w:pPr>
            <w:r>
              <w:rPr>
                <w:rFonts w:ascii="Times New Roman" w:hAnsi="Times New Roman"/>
              </w:rPr>
              <w:t xml:space="preserve">Registered Server IP address or Domain Name, for example” </w:t>
            </w:r>
            <w:hyperlink r:id="rId14" w:history="1">
              <w:r>
                <w:rPr>
                  <w:rStyle w:val="Hyperlink"/>
                  <w:rFonts w:ascii="Times New Roman" w:hAnsi="Times New Roman"/>
                  <w:color w:val="auto"/>
                </w:rPr>
                <w:t>www.how.com:31500</w:t>
              </w:r>
            </w:hyperlink>
            <w:r>
              <w:rPr>
                <w:rFonts w:ascii="Times New Roman" w:hAnsi="Times New Roman"/>
              </w:rPr>
              <w:t xml:space="preserve">”, the </w:t>
            </w:r>
            <w:hyperlink r:id="rId15" w:history="1">
              <w:r>
                <w:rPr>
                  <w:rStyle w:val="Hyperlink"/>
                  <w:rFonts w:ascii="Times New Roman" w:hAnsi="Times New Roman"/>
                  <w:color w:val="auto"/>
                </w:rPr>
                <w:t>www.how.com</w:t>
              </w:r>
            </w:hyperlink>
            <w:r>
              <w:rPr>
                <w:rFonts w:ascii="Times New Roman" w:hAnsi="Times New Roman"/>
              </w:rPr>
              <w:t xml:space="preserve"> is domain name, 31500 is port</w:t>
            </w:r>
          </w:p>
        </w:tc>
      </w:tr>
      <w:tr w:rsidR="007C5B83">
        <w:trPr>
          <w:trHeight w:val="198"/>
        </w:trPr>
        <w:tc>
          <w:tcPr>
            <w:tcW w:w="1341" w:type="dxa"/>
            <w:vMerge/>
            <w:tcBorders>
              <w:left w:val="single" w:sz="4" w:space="0" w:color="auto"/>
              <w:right w:val="single" w:sz="4" w:space="0" w:color="auto"/>
            </w:tcBorders>
          </w:tcPr>
          <w:p w:rsidR="007C5B83" w:rsidRDefault="007C5B83" w:rsidP="003753BE">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7C5B83" w:rsidRDefault="007C5B83" w:rsidP="003753BE">
            <w:pPr>
              <w:rPr>
                <w:rFonts w:ascii="Times New Roman" w:hAnsi="Times New Roman"/>
              </w:rPr>
            </w:pPr>
            <w:r>
              <w:rPr>
                <w:rFonts w:ascii="Times New Roman" w:hAnsi="Times New Roman"/>
              </w:rPr>
              <w:t>start time</w:t>
            </w:r>
          </w:p>
        </w:tc>
        <w:tc>
          <w:tcPr>
            <w:tcW w:w="765" w:type="dxa"/>
            <w:tcBorders>
              <w:top w:val="single" w:sz="4" w:space="0" w:color="auto"/>
              <w:left w:val="single" w:sz="4" w:space="0" w:color="auto"/>
              <w:bottom w:val="single" w:sz="4" w:space="0" w:color="auto"/>
              <w:right w:val="single" w:sz="4" w:space="0" w:color="auto"/>
            </w:tcBorders>
          </w:tcPr>
          <w:p w:rsidR="007C5B83" w:rsidRDefault="007C5B83" w:rsidP="003753BE">
            <w:pPr>
              <w:rPr>
                <w:rFonts w:ascii="Times New Roman" w:hAnsi="Times New Roman"/>
              </w:rPr>
            </w:pPr>
            <w:r>
              <w:rPr>
                <w:rFonts w:ascii="Times New Roman" w:hAnsi="Times New Roman"/>
              </w:rPr>
              <w:t>st</w:t>
            </w:r>
          </w:p>
        </w:tc>
        <w:tc>
          <w:tcPr>
            <w:tcW w:w="4969" w:type="dxa"/>
            <w:tcBorders>
              <w:top w:val="single" w:sz="4" w:space="0" w:color="auto"/>
              <w:left w:val="single" w:sz="4" w:space="0" w:color="auto"/>
              <w:bottom w:val="single" w:sz="4" w:space="0" w:color="auto"/>
              <w:right w:val="single" w:sz="4" w:space="0" w:color="auto"/>
            </w:tcBorders>
          </w:tcPr>
          <w:p w:rsidR="007C5B83" w:rsidRDefault="007C5B83" w:rsidP="003753BE">
            <w:pPr>
              <w:pStyle w:val="1"/>
              <w:ind w:firstLineChars="0" w:firstLine="0"/>
              <w:rPr>
                <w:rFonts w:ascii="Times New Roman" w:hAnsi="Times New Roman"/>
              </w:rPr>
            </w:pPr>
            <w:r>
              <w:rPr>
                <w:rFonts w:ascii="Times New Roman" w:hAnsi="Times New Roman"/>
              </w:rPr>
              <w:t xml:space="preserve"> start time, for example ”2017-01-01 12:30:30”</w:t>
            </w:r>
          </w:p>
        </w:tc>
      </w:tr>
      <w:tr w:rsidR="007C5B83">
        <w:trPr>
          <w:trHeight w:val="198"/>
        </w:trPr>
        <w:tc>
          <w:tcPr>
            <w:tcW w:w="1341" w:type="dxa"/>
            <w:vMerge/>
            <w:tcBorders>
              <w:left w:val="single" w:sz="4" w:space="0" w:color="auto"/>
              <w:right w:val="single" w:sz="4" w:space="0" w:color="auto"/>
            </w:tcBorders>
          </w:tcPr>
          <w:p w:rsidR="007C5B83" w:rsidRDefault="007C5B83" w:rsidP="003753BE">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7C5B83" w:rsidRDefault="007C5B83" w:rsidP="003753BE">
            <w:pPr>
              <w:rPr>
                <w:rFonts w:ascii="Times New Roman" w:hAnsi="Times New Roman"/>
              </w:rPr>
            </w:pPr>
            <w:r>
              <w:rPr>
                <w:rFonts w:ascii="Times New Roman" w:hAnsi="Times New Roman"/>
              </w:rPr>
              <w:t>End time</w:t>
            </w:r>
          </w:p>
        </w:tc>
        <w:tc>
          <w:tcPr>
            <w:tcW w:w="765" w:type="dxa"/>
            <w:tcBorders>
              <w:top w:val="single" w:sz="4" w:space="0" w:color="auto"/>
              <w:left w:val="single" w:sz="4" w:space="0" w:color="auto"/>
              <w:bottom w:val="single" w:sz="4" w:space="0" w:color="auto"/>
              <w:right w:val="single" w:sz="4" w:space="0" w:color="auto"/>
            </w:tcBorders>
          </w:tcPr>
          <w:p w:rsidR="007C5B83" w:rsidRDefault="007C5B83" w:rsidP="003753BE">
            <w:pPr>
              <w:rPr>
                <w:rFonts w:ascii="Times New Roman" w:hAnsi="Times New Roman"/>
              </w:rPr>
            </w:pPr>
            <w:r>
              <w:rPr>
                <w:rFonts w:ascii="Times New Roman" w:hAnsi="Times New Roman"/>
              </w:rPr>
              <w:t>et</w:t>
            </w:r>
          </w:p>
        </w:tc>
        <w:tc>
          <w:tcPr>
            <w:tcW w:w="4969" w:type="dxa"/>
            <w:tcBorders>
              <w:top w:val="single" w:sz="4" w:space="0" w:color="auto"/>
              <w:left w:val="single" w:sz="4" w:space="0" w:color="auto"/>
              <w:bottom w:val="single" w:sz="4" w:space="0" w:color="auto"/>
              <w:right w:val="single" w:sz="4" w:space="0" w:color="auto"/>
            </w:tcBorders>
          </w:tcPr>
          <w:p w:rsidR="007C5B83" w:rsidRDefault="007C5B83" w:rsidP="003753BE">
            <w:pPr>
              <w:pStyle w:val="1"/>
              <w:ind w:firstLineChars="0" w:firstLine="0"/>
              <w:rPr>
                <w:rFonts w:ascii="Times New Roman" w:hAnsi="Times New Roman"/>
              </w:rPr>
            </w:pPr>
            <w:r>
              <w:rPr>
                <w:rFonts w:ascii="Times New Roman" w:hAnsi="Times New Roman"/>
              </w:rPr>
              <w:t>end time, for example ”2017-01-02 10:30:30”</w:t>
            </w:r>
          </w:p>
        </w:tc>
      </w:tr>
      <w:tr w:rsidR="007C5B83" w:rsidTr="00E8485D">
        <w:trPr>
          <w:trHeight w:val="198"/>
        </w:trPr>
        <w:tc>
          <w:tcPr>
            <w:tcW w:w="1341" w:type="dxa"/>
            <w:vMerge/>
            <w:tcBorders>
              <w:left w:val="single" w:sz="4" w:space="0" w:color="auto"/>
              <w:right w:val="single" w:sz="4" w:space="0" w:color="auto"/>
            </w:tcBorders>
          </w:tcPr>
          <w:p w:rsidR="007C5B83" w:rsidRDefault="007C5B83" w:rsidP="003753BE">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7C5B83" w:rsidRDefault="007C5B83" w:rsidP="003753BE">
            <w:pPr>
              <w:pStyle w:val="1"/>
              <w:ind w:firstLineChars="0" w:firstLine="0"/>
              <w:rPr>
                <w:rFonts w:ascii="Times New Roman" w:hAnsi="Times New Roman"/>
              </w:rPr>
            </w:pPr>
            <w:r>
              <w:rPr>
                <w:rFonts w:ascii="Times New Roman" w:hAnsi="Times New Roman" w:hint="eastAsia"/>
              </w:rPr>
              <w:t>O</w:t>
            </w:r>
            <w:r>
              <w:rPr>
                <w:rFonts w:ascii="Times New Roman" w:hAnsi="Times New Roman"/>
              </w:rPr>
              <w:t>ptional items</w:t>
            </w:r>
          </w:p>
        </w:tc>
      </w:tr>
      <w:tr w:rsidR="007C5B83">
        <w:trPr>
          <w:trHeight w:val="198"/>
        </w:trPr>
        <w:tc>
          <w:tcPr>
            <w:tcW w:w="1341" w:type="dxa"/>
            <w:vMerge/>
            <w:tcBorders>
              <w:left w:val="single" w:sz="4" w:space="0" w:color="auto"/>
              <w:right w:val="single" w:sz="4" w:space="0" w:color="auto"/>
            </w:tcBorders>
          </w:tcPr>
          <w:p w:rsidR="007C5B83" w:rsidRDefault="007C5B83" w:rsidP="003753BE">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7C5B83" w:rsidRDefault="007C5B83" w:rsidP="003753BE">
            <w:pPr>
              <w:rPr>
                <w:rFonts w:ascii="Times New Roman" w:hAnsi="Times New Roman"/>
              </w:rPr>
            </w:pPr>
            <w:r>
              <w:rPr>
                <w:rFonts w:ascii="Times New Roman" w:hAnsi="Times New Roman" w:hint="eastAsia"/>
              </w:rPr>
              <w:t>D</w:t>
            </w:r>
            <w:r>
              <w:rPr>
                <w:rFonts w:ascii="Times New Roman" w:hAnsi="Times New Roman"/>
              </w:rPr>
              <w:t>ata frame list</w:t>
            </w:r>
          </w:p>
        </w:tc>
        <w:tc>
          <w:tcPr>
            <w:tcW w:w="765" w:type="dxa"/>
            <w:tcBorders>
              <w:top w:val="single" w:sz="4" w:space="0" w:color="auto"/>
              <w:left w:val="single" w:sz="4" w:space="0" w:color="auto"/>
              <w:bottom w:val="single" w:sz="4" w:space="0" w:color="auto"/>
              <w:right w:val="single" w:sz="4" w:space="0" w:color="auto"/>
            </w:tcBorders>
          </w:tcPr>
          <w:p w:rsidR="007C5B83" w:rsidRDefault="007C5B83" w:rsidP="003753BE">
            <w:pPr>
              <w:rPr>
                <w:rFonts w:ascii="Times New Roman" w:hAnsi="Times New Roman"/>
              </w:rPr>
            </w:pPr>
            <w:r>
              <w:rPr>
                <w:rFonts w:ascii="Times New Roman" w:hAnsi="Times New Roman"/>
              </w:rPr>
              <w:t>fl</w:t>
            </w:r>
          </w:p>
        </w:tc>
        <w:tc>
          <w:tcPr>
            <w:tcW w:w="4969" w:type="dxa"/>
            <w:tcBorders>
              <w:top w:val="single" w:sz="4" w:space="0" w:color="auto"/>
              <w:left w:val="single" w:sz="4" w:space="0" w:color="auto"/>
              <w:bottom w:val="single" w:sz="4" w:space="0" w:color="auto"/>
              <w:right w:val="single" w:sz="4" w:space="0" w:color="auto"/>
            </w:tcBorders>
          </w:tcPr>
          <w:p w:rsidR="007C5B83" w:rsidRDefault="007C5B83" w:rsidP="007C5B83">
            <w:pPr>
              <w:rPr>
                <w:rFonts w:ascii="Times New Roman" w:hAnsi="Times New Roman"/>
              </w:rPr>
            </w:pPr>
            <w:r>
              <w:rPr>
                <w:rFonts w:ascii="Times New Roman" w:hAnsi="Times New Roman"/>
              </w:rPr>
              <w:t xml:space="preserve">List of data frame in transmission. Refer to </w:t>
            </w:r>
            <w:hyperlink w:anchor="_Data_Frame_Code" w:history="1">
              <w:r w:rsidRPr="003753BE">
                <w:rPr>
                  <w:rStyle w:val="Hyperlink"/>
                  <w:rFonts w:ascii="Times New Roman" w:hAnsi="Times New Roman"/>
                </w:rPr>
                <w:t>Data Frame Code</w:t>
              </w:r>
            </w:hyperlink>
            <w:r>
              <w:rPr>
                <w:rFonts w:ascii="Times New Roman" w:hAnsi="Times New Roman"/>
              </w:rPr>
              <w:t xml:space="preserve">. </w:t>
            </w:r>
          </w:p>
          <w:p w:rsidR="007C5B83" w:rsidRDefault="007C5B83" w:rsidP="007C5B83">
            <w:pPr>
              <w:pStyle w:val="1"/>
              <w:ind w:firstLineChars="0" w:firstLine="0"/>
              <w:rPr>
                <w:rFonts w:ascii="Times New Roman" w:hAnsi="Times New Roman"/>
              </w:rPr>
            </w:pPr>
            <w:r>
              <w:rPr>
                <w:rFonts w:ascii="Times New Roman" w:hAnsi="Times New Roman"/>
              </w:rPr>
              <w:t>e.g. “1;2;3” means needing to transmit data of type1,2,3</w:t>
            </w:r>
          </w:p>
        </w:tc>
      </w:tr>
      <w:tr w:rsidR="007C5B83">
        <w:trPr>
          <w:trHeight w:val="198"/>
        </w:trPr>
        <w:tc>
          <w:tcPr>
            <w:tcW w:w="1341" w:type="dxa"/>
            <w:vMerge/>
            <w:tcBorders>
              <w:left w:val="single" w:sz="4" w:space="0" w:color="auto"/>
              <w:right w:val="single" w:sz="4" w:space="0" w:color="auto"/>
            </w:tcBorders>
          </w:tcPr>
          <w:p w:rsidR="007C5B83" w:rsidRDefault="007C5B83" w:rsidP="003753BE">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7C5B83" w:rsidRDefault="007C5B83" w:rsidP="003753BE">
            <w:pPr>
              <w:rPr>
                <w:rFonts w:ascii="Times New Roman" w:hAnsi="Times New Roman"/>
              </w:rPr>
            </w:pPr>
            <w:r>
              <w:rPr>
                <w:rFonts w:ascii="Times New Roman" w:hAnsi="Times New Roman" w:hint="eastAsia"/>
              </w:rPr>
              <w:t>A</w:t>
            </w:r>
            <w:r>
              <w:rPr>
                <w:rFonts w:ascii="Times New Roman" w:hAnsi="Times New Roman"/>
              </w:rPr>
              <w:t>ccurate time stamp</w:t>
            </w:r>
          </w:p>
        </w:tc>
        <w:tc>
          <w:tcPr>
            <w:tcW w:w="765" w:type="dxa"/>
            <w:tcBorders>
              <w:top w:val="single" w:sz="4" w:space="0" w:color="auto"/>
              <w:left w:val="single" w:sz="4" w:space="0" w:color="auto"/>
              <w:bottom w:val="single" w:sz="4" w:space="0" w:color="auto"/>
              <w:right w:val="single" w:sz="4" w:space="0" w:color="auto"/>
            </w:tcBorders>
          </w:tcPr>
          <w:p w:rsidR="007C5B83" w:rsidRDefault="007C5B83" w:rsidP="003753BE">
            <w:pPr>
              <w:rPr>
                <w:rFonts w:ascii="Times New Roman" w:hAnsi="Times New Roman"/>
              </w:rPr>
            </w:pPr>
            <w:r>
              <w:rPr>
                <w:rFonts w:ascii="Times New Roman" w:hAnsi="Times New Roman" w:hint="eastAsia"/>
              </w:rPr>
              <w:t>t</w:t>
            </w:r>
            <w:r>
              <w:rPr>
                <w:rFonts w:ascii="Times New Roman" w:hAnsi="Times New Roman"/>
              </w:rPr>
              <w:t>t</w:t>
            </w:r>
          </w:p>
        </w:tc>
        <w:tc>
          <w:tcPr>
            <w:tcW w:w="4969" w:type="dxa"/>
            <w:tcBorders>
              <w:top w:val="single" w:sz="4" w:space="0" w:color="auto"/>
              <w:left w:val="single" w:sz="4" w:space="0" w:color="auto"/>
              <w:bottom w:val="single" w:sz="4" w:space="0" w:color="auto"/>
              <w:right w:val="single" w:sz="4" w:space="0" w:color="auto"/>
            </w:tcBorders>
          </w:tcPr>
          <w:p w:rsidR="007C5B83" w:rsidRDefault="007C5B83" w:rsidP="003753BE">
            <w:pPr>
              <w:pStyle w:val="1"/>
              <w:ind w:firstLineChars="0" w:firstLine="0"/>
              <w:rPr>
                <w:rFonts w:ascii="Times New Roman" w:hAnsi="Times New Roman"/>
              </w:rPr>
            </w:pPr>
            <w:r>
              <w:rPr>
                <w:rFonts w:ascii="Times New Roman" w:hAnsi="Times New Roman" w:hint="eastAsia"/>
              </w:rPr>
              <w:t>T</w:t>
            </w:r>
            <w:r>
              <w:rPr>
                <w:rFonts w:ascii="Times New Roman" w:hAnsi="Times New Roman"/>
              </w:rPr>
              <w:t>he accurate time stamp will be skipped to.</w:t>
            </w:r>
          </w:p>
          <w:p w:rsidR="007C5B83" w:rsidRDefault="007C5B83" w:rsidP="003753BE">
            <w:pPr>
              <w:pStyle w:val="1"/>
              <w:ind w:firstLineChars="0" w:firstLine="0"/>
              <w:rPr>
                <w:rFonts w:ascii="Times New Roman" w:hAnsi="Times New Roman"/>
              </w:rPr>
            </w:pPr>
            <w:r>
              <w:rPr>
                <w:rFonts w:ascii="Times New Roman" w:hAnsi="Times New Roman"/>
              </w:rPr>
              <w:t>It is used in Download process to avoid duplicated data transmission.</w:t>
            </w:r>
          </w:p>
        </w:tc>
      </w:tr>
      <w:tr w:rsidR="007C5B83">
        <w:trPr>
          <w:trHeight w:val="198"/>
        </w:trPr>
        <w:tc>
          <w:tcPr>
            <w:tcW w:w="1341" w:type="dxa"/>
            <w:vMerge/>
            <w:tcBorders>
              <w:left w:val="single" w:sz="4" w:space="0" w:color="auto"/>
              <w:right w:val="single" w:sz="4" w:space="0" w:color="auto"/>
            </w:tcBorders>
          </w:tcPr>
          <w:p w:rsidR="007C5B83" w:rsidRDefault="007C5B83" w:rsidP="003753BE">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7C5B83" w:rsidRDefault="007C5B83" w:rsidP="003753BE">
            <w:pPr>
              <w:rPr>
                <w:rFonts w:ascii="Times New Roman" w:hAnsi="Times New Roman"/>
              </w:rPr>
            </w:pPr>
            <w:r>
              <w:rPr>
                <w:rFonts w:ascii="Times New Roman" w:hAnsi="Times New Roman" w:hint="eastAsia"/>
              </w:rPr>
              <w:t>F</w:t>
            </w:r>
            <w:r>
              <w:rPr>
                <w:rFonts w:ascii="Times New Roman" w:hAnsi="Times New Roman"/>
              </w:rPr>
              <w:t>ile name</w:t>
            </w:r>
          </w:p>
        </w:tc>
        <w:tc>
          <w:tcPr>
            <w:tcW w:w="765" w:type="dxa"/>
            <w:tcBorders>
              <w:top w:val="single" w:sz="4" w:space="0" w:color="auto"/>
              <w:left w:val="single" w:sz="4" w:space="0" w:color="auto"/>
              <w:bottom w:val="single" w:sz="4" w:space="0" w:color="auto"/>
              <w:right w:val="single" w:sz="4" w:space="0" w:color="auto"/>
            </w:tcBorders>
          </w:tcPr>
          <w:p w:rsidR="007C5B83" w:rsidRDefault="007C5B83" w:rsidP="003753BE">
            <w:pPr>
              <w:rPr>
                <w:rFonts w:ascii="Times New Roman" w:hAnsi="Times New Roman"/>
              </w:rPr>
            </w:pPr>
            <w:r>
              <w:rPr>
                <w:rFonts w:ascii="Times New Roman" w:hAnsi="Times New Roman" w:hint="eastAsia"/>
              </w:rPr>
              <w:t>f</w:t>
            </w:r>
            <w:r>
              <w:rPr>
                <w:rFonts w:ascii="Times New Roman" w:hAnsi="Times New Roman"/>
              </w:rPr>
              <w:t>n</w:t>
            </w:r>
          </w:p>
        </w:tc>
        <w:tc>
          <w:tcPr>
            <w:tcW w:w="4969" w:type="dxa"/>
            <w:tcBorders>
              <w:top w:val="single" w:sz="4" w:space="0" w:color="auto"/>
              <w:left w:val="single" w:sz="4" w:space="0" w:color="auto"/>
              <w:bottom w:val="single" w:sz="4" w:space="0" w:color="auto"/>
              <w:right w:val="single" w:sz="4" w:space="0" w:color="auto"/>
            </w:tcBorders>
          </w:tcPr>
          <w:p w:rsidR="007C5B83" w:rsidRDefault="00E8485D" w:rsidP="003753BE">
            <w:pPr>
              <w:pStyle w:val="1"/>
              <w:ind w:firstLineChars="0" w:firstLine="0"/>
              <w:rPr>
                <w:rFonts w:ascii="Times New Roman" w:hAnsi="Times New Roman"/>
              </w:rPr>
            </w:pPr>
            <w:r>
              <w:rPr>
                <w:rFonts w:ascii="Times New Roman" w:hAnsi="Times New Roman" w:hint="eastAsia"/>
              </w:rPr>
              <w:t>C</w:t>
            </w:r>
            <w:r>
              <w:rPr>
                <w:rFonts w:ascii="Times New Roman" w:hAnsi="Times New Roman"/>
              </w:rPr>
              <w:t>orresponding file name of recording file.It is usually used in alarm recording playback, and start time/end time is invalid in this mode.</w:t>
            </w:r>
          </w:p>
        </w:tc>
      </w:tr>
      <w:tr w:rsidR="007C5B83">
        <w:trPr>
          <w:trHeight w:val="198"/>
        </w:trPr>
        <w:tc>
          <w:tcPr>
            <w:tcW w:w="1341" w:type="dxa"/>
            <w:vMerge/>
            <w:tcBorders>
              <w:left w:val="single" w:sz="4" w:space="0" w:color="auto"/>
              <w:right w:val="single" w:sz="4" w:space="0" w:color="auto"/>
            </w:tcBorders>
          </w:tcPr>
          <w:p w:rsidR="007C5B83" w:rsidRDefault="007C5B83" w:rsidP="003753BE">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7C5B83" w:rsidRDefault="007C5B83" w:rsidP="003753BE">
            <w:pPr>
              <w:rPr>
                <w:rFonts w:ascii="Times New Roman" w:hAnsi="Times New Roman"/>
              </w:rPr>
            </w:pPr>
          </w:p>
        </w:tc>
        <w:tc>
          <w:tcPr>
            <w:tcW w:w="765" w:type="dxa"/>
            <w:tcBorders>
              <w:top w:val="single" w:sz="4" w:space="0" w:color="auto"/>
              <w:left w:val="single" w:sz="4" w:space="0" w:color="auto"/>
              <w:bottom w:val="single" w:sz="4" w:space="0" w:color="auto"/>
              <w:right w:val="single" w:sz="4" w:space="0" w:color="auto"/>
            </w:tcBorders>
          </w:tcPr>
          <w:p w:rsidR="007C5B83" w:rsidRDefault="007C5B83" w:rsidP="003753BE">
            <w:pPr>
              <w:rPr>
                <w:rFonts w:ascii="Times New Roman" w:hAnsi="Times New Roman"/>
              </w:rPr>
            </w:pPr>
          </w:p>
        </w:tc>
        <w:tc>
          <w:tcPr>
            <w:tcW w:w="4969" w:type="dxa"/>
            <w:tcBorders>
              <w:top w:val="single" w:sz="4" w:space="0" w:color="auto"/>
              <w:left w:val="single" w:sz="4" w:space="0" w:color="auto"/>
              <w:bottom w:val="single" w:sz="4" w:space="0" w:color="auto"/>
              <w:right w:val="single" w:sz="4" w:space="0" w:color="auto"/>
            </w:tcBorders>
          </w:tcPr>
          <w:p w:rsidR="007C5B83" w:rsidRDefault="007C5B83" w:rsidP="003753BE">
            <w:pPr>
              <w:pStyle w:val="1"/>
              <w:ind w:firstLineChars="0" w:firstLine="0"/>
              <w:rPr>
                <w:rFonts w:ascii="Times New Roman" w:hAnsi="Times New Roman"/>
              </w:rPr>
            </w:pP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pPr>
    </w:p>
    <w:p w:rsidR="004C3666" w:rsidRPr="00E8485D" w:rsidRDefault="003753BE">
      <w:pPr>
        <w:ind w:firstLine="420"/>
      </w:pPr>
      <w:r w:rsidRPr="00E8485D">
        <w:t>{</w:t>
      </w:r>
    </w:p>
    <w:p w:rsidR="004C3666" w:rsidRPr="00E8485D" w:rsidRDefault="003753BE">
      <w:pPr>
        <w:ind w:firstLine="420"/>
      </w:pPr>
      <w:r w:rsidRPr="00E8485D">
        <w:t>“ss”:” 12FB-01DE-0001-0203” ,</w:t>
      </w:r>
    </w:p>
    <w:p w:rsidR="004C3666" w:rsidRPr="00E8485D" w:rsidRDefault="003753BE">
      <w:pPr>
        <w:ind w:firstLine="420"/>
      </w:pPr>
      <w:r w:rsidRPr="00E8485D">
        <w:t>"</w:t>
      </w:r>
      <w:r w:rsidRPr="00E8485D">
        <w:rPr>
          <w:rFonts w:hint="eastAsia"/>
        </w:rPr>
        <w:t>ch</w:t>
      </w:r>
      <w:r w:rsidRPr="00E8485D">
        <w:t>l": "1;3",</w:t>
      </w:r>
    </w:p>
    <w:p w:rsidR="004C3666" w:rsidRPr="00E8485D" w:rsidRDefault="003753BE">
      <w:pPr>
        <w:ind w:firstLine="420"/>
      </w:pPr>
      <w:r w:rsidRPr="00E8485D">
        <w:t>"st": "2017-01-01 00:00:00",</w:t>
      </w:r>
    </w:p>
    <w:p w:rsidR="004C3666" w:rsidRPr="00E8485D" w:rsidRDefault="003753BE">
      <w:r w:rsidRPr="00E8485D">
        <w:t xml:space="preserve">    "et": "2017-01-02 12:30:00",</w:t>
      </w:r>
    </w:p>
    <w:p w:rsidR="004C3666" w:rsidRPr="00E8485D" w:rsidRDefault="003753BE">
      <w:pPr>
        <w:ind w:firstLine="420"/>
      </w:pPr>
      <w:r w:rsidRPr="00E8485D">
        <w:t>" f</w:t>
      </w:r>
      <w:r w:rsidRPr="00E8485D">
        <w:rPr>
          <w:rFonts w:hint="eastAsia"/>
        </w:rPr>
        <w:t>t</w:t>
      </w:r>
      <w:r w:rsidRPr="00E8485D">
        <w:t xml:space="preserve"> ": "1"</w:t>
      </w:r>
      <w:r w:rsidRPr="00E8485D">
        <w:rPr>
          <w:rFonts w:hint="eastAsia"/>
        </w:rPr>
        <w:t>,</w:t>
      </w:r>
    </w:p>
    <w:p w:rsidR="004C3666" w:rsidRPr="00E8485D" w:rsidRDefault="003753BE">
      <w:pPr>
        <w:ind w:firstLine="420"/>
      </w:pPr>
      <w:r w:rsidRPr="00E8485D">
        <w:t>"srv": "192.168.3.210</w:t>
      </w:r>
      <w:r w:rsidRPr="00E8485D">
        <w:rPr>
          <w:rFonts w:hint="eastAsia"/>
        </w:rPr>
        <w:t>:5678</w:t>
      </w:r>
      <w:r w:rsidRPr="00E8485D">
        <w:t>"</w:t>
      </w:r>
    </w:p>
    <w:p w:rsidR="004C3666" w:rsidRPr="00E8485D" w:rsidRDefault="003753BE">
      <w:pPr>
        <w:ind w:firstLine="420"/>
      </w:pPr>
      <w:r w:rsidRPr="00E8485D">
        <w:t>}</w:t>
      </w:r>
    </w:p>
    <w:p w:rsidR="004C3666" w:rsidRDefault="004C3666">
      <w:pPr>
        <w:rPr>
          <w:rFonts w:ascii="Times New Roman" w:hAnsi="Times New Roman"/>
        </w:rPr>
      </w:pPr>
    </w:p>
    <w:p w:rsidR="004C3666" w:rsidRDefault="003753BE">
      <w:pPr>
        <w:pStyle w:val="Heading3"/>
      </w:pPr>
      <w:bookmarkStart w:id="45" w:name="_Request_Respond/"/>
      <w:bookmarkStart w:id="46" w:name="_请求应答"/>
      <w:bookmarkEnd w:id="45"/>
      <w:bookmarkEnd w:id="46"/>
      <w:r>
        <w:t xml:space="preserve"> Request Respond/</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9"/>
        <w:gridCol w:w="766"/>
        <w:gridCol w:w="4967"/>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0x1070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Error Code</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err</w:t>
            </w:r>
          </w:p>
        </w:tc>
        <w:tc>
          <w:tcPr>
            <w:tcW w:w="4967"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766"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4967"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“err”:”0”</w:t>
      </w: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3"/>
      </w:pPr>
      <w:r>
        <w:t xml:space="preserve"> Media Data</w:t>
      </w:r>
    </w:p>
    <w:p w:rsidR="004C3666" w:rsidRDefault="007074F9">
      <w:pPr>
        <w:ind w:left="420"/>
        <w:rPr>
          <w:rStyle w:val="Hyperlink"/>
          <w:rFonts w:ascii="Times New Roman" w:hAnsi="Times New Roman"/>
          <w:color w:val="auto"/>
        </w:rPr>
      </w:pPr>
      <w:hyperlink w:anchor="_媒体数据" w:history="1"/>
      <w:r w:rsidR="003753BE">
        <w:rPr>
          <w:rFonts w:ascii="Times New Roman" w:hAnsi="Times New Roman"/>
        </w:rPr>
        <w:t xml:space="preserve">refer to </w:t>
      </w:r>
      <w:hyperlink w:anchor="_Media_Data" w:history="1">
        <w:r w:rsidR="003753BE">
          <w:rPr>
            <w:rStyle w:val="Hyperlink"/>
            <w:rFonts w:ascii="Times New Roman" w:hAnsi="Times New Roman"/>
            <w:color w:val="auto"/>
          </w:rPr>
          <w:t>Media Data</w:t>
        </w:r>
      </w:hyperlink>
    </w:p>
    <w:p w:rsidR="004C3666" w:rsidRDefault="003753BE">
      <w:pPr>
        <w:ind w:left="420"/>
        <w:rPr>
          <w:rFonts w:ascii="Times New Roman" w:hAnsi="Times New Roman"/>
          <w:color w:val="FF0000"/>
        </w:rPr>
      </w:pPr>
      <w:r>
        <w:rPr>
          <w:rFonts w:ascii="Times New Roman" w:hAnsi="Times New Roman"/>
          <w:color w:val="FF0000"/>
        </w:rPr>
        <w:t>After all the data has been sent, a packet with a media length of 0 is sent, as a mark that replay is completed.</w:t>
      </w:r>
    </w:p>
    <w:p w:rsidR="004C3666" w:rsidRDefault="003753BE">
      <w:pPr>
        <w:pStyle w:val="Heading3"/>
        <w:rPr>
          <w:color w:val="FF0000"/>
        </w:rPr>
      </w:pPr>
      <w:bookmarkStart w:id="47" w:name="_Play_Control"/>
      <w:bookmarkStart w:id="48" w:name="_播放控制"/>
      <w:bookmarkEnd w:id="47"/>
      <w:bookmarkEnd w:id="48"/>
      <w:r>
        <w:rPr>
          <w:color w:val="FF0000"/>
        </w:rPr>
        <w:t xml:space="preserve"> Time control (locate the time)</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4"/>
        <w:gridCol w:w="766"/>
        <w:gridCol w:w="4972"/>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0x4071</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Media link </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7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control type</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act</w:t>
            </w:r>
          </w:p>
        </w:tc>
        <w:tc>
          <w:tcPr>
            <w:tcW w:w="497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color w:val="FF0000"/>
              </w:rPr>
            </w:pPr>
            <w:r>
              <w:rPr>
                <w:rFonts w:ascii="Times New Roman" w:hAnsi="Times New Roman"/>
                <w:color w:val="FF0000"/>
              </w:rPr>
              <w:t>(Reserverd)</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Optional items</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offset time</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of</w:t>
            </w:r>
          </w:p>
        </w:tc>
        <w:tc>
          <w:tcPr>
            <w:tcW w:w="497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exact time, for example ”2017-01-01 12:35:58”, skip valid</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4"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766"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4972"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color w:val="FF0000"/>
        </w:rPr>
      </w:pPr>
    </w:p>
    <w:p w:rsidR="004C3666" w:rsidRDefault="003753BE">
      <w:pPr>
        <w:ind w:firstLine="420"/>
        <w:rPr>
          <w:rFonts w:ascii="Times New Roman" w:hAnsi="Times New Roman"/>
          <w:color w:val="FF0000"/>
        </w:rPr>
      </w:pPr>
      <w:r>
        <w:rPr>
          <w:rFonts w:ascii="Times New Roman" w:hAnsi="Times New Roman"/>
          <w:color w:val="FF0000"/>
        </w:rPr>
        <w:t>{</w:t>
      </w:r>
    </w:p>
    <w:p w:rsidR="004C3666" w:rsidRDefault="003753BE">
      <w:pPr>
        <w:ind w:firstLine="420"/>
        <w:rPr>
          <w:rFonts w:ascii="Times New Roman" w:hAnsi="Times New Roman"/>
          <w:color w:val="FF0000"/>
        </w:rPr>
      </w:pPr>
      <w:r>
        <w:rPr>
          <w:rFonts w:ascii="Times New Roman" w:hAnsi="Times New Roman"/>
          <w:color w:val="FF0000"/>
        </w:rPr>
        <w:t>“act”:”0”,</w:t>
      </w:r>
    </w:p>
    <w:p w:rsidR="004C3666" w:rsidRDefault="003753BE">
      <w:pPr>
        <w:ind w:firstLine="420"/>
        <w:rPr>
          <w:rFonts w:ascii="Times New Roman" w:hAnsi="Times New Roman"/>
          <w:color w:val="FF0000"/>
        </w:rPr>
      </w:pPr>
      <w:r>
        <w:rPr>
          <w:rFonts w:ascii="Times New Roman" w:hAnsi="Times New Roman"/>
          <w:color w:val="FF0000"/>
        </w:rPr>
        <w:t>“of”:” 2017-01-01 12:35:58”,</w:t>
      </w:r>
    </w:p>
    <w:p w:rsidR="004C3666" w:rsidRDefault="003753BE">
      <w:pPr>
        <w:ind w:firstLine="420"/>
        <w:rPr>
          <w:rFonts w:ascii="Times New Roman" w:hAnsi="Times New Roman"/>
          <w:color w:val="FF0000"/>
        </w:rPr>
      </w:pPr>
      <w:r>
        <w:rPr>
          <w:rFonts w:ascii="Times New Roman" w:hAnsi="Times New Roman"/>
          <w:color w:val="FF0000"/>
        </w:rPr>
        <w:t>}</w:t>
      </w:r>
    </w:p>
    <w:p w:rsidR="004C3666" w:rsidRDefault="004C3666">
      <w:pPr>
        <w:ind w:left="420"/>
        <w:rPr>
          <w:rFonts w:ascii="Times New Roman" w:hAnsi="Times New Roman"/>
          <w:color w:val="FF0000"/>
        </w:rPr>
      </w:pPr>
    </w:p>
    <w:p w:rsidR="004C3666" w:rsidRDefault="003753BE">
      <w:pPr>
        <w:pStyle w:val="Heading2"/>
      </w:pPr>
      <w:r>
        <w:t xml:space="preserve">Series port transparent transmission </w:t>
      </w:r>
    </w:p>
    <w:p w:rsidR="004C3666" w:rsidRDefault="003753BE">
      <w:pPr>
        <w:pStyle w:val="Heading3"/>
      </w:pPr>
      <w:bookmarkStart w:id="49" w:name="_Transparent_transmission_Request"/>
      <w:bookmarkStart w:id="50" w:name="_透传请求"/>
      <w:bookmarkEnd w:id="49"/>
      <w:bookmarkEnd w:id="50"/>
      <w:r>
        <w:t xml:space="preserve"> Transparent transmission Request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8"/>
        <w:gridCol w:w="765"/>
        <w:gridCol w:w="4969"/>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0x4080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example”12FB-01DE-0001-0203”</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Port numbering</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si</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starting from 1</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stop bit </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sb</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0 -- 1; 1--1.5 ;  2--2 </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check bit</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cb</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0—no 1—odd 2--Even numbers 3—sign 4--space</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data bit </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db</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value from 4~8</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baudrate </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br</w:t>
            </w:r>
          </w:p>
        </w:tc>
        <w:tc>
          <w:tcPr>
            <w:tcW w:w="4969"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registered server</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srv</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Registered Server IP address or Domain Name, for example” </w:t>
            </w:r>
            <w:hyperlink r:id="rId16" w:history="1">
              <w:r>
                <w:rPr>
                  <w:rStyle w:val="Hyperlink"/>
                  <w:rFonts w:ascii="Times New Roman" w:hAnsi="Times New Roman"/>
                  <w:color w:val="auto"/>
                </w:rPr>
                <w:t>www.how.com:31500</w:t>
              </w:r>
            </w:hyperlink>
            <w:r>
              <w:rPr>
                <w:rFonts w:ascii="Times New Roman" w:hAnsi="Times New Roman"/>
              </w:rPr>
              <w:t xml:space="preserve">”, the </w:t>
            </w:r>
            <w:hyperlink r:id="rId17" w:history="1">
              <w:r>
                <w:rPr>
                  <w:rStyle w:val="Hyperlink"/>
                  <w:rFonts w:ascii="Times New Roman" w:hAnsi="Times New Roman"/>
                  <w:color w:val="auto"/>
                </w:rPr>
                <w:t>www.how.com</w:t>
              </w:r>
            </w:hyperlink>
            <w:r>
              <w:rPr>
                <w:rFonts w:ascii="Times New Roman" w:hAnsi="Times New Roman"/>
              </w:rPr>
              <w:t xml:space="preserve"> is domain name, 31500 is port</w:t>
            </w: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color w:val="FF0000"/>
        </w:rPr>
      </w:pPr>
    </w:p>
    <w:p w:rsidR="004C3666" w:rsidRDefault="003753BE">
      <w:pPr>
        <w:ind w:firstLine="420"/>
        <w:rPr>
          <w:color w:val="FF0000"/>
        </w:rPr>
      </w:pPr>
      <w:r>
        <w:rPr>
          <w:color w:val="FF0000"/>
        </w:rPr>
        <w:t>{</w:t>
      </w:r>
    </w:p>
    <w:p w:rsidR="004C3666" w:rsidRDefault="003753BE">
      <w:pPr>
        <w:ind w:firstLine="420"/>
        <w:rPr>
          <w:color w:val="FF0000"/>
        </w:rPr>
      </w:pPr>
      <w:r>
        <w:rPr>
          <w:color w:val="FF0000"/>
        </w:rPr>
        <w:t>“ss”:” 12FB-01DE-0001-0203” ,</w:t>
      </w:r>
    </w:p>
    <w:p w:rsidR="004C3666" w:rsidRDefault="003753BE">
      <w:pPr>
        <w:ind w:firstLine="420"/>
        <w:rPr>
          <w:color w:val="FF0000"/>
        </w:rPr>
      </w:pPr>
      <w:r>
        <w:rPr>
          <w:color w:val="FF0000"/>
        </w:rPr>
        <w:t>"si": "3",</w:t>
      </w:r>
    </w:p>
    <w:p w:rsidR="004C3666" w:rsidRDefault="003753BE">
      <w:pPr>
        <w:ind w:firstLine="420"/>
        <w:rPr>
          <w:color w:val="FF0000"/>
        </w:rPr>
      </w:pPr>
      <w:r>
        <w:rPr>
          <w:color w:val="FF0000"/>
        </w:rPr>
        <w:t>"sb": "2",</w:t>
      </w:r>
    </w:p>
    <w:p w:rsidR="004C3666" w:rsidRDefault="003753BE">
      <w:pPr>
        <w:ind w:firstLine="420"/>
        <w:rPr>
          <w:color w:val="FF0000"/>
        </w:rPr>
      </w:pPr>
      <w:r>
        <w:rPr>
          <w:color w:val="FF0000"/>
        </w:rPr>
        <w:t>"cb: "0",</w:t>
      </w:r>
    </w:p>
    <w:p w:rsidR="004C3666" w:rsidRDefault="003753BE">
      <w:pPr>
        <w:rPr>
          <w:color w:val="FF0000"/>
        </w:rPr>
      </w:pPr>
      <w:r>
        <w:rPr>
          <w:color w:val="FF0000"/>
        </w:rPr>
        <w:t xml:space="preserve">    "db: "8",</w:t>
      </w:r>
    </w:p>
    <w:p w:rsidR="004C3666" w:rsidRDefault="003753BE">
      <w:pPr>
        <w:ind w:firstLine="420"/>
        <w:rPr>
          <w:color w:val="FF0000"/>
        </w:rPr>
      </w:pPr>
      <w:r>
        <w:rPr>
          <w:color w:val="FF0000"/>
        </w:rPr>
        <w:t>"br: "8000"</w:t>
      </w:r>
      <w:r>
        <w:rPr>
          <w:rFonts w:hint="eastAsia"/>
          <w:color w:val="FF0000"/>
        </w:rPr>
        <w:t>,</w:t>
      </w:r>
    </w:p>
    <w:p w:rsidR="004C3666" w:rsidRDefault="003753BE">
      <w:pPr>
        <w:ind w:firstLine="420"/>
        <w:rPr>
          <w:color w:val="FF0000"/>
        </w:rPr>
      </w:pPr>
      <w:r>
        <w:rPr>
          <w:color w:val="FF0000"/>
        </w:rPr>
        <w:t>"srv": "192.168.3.210</w:t>
      </w:r>
      <w:r>
        <w:rPr>
          <w:rFonts w:hint="eastAsia"/>
          <w:color w:val="FF0000"/>
        </w:rPr>
        <w:t>:5678</w:t>
      </w:r>
      <w:r>
        <w:rPr>
          <w:color w:val="FF0000"/>
        </w:rPr>
        <w:t>"</w:t>
      </w:r>
    </w:p>
    <w:p w:rsidR="004C3666" w:rsidRDefault="003753BE">
      <w:pPr>
        <w:ind w:firstLine="420"/>
        <w:rPr>
          <w:color w:val="FF0000"/>
        </w:rPr>
      </w:pPr>
      <w:r>
        <w:rPr>
          <w:color w:val="FF0000"/>
        </w:rPr>
        <w:t>}</w:t>
      </w:r>
    </w:p>
    <w:p w:rsidR="004C3666" w:rsidRDefault="004C3666">
      <w:pPr>
        <w:ind w:firstLine="420"/>
        <w:rPr>
          <w:rFonts w:ascii="Times New Roman" w:hAnsi="Times New Roman"/>
          <w:color w:val="FF0000"/>
        </w:rPr>
      </w:pPr>
    </w:p>
    <w:p w:rsidR="004C3666" w:rsidRDefault="004C3666">
      <w:pPr>
        <w:rPr>
          <w:rFonts w:ascii="Times New Roman" w:hAnsi="Times New Roman"/>
        </w:rPr>
      </w:pPr>
    </w:p>
    <w:p w:rsidR="004C3666" w:rsidRDefault="003753BE">
      <w:pPr>
        <w:pStyle w:val="Heading3"/>
      </w:pPr>
      <w:bookmarkStart w:id="51" w:name="_请求应答_1"/>
      <w:bookmarkEnd w:id="51"/>
      <w:r>
        <w:t xml:space="preserve"> Request Respond </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9"/>
        <w:gridCol w:w="766"/>
        <w:gridCol w:w="4967"/>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0x1080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Error Code</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err</w:t>
            </w:r>
          </w:p>
        </w:tc>
        <w:tc>
          <w:tcPr>
            <w:tcW w:w="4967"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“err”:”0”</w:t>
      </w: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3"/>
      </w:pPr>
      <w:r>
        <w:t xml:space="preserve"> Media Data</w:t>
      </w:r>
    </w:p>
    <w:p w:rsidR="004C3666" w:rsidRDefault="003753BE">
      <w:r>
        <w:rPr>
          <w:rStyle w:val="Hyperlink"/>
          <w:rFonts w:ascii="Times New Roman" w:hAnsi="Times New Roman"/>
          <w:color w:val="auto"/>
          <w:u w:val="none"/>
        </w:rPr>
        <w:t>refer to</w:t>
      </w:r>
      <w:hyperlink w:anchor="_Media_Data" w:history="1">
        <w:r>
          <w:rPr>
            <w:rStyle w:val="Hyperlink"/>
            <w:rFonts w:ascii="Times New Roman" w:hAnsi="Times New Roman"/>
            <w:color w:val="auto"/>
          </w:rPr>
          <w:t xml:space="preserve"> Media data</w:t>
        </w:r>
      </w:hyperlink>
    </w:p>
    <w:p w:rsidR="004C3666" w:rsidRDefault="003753BE">
      <w:pPr>
        <w:pStyle w:val="Heading2"/>
      </w:pPr>
      <w:r>
        <w:t>File Transmission</w:t>
      </w:r>
    </w:p>
    <w:p w:rsidR="004C3666" w:rsidRDefault="003753BE">
      <w:pPr>
        <w:pStyle w:val="Heading3"/>
      </w:pPr>
      <w:bookmarkStart w:id="52" w:name="_Request_to_transmit"/>
      <w:bookmarkStart w:id="53" w:name="_向设备传输文件请求"/>
      <w:bookmarkEnd w:id="52"/>
      <w:bookmarkEnd w:id="53"/>
      <w:r>
        <w:t xml:space="preserve"> Request to transmit the file to Device</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8"/>
        <w:gridCol w:w="765"/>
        <w:gridCol w:w="4969"/>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0x4090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w:t>
            </w:r>
            <w:r>
              <w:rPr>
                <w:rFonts w:ascii="Times New Roman" w:hAnsi="Times New Roman" w:hint="eastAsia"/>
              </w:rPr>
              <w:t>ction</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hint="eastAsia"/>
              </w:rPr>
              <w:t>act</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hint="eastAsia"/>
              </w:rPr>
              <w:t>0</w:t>
            </w:r>
            <w:r>
              <w:rPr>
                <w:rFonts w:ascii="Times New Roman" w:hAnsi="Times New Roman"/>
              </w:rPr>
              <w:t>—download from device 1—download from server</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Registered Server</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srv</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Registered Server IP address or Domain Name, for example” </w:t>
            </w:r>
            <w:hyperlink r:id="rId18" w:history="1">
              <w:r>
                <w:rPr>
                  <w:rStyle w:val="Hyperlink"/>
                  <w:rFonts w:ascii="Times New Roman" w:hAnsi="Times New Roman"/>
                  <w:color w:val="auto"/>
                </w:rPr>
                <w:t>www.how.com:31500</w:t>
              </w:r>
            </w:hyperlink>
            <w:r>
              <w:rPr>
                <w:rFonts w:ascii="Times New Roman" w:hAnsi="Times New Roman"/>
              </w:rPr>
              <w:t xml:space="preserve">”, the </w:t>
            </w:r>
            <w:hyperlink r:id="rId19" w:history="1">
              <w:r>
                <w:rPr>
                  <w:rStyle w:val="Hyperlink"/>
                  <w:rFonts w:ascii="Times New Roman" w:hAnsi="Times New Roman"/>
                  <w:color w:val="auto"/>
                </w:rPr>
                <w:t>www.how.com</w:t>
              </w:r>
            </w:hyperlink>
            <w:r>
              <w:rPr>
                <w:rFonts w:ascii="Times New Roman" w:hAnsi="Times New Roman"/>
              </w:rPr>
              <w:t xml:space="preserve"> is domain name, 31500 is port</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w:t>
            </w:r>
            <w:r>
              <w:rPr>
                <w:rFonts w:ascii="Times New Roman" w:hAnsi="Times New Roman" w:hint="eastAsia"/>
              </w:rPr>
              <w:t xml:space="preserve">ile </w:t>
            </w:r>
            <w:r>
              <w:rPr>
                <w:rFonts w:ascii="Times New Roman" w:hAnsi="Times New Roman"/>
              </w:rPr>
              <w:t>type</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hint="eastAsia"/>
              </w:rPr>
              <w:t>ft</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t>R</w:t>
            </w:r>
            <w:r>
              <w:rPr>
                <w:rFonts w:hint="eastAsia"/>
              </w:rPr>
              <w:t>e</w:t>
            </w:r>
            <w:r>
              <w:t xml:space="preserve">ference </w:t>
            </w:r>
            <w:hyperlink w:anchor="_File_Type_Code" w:history="1">
              <w:r>
                <w:rPr>
                  <w:rStyle w:val="Hyperlink"/>
                  <w:rFonts w:hint="eastAsia"/>
                </w:rPr>
                <w:t>3.</w:t>
              </w:r>
              <w:r>
                <w:rPr>
                  <w:rStyle w:val="Hyperlink"/>
                </w:rPr>
                <w:t>4</w:t>
              </w:r>
              <w:r>
                <w:rPr>
                  <w:rStyle w:val="Hyperlink"/>
                  <w:rFonts w:hint="eastAsia"/>
                </w:rPr>
                <w:t xml:space="preserve"> File Type Code</w:t>
              </w:r>
            </w:hyperlink>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file name</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fn</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left="420" w:firstLineChars="0" w:hanging="420"/>
              <w:rPr>
                <w:rFonts w:ascii="Times New Roman" w:hAnsi="Times New Roman"/>
              </w:rPr>
            </w:pPr>
            <w:r>
              <w:rPr>
                <w:rFonts w:ascii="Times New Roman" w:hAnsi="Times New Roman"/>
              </w:rPr>
              <w:t xml:space="preserve">device save file name, if empty, device can define the name </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hint="eastAsia"/>
              </w:rPr>
              <w:t xml:space="preserve">File </w:t>
            </w:r>
            <w:r>
              <w:rPr>
                <w:rFonts w:ascii="Times New Roman" w:hAnsi="Times New Roman"/>
              </w:rPr>
              <w:t>size</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hint="eastAsia"/>
              </w:rPr>
              <w:t>fs</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left="420" w:firstLineChars="0" w:hanging="420"/>
              <w:rPr>
                <w:rFonts w:ascii="Times New Roman" w:hAnsi="Times New Roman"/>
              </w:rPr>
            </w:pPr>
            <w:r>
              <w:rPr>
                <w:rFonts w:ascii="Times New Roman" w:hAnsi="Times New Roman"/>
              </w:rPr>
              <w:t>N</w:t>
            </w:r>
            <w:r>
              <w:rPr>
                <w:rFonts w:ascii="Times New Roman" w:hAnsi="Times New Roman" w:hint="eastAsia"/>
              </w:rPr>
              <w:t xml:space="preserve">umbers </w:t>
            </w:r>
            <w:r>
              <w:rPr>
                <w:rFonts w:ascii="Times New Roman" w:hAnsi="Times New Roman"/>
              </w:rPr>
              <w:t>of bytes</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hint="eastAsia"/>
              </w:rPr>
              <w:t>File offset</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hint="eastAsia"/>
              </w:rPr>
              <w:t>fo</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w:t>
            </w:r>
            <w:r>
              <w:rPr>
                <w:rFonts w:ascii="Times New Roman" w:hAnsi="Times New Roman" w:hint="eastAsia"/>
              </w:rPr>
              <w:t xml:space="preserve">he </w:t>
            </w:r>
            <w:r>
              <w:rPr>
                <w:rFonts w:ascii="Times New Roman" w:hAnsi="Times New Roman"/>
              </w:rPr>
              <w:t>offset bytes from file begin</w:t>
            </w: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color w:val="FF0000"/>
        </w:rPr>
      </w:pPr>
      <w:bookmarkStart w:id="54" w:name="_请求应答_2"/>
      <w:bookmarkEnd w:id="54"/>
    </w:p>
    <w:p w:rsidR="004C3666" w:rsidRDefault="003753BE">
      <w:pPr>
        <w:ind w:firstLine="420"/>
        <w:rPr>
          <w:color w:val="000000" w:themeColor="text1"/>
        </w:rPr>
      </w:pPr>
      <w:r>
        <w:rPr>
          <w:color w:val="000000" w:themeColor="text1"/>
        </w:rPr>
        <w:t>{</w:t>
      </w:r>
    </w:p>
    <w:p w:rsidR="004C3666" w:rsidRDefault="003753BE">
      <w:pPr>
        <w:ind w:firstLine="420"/>
        <w:rPr>
          <w:color w:val="000000" w:themeColor="text1"/>
        </w:rPr>
      </w:pPr>
      <w:r>
        <w:rPr>
          <w:color w:val="000000" w:themeColor="text1"/>
        </w:rPr>
        <w:t>“ss”:” 12FB-01DE-0001-0203” ,</w:t>
      </w:r>
    </w:p>
    <w:p w:rsidR="004C3666" w:rsidRDefault="003753BE">
      <w:pPr>
        <w:ind w:firstLine="420"/>
        <w:rPr>
          <w:color w:val="000000" w:themeColor="text1"/>
        </w:rPr>
      </w:pPr>
      <w:r>
        <w:rPr>
          <w:color w:val="000000" w:themeColor="text1"/>
        </w:rPr>
        <w:t>"</w:t>
      </w:r>
      <w:r>
        <w:rPr>
          <w:rFonts w:hint="eastAsia"/>
          <w:color w:val="000000" w:themeColor="text1"/>
        </w:rPr>
        <w:t>act</w:t>
      </w:r>
      <w:r>
        <w:rPr>
          <w:color w:val="000000" w:themeColor="text1"/>
        </w:rPr>
        <w:t>": "0",</w:t>
      </w:r>
    </w:p>
    <w:p w:rsidR="004C3666" w:rsidRDefault="003753BE">
      <w:pPr>
        <w:ind w:firstLine="420"/>
        <w:rPr>
          <w:color w:val="000000" w:themeColor="text1"/>
        </w:rPr>
      </w:pPr>
      <w:r>
        <w:rPr>
          <w:color w:val="000000" w:themeColor="text1"/>
        </w:rPr>
        <w:t>“ft”: ”1”,</w:t>
      </w:r>
    </w:p>
    <w:p w:rsidR="004C3666" w:rsidRDefault="003753BE">
      <w:pPr>
        <w:ind w:firstLine="420"/>
        <w:rPr>
          <w:color w:val="000000" w:themeColor="text1"/>
        </w:rPr>
      </w:pPr>
      <w:r>
        <w:rPr>
          <w:color w:val="000000" w:themeColor="text1"/>
        </w:rPr>
        <w:t>"</w:t>
      </w:r>
      <w:r>
        <w:rPr>
          <w:rFonts w:hint="eastAsia"/>
          <w:color w:val="000000" w:themeColor="text1"/>
        </w:rPr>
        <w:t>fs</w:t>
      </w:r>
      <w:r>
        <w:rPr>
          <w:color w:val="000000" w:themeColor="text1"/>
        </w:rPr>
        <w:t>": "10240",</w:t>
      </w:r>
    </w:p>
    <w:p w:rsidR="004C3666" w:rsidRDefault="003753BE">
      <w:pPr>
        <w:ind w:firstLine="420"/>
        <w:rPr>
          <w:color w:val="000000" w:themeColor="text1"/>
        </w:rPr>
      </w:pPr>
      <w:r>
        <w:rPr>
          <w:color w:val="000000" w:themeColor="text1"/>
        </w:rPr>
        <w:t>"fn": "aa.mp4"</w:t>
      </w:r>
      <w:r>
        <w:rPr>
          <w:rFonts w:hint="eastAsia"/>
          <w:color w:val="000000" w:themeColor="text1"/>
        </w:rPr>
        <w:t>,</w:t>
      </w:r>
    </w:p>
    <w:p w:rsidR="004C3666" w:rsidRDefault="003753BE">
      <w:pPr>
        <w:ind w:firstLine="420"/>
        <w:rPr>
          <w:color w:val="000000" w:themeColor="text1"/>
        </w:rPr>
      </w:pPr>
      <w:r>
        <w:rPr>
          <w:color w:val="000000" w:themeColor="text1"/>
        </w:rPr>
        <w:t>"srv": "192.168.3.210</w:t>
      </w:r>
      <w:r>
        <w:rPr>
          <w:rFonts w:hint="eastAsia"/>
          <w:color w:val="000000" w:themeColor="text1"/>
        </w:rPr>
        <w:t>:5678</w:t>
      </w:r>
      <w:r>
        <w:rPr>
          <w:color w:val="000000" w:themeColor="text1"/>
        </w:rPr>
        <w:t>"</w:t>
      </w:r>
      <w:r>
        <w:rPr>
          <w:rFonts w:hint="eastAsia"/>
          <w:color w:val="000000" w:themeColor="text1"/>
        </w:rPr>
        <w:t>,</w:t>
      </w:r>
    </w:p>
    <w:p w:rsidR="004C3666" w:rsidRDefault="003753BE">
      <w:pPr>
        <w:ind w:firstLine="420"/>
        <w:rPr>
          <w:color w:val="000000" w:themeColor="text1"/>
        </w:rPr>
      </w:pPr>
      <w:r>
        <w:rPr>
          <w:color w:val="000000" w:themeColor="text1"/>
        </w:rPr>
        <w:t>"</w:t>
      </w:r>
      <w:r>
        <w:rPr>
          <w:rFonts w:hint="eastAsia"/>
          <w:color w:val="000000" w:themeColor="text1"/>
        </w:rPr>
        <w:t>of</w:t>
      </w:r>
      <w:r>
        <w:rPr>
          <w:color w:val="000000" w:themeColor="text1"/>
        </w:rPr>
        <w:t>": "0"</w:t>
      </w:r>
    </w:p>
    <w:p w:rsidR="004C3666" w:rsidRDefault="003753BE">
      <w:pPr>
        <w:ind w:firstLine="420"/>
        <w:rPr>
          <w:color w:val="000000" w:themeColor="text1"/>
        </w:rPr>
      </w:pPr>
      <w:r>
        <w:rPr>
          <w:color w:val="000000" w:themeColor="text1"/>
        </w:rPr>
        <w:t>}</w:t>
      </w:r>
    </w:p>
    <w:p w:rsidR="004C3666" w:rsidRDefault="003753BE">
      <w:pPr>
        <w:pStyle w:val="Heading3"/>
      </w:pPr>
      <w:r>
        <w:t xml:space="preserve"> Request Respond</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9"/>
        <w:gridCol w:w="766"/>
        <w:gridCol w:w="4967"/>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0x1090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Error Code</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err</w:t>
            </w:r>
          </w:p>
        </w:tc>
        <w:tc>
          <w:tcPr>
            <w:tcW w:w="4967"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offset address</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of</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relative offset for file, for resume from break point uploading</w:t>
            </w: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“err”:”0”,</w:t>
      </w:r>
    </w:p>
    <w:p w:rsidR="004C3666" w:rsidRDefault="003753BE">
      <w:pPr>
        <w:ind w:firstLine="420"/>
        <w:rPr>
          <w:rFonts w:ascii="Times New Roman" w:hAnsi="Times New Roman"/>
        </w:rPr>
      </w:pPr>
      <w:r>
        <w:rPr>
          <w:rFonts w:ascii="Times New Roman" w:hAnsi="Times New Roman"/>
        </w:rPr>
        <w:t>“of”:”0”</w:t>
      </w: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3"/>
      </w:pPr>
      <w:r>
        <w:t xml:space="preserve"> Media Data</w:t>
      </w:r>
    </w:p>
    <w:p w:rsidR="004C3666" w:rsidRDefault="007074F9">
      <w:pPr>
        <w:ind w:left="420"/>
        <w:rPr>
          <w:rFonts w:ascii="Times New Roman" w:hAnsi="Times New Roman"/>
        </w:rPr>
      </w:pPr>
      <w:hyperlink w:anchor="_媒体数据" w:history="1"/>
      <w:r w:rsidR="003753BE">
        <w:rPr>
          <w:rFonts w:ascii="Times New Roman" w:hAnsi="Times New Roman"/>
        </w:rPr>
        <w:t xml:space="preserve">refer to the </w:t>
      </w:r>
      <w:hyperlink w:anchor="_Media_Data" w:history="1">
        <w:r w:rsidR="003753BE">
          <w:rPr>
            <w:rStyle w:val="Hyperlink"/>
            <w:rFonts w:ascii="Times New Roman" w:hAnsi="Times New Roman"/>
            <w:color w:val="auto"/>
          </w:rPr>
          <w:t>media data</w:t>
        </w:r>
      </w:hyperlink>
    </w:p>
    <w:p w:rsidR="004C3666" w:rsidRDefault="003753BE">
      <w:pPr>
        <w:ind w:left="420"/>
        <w:rPr>
          <w:rFonts w:ascii="Times New Roman" w:hAnsi="Times New Roman"/>
          <w:color w:val="FF0000"/>
        </w:rPr>
      </w:pPr>
      <w:r>
        <w:rPr>
          <w:rFonts w:ascii="Times New Roman" w:hAnsi="Times New Roman"/>
          <w:color w:val="FF0000"/>
        </w:rPr>
        <w:t>After all the data has been sent, a packet with a media length of 0 is sent, as a mark that file transfer is completed.</w:t>
      </w:r>
    </w:p>
    <w:p w:rsidR="004C3666" w:rsidRDefault="003753BE">
      <w:pPr>
        <w:pStyle w:val="Heading3"/>
        <w:ind w:left="709" w:hanging="578"/>
      </w:pPr>
      <w:r>
        <w:t xml:space="preserve"> ftp file tranmission</w:t>
      </w:r>
      <w:r>
        <w:rPr>
          <w:color w:val="FF0000"/>
        </w:rPr>
        <w:t xml:space="preserve"> (not implemented yet)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8"/>
        <w:gridCol w:w="765"/>
        <w:gridCol w:w="4969"/>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0x4091</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ftp server </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ftp</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rule: </w:t>
            </w:r>
            <w:hyperlink r:id="rId20" w:history="1">
              <w:r>
                <w:rPr>
                  <w:rStyle w:val="Hyperlink"/>
                  <w:rFonts w:ascii="Times New Roman" w:hAnsi="Times New Roman"/>
                  <w:color w:val="auto"/>
                </w:rPr>
                <w:t>ftp://user</w:t>
              </w:r>
            </w:hyperlink>
            <w:r>
              <w:rPr>
                <w:rFonts w:ascii="Times New Roman" w:hAnsi="Times New Roman"/>
              </w:rPr>
              <w:t xml:space="preserve"> name:password@server: port </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action type </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act</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t>R</w:t>
            </w:r>
            <w:r>
              <w:rPr>
                <w:rFonts w:hint="eastAsia"/>
              </w:rPr>
              <w:t>e</w:t>
            </w:r>
            <w:r>
              <w:t xml:space="preserve">ference </w:t>
            </w:r>
            <w:hyperlink w:anchor="_File_Type_Code" w:history="1">
              <w:r>
                <w:rPr>
                  <w:rStyle w:val="Hyperlink"/>
                  <w:rFonts w:hint="eastAsia"/>
                </w:rPr>
                <w:t>3.</w:t>
              </w:r>
              <w:r>
                <w:rPr>
                  <w:rStyle w:val="Hyperlink"/>
                </w:rPr>
                <w:t>4</w:t>
              </w:r>
              <w:r>
                <w:rPr>
                  <w:rStyle w:val="Hyperlink"/>
                  <w:rFonts w:hint="eastAsia"/>
                </w:rPr>
                <w:t xml:space="preserve"> File Type Code</w:t>
              </w:r>
            </w:hyperlink>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Optional items</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version </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version to be upgraded</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file name</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fn</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file name which need to be processed</w:t>
            </w: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“ftp”:”</w:t>
      </w:r>
      <w:hyperlink r:id="rId21" w:history="1">
        <w:r>
          <w:rPr>
            <w:rStyle w:val="Hyperlink"/>
            <w:rFonts w:ascii="Times New Roman" w:hAnsi="Times New Roman"/>
            <w:color w:val="auto"/>
          </w:rPr>
          <w:t>ftp://aa:123@192.168.0.5:32001</w:t>
        </w:r>
      </w:hyperlink>
      <w:r>
        <w:rPr>
          <w:rFonts w:ascii="Times New Roman" w:hAnsi="Times New Roman"/>
        </w:rPr>
        <w:t>”,</w:t>
      </w:r>
    </w:p>
    <w:p w:rsidR="004C3666" w:rsidRDefault="003753BE">
      <w:pPr>
        <w:ind w:firstLine="420"/>
        <w:rPr>
          <w:rFonts w:ascii="Times New Roman" w:hAnsi="Times New Roman"/>
        </w:rPr>
      </w:pPr>
      <w:r>
        <w:rPr>
          <w:rFonts w:ascii="Times New Roman" w:hAnsi="Times New Roman"/>
        </w:rPr>
        <w:t>“act”:”1”,</w:t>
      </w:r>
    </w:p>
    <w:p w:rsidR="004C3666" w:rsidRDefault="003753BE">
      <w:pPr>
        <w:ind w:firstLine="420"/>
        <w:rPr>
          <w:rFonts w:ascii="Times New Roman" w:hAnsi="Times New Roman"/>
        </w:rPr>
      </w:pPr>
      <w:r>
        <w:rPr>
          <w:rFonts w:ascii="Times New Roman" w:hAnsi="Times New Roman"/>
        </w:rPr>
        <w:t>“ver”:”1.02.3”</w:t>
      </w:r>
    </w:p>
    <w:p w:rsidR="004C3666" w:rsidRDefault="003753BE">
      <w:pPr>
        <w:ind w:firstLine="420"/>
        <w:rPr>
          <w:rFonts w:ascii="Times New Roman" w:hAnsi="Times New Roman"/>
        </w:rPr>
      </w:pPr>
      <w:r>
        <w:rPr>
          <w:rFonts w:ascii="Times New Roman" w:hAnsi="Times New Roman"/>
        </w:rPr>
        <w:t>}</w:t>
      </w:r>
    </w:p>
    <w:p w:rsidR="004C3666" w:rsidRDefault="003753BE">
      <w:pPr>
        <w:pStyle w:val="Heading3"/>
      </w:pPr>
      <w:bookmarkStart w:id="55" w:name="_ftp传输完毕应答"/>
      <w:bookmarkStart w:id="56" w:name="_ftp_transmission_over"/>
      <w:bookmarkEnd w:id="55"/>
      <w:bookmarkEnd w:id="56"/>
      <w:r>
        <w:t xml:space="preserve"> ftp transmission over report </w:t>
      </w:r>
      <w:r>
        <w:rPr>
          <w:color w:val="FF0000"/>
        </w:rPr>
        <w:t>(not implemented yet)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8"/>
        <w:gridCol w:w="765"/>
        <w:gridCol w:w="4969"/>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0x1091</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ftp server</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ftp</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rule: </w:t>
            </w:r>
            <w:hyperlink r:id="rId22" w:history="1">
              <w:r>
                <w:rPr>
                  <w:rStyle w:val="Hyperlink"/>
                  <w:rFonts w:ascii="Times New Roman" w:hAnsi="Times New Roman"/>
                  <w:color w:val="auto"/>
                </w:rPr>
                <w:t>ftp://user</w:t>
              </w:r>
            </w:hyperlink>
            <w:r>
              <w:rPr>
                <w:rFonts w:ascii="Times New Roman" w:hAnsi="Times New Roman"/>
              </w:rPr>
              <w:t xml:space="preserve"> name:password@server: port</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action type</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act</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1—upgrading  2—download from </w:t>
            </w:r>
            <w:hyperlink w:history="1">
              <w:r>
                <w:rPr>
                  <w:rStyle w:val="Hyperlink"/>
                  <w:rFonts w:ascii="Times New Roman" w:hAnsi="Times New Roman"/>
                  <w:color w:val="auto"/>
                </w:rPr>
                <w:t>ftp 3--upload</w:t>
              </w:r>
            </w:hyperlink>
            <w:r>
              <w:rPr>
                <w:rFonts w:ascii="Times New Roman" w:hAnsi="Times New Roman"/>
              </w:rPr>
              <w:t xml:space="preserve"> file to ftp</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Error Code</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err</w:t>
            </w:r>
          </w:p>
        </w:tc>
        <w:tc>
          <w:tcPr>
            <w:tcW w:w="4969"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Optional items</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version </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vertion need to be upgraded </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file name</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fn</w:t>
            </w:r>
          </w:p>
        </w:tc>
        <w:tc>
          <w:tcPr>
            <w:tcW w:w="4969"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file need to be processed</w:t>
            </w: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“ftp”:”</w:t>
      </w:r>
      <w:hyperlink r:id="rId23" w:history="1">
        <w:r>
          <w:rPr>
            <w:rStyle w:val="Hyperlink"/>
            <w:rFonts w:ascii="Times New Roman" w:hAnsi="Times New Roman"/>
            <w:color w:val="auto"/>
          </w:rPr>
          <w:t>ftp://aa:123@192.168.0.5:32001</w:t>
        </w:r>
      </w:hyperlink>
      <w:r>
        <w:rPr>
          <w:rFonts w:ascii="Times New Roman" w:hAnsi="Times New Roman"/>
        </w:rPr>
        <w:t>”,</w:t>
      </w:r>
    </w:p>
    <w:p w:rsidR="004C3666" w:rsidRDefault="003753BE">
      <w:pPr>
        <w:ind w:firstLine="420"/>
        <w:rPr>
          <w:rFonts w:ascii="Times New Roman" w:hAnsi="Times New Roman"/>
        </w:rPr>
      </w:pPr>
      <w:r>
        <w:rPr>
          <w:rFonts w:ascii="Times New Roman" w:hAnsi="Times New Roman"/>
        </w:rPr>
        <w:t>“act”:”1”,</w:t>
      </w:r>
    </w:p>
    <w:p w:rsidR="004C3666" w:rsidRDefault="003753BE">
      <w:pPr>
        <w:ind w:firstLine="420"/>
        <w:rPr>
          <w:rFonts w:ascii="Times New Roman" w:hAnsi="Times New Roman"/>
        </w:rPr>
      </w:pPr>
      <w:r>
        <w:rPr>
          <w:rFonts w:ascii="Times New Roman" w:hAnsi="Times New Roman"/>
        </w:rPr>
        <w:t>“ver”:”1.02.3”,</w:t>
      </w:r>
    </w:p>
    <w:p w:rsidR="004C3666" w:rsidRDefault="003753BE">
      <w:pPr>
        <w:ind w:firstLine="420"/>
        <w:rPr>
          <w:rFonts w:ascii="Times New Roman" w:hAnsi="Times New Roman"/>
        </w:rPr>
      </w:pPr>
      <w:r>
        <w:rPr>
          <w:rFonts w:ascii="Times New Roman" w:hAnsi="Times New Roman"/>
        </w:rPr>
        <w:t>“err”:”0”</w:t>
      </w:r>
    </w:p>
    <w:p w:rsidR="004C3666" w:rsidRDefault="003753BE">
      <w:pPr>
        <w:ind w:firstLine="420"/>
        <w:rPr>
          <w:rFonts w:ascii="Times New Roman" w:hAnsi="Times New Roman"/>
        </w:rPr>
      </w:pPr>
      <w:r>
        <w:rPr>
          <w:rFonts w:ascii="Times New Roman" w:hAnsi="Times New Roman"/>
        </w:rPr>
        <w:t>}</w:t>
      </w:r>
    </w:p>
    <w:p w:rsidR="004C3666" w:rsidRDefault="004C3666">
      <w:pPr>
        <w:ind w:left="420"/>
        <w:rPr>
          <w:rFonts w:ascii="Times New Roman" w:hAnsi="Times New Roman"/>
        </w:rPr>
      </w:pPr>
    </w:p>
    <w:p w:rsidR="004C3666" w:rsidRPr="00A42DDD" w:rsidRDefault="003753BE">
      <w:pPr>
        <w:pStyle w:val="Heading3"/>
        <w:ind w:left="420"/>
      </w:pPr>
      <w:r w:rsidRPr="00A42DDD">
        <w:t xml:space="preserve"> Device file generation no</w:t>
      </w:r>
      <w:r w:rsidR="00A42DDD" w:rsidRPr="00A42DDD">
        <w:t xml:space="preserve">tification </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09"/>
        <w:gridCol w:w="763"/>
        <w:gridCol w:w="4980"/>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Description</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Meessage number</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0x1092</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Transmission Direction</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A42DDD">
            <w:pPr>
              <w:pStyle w:val="1"/>
              <w:ind w:firstLineChars="0" w:firstLine="0"/>
              <w:rPr>
                <w:rFonts w:ascii="Times New Roman" w:hAnsi="Times New Roman"/>
              </w:rPr>
            </w:pPr>
            <w:r>
              <w:rPr>
                <w:rFonts w:ascii="Times New Roman" w:hAnsi="Times New Roman"/>
              </w:rPr>
              <w:t xml:space="preserve">MDVR </w:t>
            </w:r>
            <w:r w:rsidRPr="00A42DDD">
              <w:rPr>
                <w:rFonts w:ascii="Times New Roman" w:hAnsi="Times New Roman"/>
              </w:rPr>
              <w:sym w:font="Wingdings" w:char="F0E0"/>
            </w:r>
            <w:r w:rsidRPr="00A42DDD">
              <w:rPr>
                <w:rFonts w:ascii="Times New Roman" w:hAnsi="Times New Roman"/>
              </w:rPr>
              <w:sym w:font="Wingdings" w:char="F0E0"/>
            </w:r>
            <w:r w:rsidR="003753BE">
              <w:rPr>
                <w:rFonts w:ascii="Times New Roman" w:hAnsi="Times New Roman"/>
              </w:rPr>
              <w:t xml:space="preserve">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0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76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Field name</w:t>
            </w:r>
          </w:p>
        </w:tc>
        <w:tc>
          <w:tcPr>
            <w:tcW w:w="4980"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0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76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80"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device, such as "12FB-01DE-0001-0203", uses the session number corresponding to the registered link</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0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File type</w:t>
            </w:r>
          </w:p>
        </w:tc>
        <w:tc>
          <w:tcPr>
            <w:tcW w:w="76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ft</w:t>
            </w:r>
          </w:p>
        </w:tc>
        <w:tc>
          <w:tcPr>
            <w:tcW w:w="4980" w:type="dxa"/>
            <w:tcBorders>
              <w:top w:val="single" w:sz="4" w:space="0" w:color="auto"/>
              <w:left w:val="single" w:sz="4" w:space="0" w:color="auto"/>
              <w:bottom w:val="single" w:sz="4" w:space="0" w:color="auto"/>
              <w:right w:val="single" w:sz="4" w:space="0" w:color="auto"/>
            </w:tcBorders>
          </w:tcPr>
          <w:p w:rsidR="004C3666" w:rsidRDefault="003753BE" w:rsidP="00A42DDD">
            <w:pPr>
              <w:rPr>
                <w:rFonts w:ascii="Times New Roman" w:hAnsi="Times New Roman"/>
              </w:rPr>
            </w:pPr>
            <w:r>
              <w:rPr>
                <w:rFonts w:ascii="Times New Roman" w:hAnsi="Times New Roman"/>
              </w:rPr>
              <w:t xml:space="preserve">Refer to </w:t>
            </w:r>
            <w:hyperlink w:anchor="_File_Type_Code" w:history="1">
              <w:r w:rsidR="00A42DDD" w:rsidRPr="00A42DDD">
                <w:rPr>
                  <w:rStyle w:val="Hyperlink"/>
                  <w:rFonts w:ascii="Times New Roman" w:hAnsi="Times New Roman"/>
                </w:rPr>
                <w:t>File Type Code</w:t>
              </w:r>
            </w:hyperlink>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0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File name</w:t>
            </w:r>
          </w:p>
        </w:tc>
        <w:tc>
          <w:tcPr>
            <w:tcW w:w="76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fn</w:t>
            </w:r>
          </w:p>
        </w:tc>
        <w:tc>
          <w:tcPr>
            <w:tcW w:w="4980"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File name to be processed</w:t>
            </w:r>
          </w:p>
        </w:tc>
      </w:tr>
    </w:tbl>
    <w:p w:rsidR="004C3666" w:rsidRDefault="004C3666"/>
    <w:p w:rsidR="004C3666" w:rsidRDefault="003753BE">
      <w:pPr>
        <w:ind w:firstLine="420"/>
      </w:pPr>
      <w:r>
        <w:rPr>
          <w:rFonts w:ascii="Times New Roman" w:hAnsi="Times New Roman"/>
        </w:rPr>
        <w:t>Loading Data Sample</w:t>
      </w:r>
      <w:r>
        <w:rPr>
          <w:rFonts w:hint="eastAsia"/>
        </w:rPr>
        <w:t xml:space="preserve">: </w:t>
      </w:r>
    </w:p>
    <w:p w:rsidR="004C3666" w:rsidRDefault="004C3666">
      <w:pPr>
        <w:ind w:firstLine="420"/>
      </w:pPr>
    </w:p>
    <w:p w:rsidR="004C3666" w:rsidRDefault="003753BE">
      <w:pPr>
        <w:ind w:firstLine="420"/>
      </w:pPr>
      <w:r>
        <w:t>{</w:t>
      </w:r>
    </w:p>
    <w:p w:rsidR="004C3666" w:rsidRDefault="003753BE">
      <w:pPr>
        <w:ind w:firstLine="420"/>
      </w:pPr>
      <w:r>
        <w:t>“ft”:”1”</w:t>
      </w:r>
      <w:r>
        <w:rPr>
          <w:rFonts w:hint="eastAsia"/>
        </w:rPr>
        <w:t>,</w:t>
      </w:r>
    </w:p>
    <w:p w:rsidR="004C3666" w:rsidRDefault="003753BE">
      <w:pPr>
        <w:ind w:firstLine="420"/>
      </w:pPr>
      <w:r>
        <w:t>“fn”:” /mnt/snap_1.jpg”</w:t>
      </w:r>
    </w:p>
    <w:p w:rsidR="004C3666" w:rsidRDefault="003753BE">
      <w:pPr>
        <w:ind w:firstLine="420"/>
      </w:pPr>
      <w:r>
        <w:t>}</w:t>
      </w:r>
    </w:p>
    <w:p w:rsidR="004C3666" w:rsidRDefault="004C3666"/>
    <w:p w:rsidR="004C3666" w:rsidRDefault="003753BE">
      <w:pPr>
        <w:pStyle w:val="Heading2"/>
      </w:pPr>
      <w:r>
        <w:t>Parameter Configuration</w:t>
      </w:r>
    </w:p>
    <w:p w:rsidR="004C3666" w:rsidRDefault="003753BE">
      <w:pPr>
        <w:pStyle w:val="Heading3"/>
      </w:pPr>
      <w:bookmarkStart w:id="57" w:name="_Configration_Request"/>
      <w:bookmarkStart w:id="58" w:name="_配置请求"/>
      <w:bookmarkEnd w:id="57"/>
      <w:bookmarkEnd w:id="58"/>
      <w:r>
        <w:t xml:space="preserve"> Configration Request </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7"/>
        <w:gridCol w:w="765"/>
        <w:gridCol w:w="4970"/>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0x40A0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MDVR ←←Server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3753BE">
            <w:pPr>
              <w:rPr>
                <w:rFonts w:ascii="Times New Roman" w:hAnsi="Times New Roman"/>
              </w:rPr>
            </w:pPr>
            <w:r>
              <w:rPr>
                <w:rFonts w:ascii="Times New Roman" w:hAnsi="Times New Roman"/>
              </w:rPr>
              <w:t>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70"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Session numbering</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70"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tabs>
                <w:tab w:val="left" w:pos="1320"/>
              </w:tabs>
              <w:rPr>
                <w:rFonts w:ascii="Times New Roman" w:hAnsi="Times New Roman"/>
              </w:rPr>
            </w:pPr>
            <w:r>
              <w:rPr>
                <w:rFonts w:ascii="Times New Roman" w:hAnsi="Times New Roman"/>
              </w:rPr>
              <w:t xml:space="preserve"> Optional items</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5" w:type="dxa"/>
            <w:tcBorders>
              <w:top w:val="single" w:sz="4" w:space="0" w:color="auto"/>
              <w:left w:val="single" w:sz="4" w:space="0" w:color="auto"/>
              <w:bottom w:val="single" w:sz="4" w:space="0" w:color="auto"/>
              <w:right w:val="single" w:sz="4" w:space="0" w:color="auto"/>
            </w:tcBorders>
          </w:tcPr>
          <w:p w:rsidR="004C3666" w:rsidRDefault="00405E8C">
            <w:pPr>
              <w:rPr>
                <w:rFonts w:ascii="Times New Roman" w:hAnsi="Times New Roman"/>
              </w:rPr>
            </w:pPr>
            <w:r>
              <w:rPr>
                <w:rFonts w:ascii="Times New Roman" w:hAnsi="Times New Roman" w:hint="eastAsia"/>
              </w:rPr>
              <w:t>sc</w:t>
            </w:r>
          </w:p>
        </w:tc>
        <w:tc>
          <w:tcPr>
            <w:tcW w:w="497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the definition is different for each parameter configuraton, field name is different as well. </w:t>
            </w:r>
          </w:p>
          <w:p w:rsidR="004C3666" w:rsidRDefault="003753BE">
            <w:pPr>
              <w:rPr>
                <w:rFonts w:ascii="Times New Roman" w:hAnsi="Times New Roman"/>
              </w:rPr>
            </w:pPr>
            <w:r>
              <w:rPr>
                <w:rFonts w:ascii="Times New Roman" w:hAnsi="Times New Roman"/>
              </w:rPr>
              <w:t xml:space="preserve">the descriped content is included in the field name, if the data is empty behind field name, that means operation for gain parameter, refer to parameter description </w:t>
            </w: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for example:</w:t>
            </w:r>
          </w:p>
          <w:p w:rsidR="004C3666" w:rsidRDefault="003753BE">
            <w:pPr>
              <w:rPr>
                <w:rFonts w:ascii="Times New Roman" w:hAnsi="Times New Roman"/>
              </w:rPr>
            </w:pPr>
            <w:r>
              <w:rPr>
                <w:rFonts w:ascii="Times New Roman" w:hAnsi="Times New Roman"/>
              </w:rPr>
              <w:t xml:space="preserve">set the clock parameter, it will be   </w:t>
            </w:r>
            <w:r>
              <w:rPr>
                <w:color w:val="000000" w:themeColor="text1"/>
              </w:rPr>
              <w:t>”</w:t>
            </w:r>
            <w:r>
              <w:rPr>
                <w:rFonts w:hint="eastAsia"/>
                <w:color w:val="000000" w:themeColor="text1"/>
              </w:rPr>
              <w:t>clock</w:t>
            </w:r>
            <w:r>
              <w:rPr>
                <w:color w:val="000000" w:themeColor="text1"/>
              </w:rPr>
              <w:t>”:{“</w:t>
            </w:r>
            <w:r>
              <w:rPr>
                <w:rFonts w:hint="eastAsia"/>
                <w:color w:val="000000" w:themeColor="text1"/>
              </w:rPr>
              <w:t>a</w:t>
            </w:r>
            <w:r>
              <w:rPr>
                <w:color w:val="000000" w:themeColor="text1"/>
              </w:rPr>
              <w:t>”:”1”,”b”:”6”}</w:t>
            </w:r>
            <w:r>
              <w:rPr>
                <w:color w:val="000000" w:themeColor="text1"/>
              </w:rPr>
              <w:br/>
              <w:t>gain the clock parameter, it will be ”clock”:</w:t>
            </w:r>
            <w:r w:rsidR="00405E8C">
              <w:rPr>
                <w:color w:val="000000" w:themeColor="text1"/>
              </w:rPr>
              <w:t>””</w:t>
            </w:r>
          </w:p>
        </w:tc>
      </w:tr>
      <w:tr w:rsidR="00405E8C" w:rsidTr="00405E8C">
        <w:trPr>
          <w:trHeight w:val="1846"/>
        </w:trPr>
        <w:tc>
          <w:tcPr>
            <w:tcW w:w="1341" w:type="dxa"/>
            <w:tcBorders>
              <w:left w:val="single" w:sz="4" w:space="0" w:color="auto"/>
              <w:right w:val="single" w:sz="4" w:space="0" w:color="auto"/>
            </w:tcBorders>
          </w:tcPr>
          <w:p w:rsidR="00405E8C" w:rsidRDefault="00405E8C">
            <w:pPr>
              <w:rPr>
                <w:rFonts w:ascii="Times New Roman" w:hAnsi="Times New Roman"/>
              </w:rPr>
            </w:pPr>
          </w:p>
        </w:tc>
        <w:tc>
          <w:tcPr>
            <w:tcW w:w="1317" w:type="dxa"/>
            <w:tcBorders>
              <w:top w:val="single" w:sz="4" w:space="0" w:color="auto"/>
              <w:left w:val="single" w:sz="4" w:space="0" w:color="auto"/>
              <w:bottom w:val="single" w:sz="4" w:space="0" w:color="auto"/>
              <w:right w:val="single" w:sz="4" w:space="0" w:color="auto"/>
            </w:tcBorders>
          </w:tcPr>
          <w:p w:rsidR="00405E8C" w:rsidRDefault="00405E8C">
            <w:pPr>
              <w:rPr>
                <w:rFonts w:ascii="Times New Roman" w:hAnsi="Times New Roman"/>
              </w:rPr>
            </w:pPr>
            <w:r>
              <w:rPr>
                <w:rFonts w:ascii="Times New Roman" w:hAnsi="Times New Roman" w:hint="eastAsia"/>
              </w:rPr>
              <w:t>Server</w:t>
            </w:r>
          </w:p>
        </w:tc>
        <w:tc>
          <w:tcPr>
            <w:tcW w:w="765" w:type="dxa"/>
            <w:tcBorders>
              <w:top w:val="single" w:sz="4" w:space="0" w:color="auto"/>
              <w:left w:val="single" w:sz="4" w:space="0" w:color="auto"/>
              <w:bottom w:val="single" w:sz="4" w:space="0" w:color="auto"/>
              <w:right w:val="single" w:sz="4" w:space="0" w:color="auto"/>
            </w:tcBorders>
          </w:tcPr>
          <w:p w:rsidR="00405E8C" w:rsidRDefault="00405E8C">
            <w:pPr>
              <w:rPr>
                <w:rFonts w:ascii="Times New Roman" w:hAnsi="Times New Roman"/>
              </w:rPr>
            </w:pPr>
            <w:r>
              <w:rPr>
                <w:rFonts w:ascii="Times New Roman" w:hAnsi="Times New Roman" w:hint="eastAsia"/>
              </w:rPr>
              <w:t>srv</w:t>
            </w:r>
          </w:p>
        </w:tc>
        <w:tc>
          <w:tcPr>
            <w:tcW w:w="4970" w:type="dxa"/>
            <w:tcBorders>
              <w:top w:val="single" w:sz="4" w:space="0" w:color="auto"/>
              <w:left w:val="single" w:sz="4" w:space="0" w:color="auto"/>
              <w:bottom w:val="single" w:sz="4" w:space="0" w:color="auto"/>
              <w:right w:val="single" w:sz="4" w:space="0" w:color="auto"/>
            </w:tcBorders>
          </w:tcPr>
          <w:p w:rsidR="00405E8C" w:rsidRDefault="00405E8C">
            <w:pPr>
              <w:rPr>
                <w:rFonts w:ascii="Times New Roman" w:hAnsi="Times New Roman"/>
              </w:rPr>
            </w:pPr>
            <w:r>
              <w:rPr>
                <w:rFonts w:ascii="Times New Roman" w:hAnsi="Times New Roman" w:hint="eastAsia"/>
              </w:rPr>
              <w:t xml:space="preserve">IP address or domain name of server[e.g. </w:t>
            </w:r>
            <w:hyperlink r:id="rId24" w:history="1">
              <w:r w:rsidRPr="005D7E38">
                <w:rPr>
                  <w:rStyle w:val="Hyperlink"/>
                  <w:rFonts w:ascii="Times New Roman" w:hAnsi="Times New Roman"/>
                </w:rPr>
                <w:t>www.how.com:31500</w:t>
              </w:r>
            </w:hyperlink>
            <w:r>
              <w:rPr>
                <w:rFonts w:ascii="Times New Roman" w:hAnsi="Times New Roman"/>
              </w:rPr>
              <w:t xml:space="preserve">, </w:t>
            </w:r>
            <w:hyperlink r:id="rId25" w:history="1">
              <w:r w:rsidRPr="005D7E38">
                <w:rPr>
                  <w:rStyle w:val="Hyperlink"/>
                  <w:rFonts w:ascii="Times New Roman" w:hAnsi="Times New Roman"/>
                </w:rPr>
                <w:t>www.how.com</w:t>
              </w:r>
            </w:hyperlink>
            <w:r>
              <w:rPr>
                <w:rFonts w:ascii="Times New Roman" w:hAnsi="Times New Roman"/>
              </w:rPr>
              <w:t xml:space="preserve"> is address and 31500 is port]. It will use signal link if there is no server settings, otherwise it will create a new link like media data transfer.</w:t>
            </w:r>
          </w:p>
        </w:tc>
      </w:tr>
    </w:tbl>
    <w:p w:rsidR="004C3666" w:rsidRDefault="004C3666">
      <w:pPr>
        <w:rPr>
          <w:rFonts w:ascii="Times New Roman" w:hAnsi="Times New Roman"/>
        </w:rPr>
      </w:pPr>
    </w:p>
    <w:p w:rsidR="004C3666" w:rsidRDefault="003753BE">
      <w:pPr>
        <w:ind w:firstLine="420"/>
        <w:rPr>
          <w:rFonts w:ascii="Times New Roman" w:hAnsi="Times New Roman"/>
          <w:color w:val="000000" w:themeColor="text1"/>
        </w:rPr>
      </w:pPr>
      <w:r>
        <w:rPr>
          <w:rFonts w:ascii="Times New Roman" w:hAnsi="Times New Roman"/>
          <w:color w:val="000000" w:themeColor="text1"/>
        </w:rPr>
        <w:t xml:space="preserve">Loading Data Sample </w:t>
      </w:r>
      <w:r>
        <w:rPr>
          <w:rFonts w:ascii="Times New Roman" w:hAnsi="Times New Roman"/>
          <w:color w:val="000000" w:themeColor="text1"/>
        </w:rPr>
        <w:t>：</w:t>
      </w:r>
    </w:p>
    <w:p w:rsidR="004C3666" w:rsidRDefault="003753BE">
      <w:pPr>
        <w:ind w:firstLine="420"/>
        <w:rPr>
          <w:color w:val="000000" w:themeColor="text1"/>
        </w:rPr>
      </w:pPr>
      <w:r>
        <w:rPr>
          <w:rFonts w:hint="eastAsia"/>
          <w:color w:val="000000" w:themeColor="text1"/>
        </w:rPr>
        <w:t>1</w:t>
      </w:r>
      <w:r>
        <w:rPr>
          <w:rFonts w:hint="eastAsia"/>
          <w:color w:val="000000" w:themeColor="text1"/>
        </w:rPr>
        <w:t>、</w:t>
      </w:r>
      <w:r>
        <w:rPr>
          <w:rFonts w:hint="eastAsia"/>
          <w:color w:val="000000" w:themeColor="text1"/>
        </w:rPr>
        <w:t>Set clock and time at the same time</w:t>
      </w:r>
    </w:p>
    <w:p w:rsidR="004C3666" w:rsidRDefault="003753BE">
      <w:pPr>
        <w:ind w:leftChars="200" w:left="420"/>
        <w:rPr>
          <w:color w:val="000000" w:themeColor="text1"/>
        </w:rPr>
      </w:pPr>
      <w:r>
        <w:rPr>
          <w:color w:val="000000" w:themeColor="text1"/>
        </w:rPr>
        <w:t>{</w:t>
      </w:r>
    </w:p>
    <w:p w:rsidR="004C3666" w:rsidRDefault="003753BE">
      <w:pPr>
        <w:ind w:leftChars="200" w:left="420" w:firstLineChars="150" w:firstLine="315"/>
        <w:rPr>
          <w:color w:val="000000" w:themeColor="text1"/>
        </w:rPr>
      </w:pPr>
      <w:r>
        <w:rPr>
          <w:color w:val="000000" w:themeColor="text1"/>
        </w:rPr>
        <w:t>"ss" : "12FB-01DE-0001-0203"</w:t>
      </w:r>
    </w:p>
    <w:p w:rsidR="004C3666" w:rsidRDefault="003753BE">
      <w:pPr>
        <w:ind w:leftChars="200" w:left="420"/>
        <w:rPr>
          <w:color w:val="000000" w:themeColor="text1"/>
        </w:rPr>
      </w:pPr>
      <w:r>
        <w:rPr>
          <w:color w:val="000000" w:themeColor="text1"/>
        </w:rPr>
        <w:t xml:space="preserve">   "sc" : </w:t>
      </w:r>
    </w:p>
    <w:p w:rsidR="004C3666" w:rsidRDefault="003753BE">
      <w:pPr>
        <w:ind w:leftChars="200" w:left="420"/>
        <w:rPr>
          <w:color w:val="000000" w:themeColor="text1"/>
        </w:rPr>
      </w:pPr>
      <w:r>
        <w:rPr>
          <w:color w:val="000000" w:themeColor="text1"/>
        </w:rPr>
        <w:t xml:space="preserve">   {</w:t>
      </w:r>
    </w:p>
    <w:p w:rsidR="004C3666" w:rsidRDefault="003753BE">
      <w:pPr>
        <w:ind w:leftChars="200" w:left="420"/>
        <w:rPr>
          <w:color w:val="000000" w:themeColor="text1"/>
        </w:rPr>
      </w:pPr>
      <w:r>
        <w:rPr>
          <w:color w:val="000000" w:themeColor="text1"/>
        </w:rPr>
        <w:t xml:space="preserve">      "clock" : </w:t>
      </w:r>
    </w:p>
    <w:p w:rsidR="004C3666" w:rsidRDefault="003753BE">
      <w:pPr>
        <w:ind w:leftChars="200" w:left="420"/>
        <w:rPr>
          <w:color w:val="000000" w:themeColor="text1"/>
        </w:rPr>
      </w:pPr>
      <w:r>
        <w:rPr>
          <w:color w:val="000000" w:themeColor="text1"/>
        </w:rPr>
        <w:tab/>
        <w:t xml:space="preserve">  {</w:t>
      </w:r>
    </w:p>
    <w:p w:rsidR="004C3666" w:rsidRDefault="003753BE">
      <w:pPr>
        <w:ind w:leftChars="200" w:left="420"/>
        <w:rPr>
          <w:color w:val="000000" w:themeColor="text1"/>
        </w:rPr>
      </w:pPr>
      <w:r>
        <w:rPr>
          <w:color w:val="000000" w:themeColor="text1"/>
        </w:rPr>
        <w:t xml:space="preserve">         "timezone" : "3"</w:t>
      </w:r>
    </w:p>
    <w:p w:rsidR="004C3666" w:rsidRDefault="003753BE">
      <w:pPr>
        <w:ind w:leftChars="200" w:left="420"/>
        <w:rPr>
          <w:color w:val="000000" w:themeColor="text1"/>
        </w:rPr>
      </w:pPr>
      <w:r>
        <w:rPr>
          <w:color w:val="000000" w:themeColor="text1"/>
        </w:rPr>
        <w:t xml:space="preserve">      },</w:t>
      </w:r>
    </w:p>
    <w:p w:rsidR="004C3666" w:rsidRDefault="003753BE">
      <w:pPr>
        <w:ind w:leftChars="200" w:left="420"/>
        <w:rPr>
          <w:color w:val="000000" w:themeColor="text1"/>
        </w:rPr>
      </w:pPr>
      <w:r>
        <w:rPr>
          <w:color w:val="000000" w:themeColor="text1"/>
        </w:rPr>
        <w:t xml:space="preserve">      "time" : </w:t>
      </w:r>
    </w:p>
    <w:p w:rsidR="004C3666" w:rsidRDefault="003753BE">
      <w:pPr>
        <w:ind w:leftChars="200" w:left="420"/>
        <w:rPr>
          <w:color w:val="000000" w:themeColor="text1"/>
        </w:rPr>
      </w:pPr>
      <w:r>
        <w:rPr>
          <w:color w:val="000000" w:themeColor="text1"/>
        </w:rPr>
        <w:tab/>
        <w:t xml:space="preserve">  {</w:t>
      </w:r>
    </w:p>
    <w:p w:rsidR="004C3666" w:rsidRDefault="003753BE">
      <w:pPr>
        <w:ind w:leftChars="200" w:left="420"/>
        <w:rPr>
          <w:color w:val="000000" w:themeColor="text1"/>
        </w:rPr>
      </w:pPr>
      <w:r>
        <w:rPr>
          <w:color w:val="000000" w:themeColor="text1"/>
        </w:rPr>
        <w:t xml:space="preserve">         "interval" : "7",</w:t>
      </w:r>
    </w:p>
    <w:p w:rsidR="004C3666" w:rsidRDefault="003753BE">
      <w:pPr>
        <w:ind w:leftChars="200" w:left="420"/>
        <w:rPr>
          <w:color w:val="000000" w:themeColor="text1"/>
        </w:rPr>
      </w:pPr>
      <w:r>
        <w:rPr>
          <w:color w:val="000000" w:themeColor="text1"/>
        </w:rPr>
        <w:t xml:space="preserve">         "ntp" : "www.ntp.com"</w:t>
      </w:r>
    </w:p>
    <w:p w:rsidR="004C3666" w:rsidRDefault="003753BE">
      <w:pPr>
        <w:ind w:leftChars="200" w:left="420"/>
        <w:rPr>
          <w:color w:val="000000" w:themeColor="text1"/>
        </w:rPr>
      </w:pPr>
      <w:r>
        <w:rPr>
          <w:color w:val="000000" w:themeColor="text1"/>
        </w:rPr>
        <w:t xml:space="preserve">      }</w:t>
      </w:r>
    </w:p>
    <w:p w:rsidR="004C3666" w:rsidRDefault="003753BE">
      <w:pPr>
        <w:ind w:leftChars="200" w:left="420"/>
        <w:rPr>
          <w:color w:val="000000" w:themeColor="text1"/>
        </w:rPr>
      </w:pPr>
      <w:r>
        <w:rPr>
          <w:color w:val="000000" w:themeColor="text1"/>
        </w:rPr>
        <w:t xml:space="preserve">   },</w:t>
      </w:r>
    </w:p>
    <w:p w:rsidR="004C3666" w:rsidRDefault="003753BE">
      <w:pPr>
        <w:ind w:leftChars="200" w:left="420"/>
        <w:rPr>
          <w:color w:val="000000" w:themeColor="text1"/>
        </w:rPr>
      </w:pPr>
      <w:r>
        <w:rPr>
          <w:color w:val="000000" w:themeColor="text1"/>
        </w:rPr>
        <w:t>}</w:t>
      </w:r>
    </w:p>
    <w:p w:rsidR="004C3666" w:rsidRDefault="004C3666">
      <w:pPr>
        <w:ind w:leftChars="200" w:left="420"/>
        <w:rPr>
          <w:color w:val="000000" w:themeColor="text1"/>
        </w:rPr>
      </w:pPr>
    </w:p>
    <w:p w:rsidR="004C3666" w:rsidRDefault="003753BE">
      <w:pPr>
        <w:ind w:firstLine="420"/>
        <w:rPr>
          <w:color w:val="000000" w:themeColor="text1"/>
        </w:rPr>
      </w:pPr>
      <w:r>
        <w:rPr>
          <w:color w:val="000000" w:themeColor="text1"/>
        </w:rPr>
        <w:t>2</w:t>
      </w:r>
      <w:r>
        <w:rPr>
          <w:rFonts w:hint="eastAsia"/>
          <w:color w:val="000000" w:themeColor="text1"/>
        </w:rPr>
        <w:t>、</w:t>
      </w:r>
      <w:r>
        <w:rPr>
          <w:rFonts w:hint="eastAsia"/>
          <w:color w:val="000000" w:themeColor="text1"/>
        </w:rPr>
        <w:t>obtain clock, time and record at the same time</w:t>
      </w:r>
    </w:p>
    <w:p w:rsidR="004C3666" w:rsidRDefault="003753BE">
      <w:pPr>
        <w:ind w:leftChars="200" w:left="420"/>
        <w:rPr>
          <w:color w:val="000000" w:themeColor="text1"/>
        </w:rPr>
      </w:pPr>
      <w:r>
        <w:rPr>
          <w:color w:val="000000" w:themeColor="text1"/>
        </w:rPr>
        <w:t>{</w:t>
      </w:r>
    </w:p>
    <w:p w:rsidR="004C3666" w:rsidRDefault="003753BE">
      <w:pPr>
        <w:ind w:leftChars="200" w:left="420" w:firstLineChars="150" w:firstLine="315"/>
        <w:rPr>
          <w:color w:val="000000" w:themeColor="text1"/>
        </w:rPr>
      </w:pPr>
      <w:r>
        <w:rPr>
          <w:color w:val="000000" w:themeColor="text1"/>
        </w:rPr>
        <w:t>"ss" : "12FB-01DE-0001-0203"</w:t>
      </w:r>
    </w:p>
    <w:p w:rsidR="004C3666" w:rsidRDefault="003753BE">
      <w:pPr>
        <w:ind w:leftChars="200" w:left="420"/>
        <w:rPr>
          <w:color w:val="000000" w:themeColor="text1"/>
        </w:rPr>
      </w:pPr>
      <w:r>
        <w:rPr>
          <w:color w:val="000000" w:themeColor="text1"/>
        </w:rPr>
        <w:t xml:space="preserve">   "sc" : </w:t>
      </w:r>
    </w:p>
    <w:p w:rsidR="004C3666" w:rsidRDefault="003753BE">
      <w:pPr>
        <w:ind w:leftChars="200" w:left="420"/>
        <w:rPr>
          <w:color w:val="000000" w:themeColor="text1"/>
        </w:rPr>
      </w:pPr>
      <w:r>
        <w:rPr>
          <w:color w:val="000000" w:themeColor="text1"/>
        </w:rPr>
        <w:t xml:space="preserve">   {</w:t>
      </w:r>
    </w:p>
    <w:p w:rsidR="004C3666" w:rsidRDefault="003753BE">
      <w:pPr>
        <w:ind w:leftChars="200" w:left="420"/>
        <w:rPr>
          <w:color w:val="000000" w:themeColor="text1"/>
        </w:rPr>
      </w:pPr>
      <w:r>
        <w:rPr>
          <w:color w:val="000000" w:themeColor="text1"/>
        </w:rPr>
        <w:t xml:space="preserve">      "clock" : </w:t>
      </w:r>
    </w:p>
    <w:p w:rsidR="004C3666" w:rsidRDefault="003753BE">
      <w:pPr>
        <w:ind w:leftChars="200" w:left="420"/>
        <w:rPr>
          <w:color w:val="000000" w:themeColor="text1"/>
        </w:rPr>
      </w:pPr>
      <w:r>
        <w:rPr>
          <w:color w:val="000000" w:themeColor="text1"/>
        </w:rPr>
        <w:tab/>
        <w:t xml:space="preserve">  {</w:t>
      </w:r>
    </w:p>
    <w:p w:rsidR="004C3666" w:rsidRDefault="003753BE">
      <w:pPr>
        <w:ind w:leftChars="200" w:left="420"/>
        <w:rPr>
          <w:color w:val="000000" w:themeColor="text1"/>
        </w:rPr>
      </w:pPr>
      <w:r>
        <w:rPr>
          <w:color w:val="000000" w:themeColor="text1"/>
        </w:rPr>
        <w:t xml:space="preserve">         "timezone" : "3"</w:t>
      </w:r>
    </w:p>
    <w:p w:rsidR="004C3666" w:rsidRDefault="003753BE">
      <w:pPr>
        <w:ind w:leftChars="200" w:left="420"/>
        <w:rPr>
          <w:color w:val="000000" w:themeColor="text1"/>
        </w:rPr>
      </w:pPr>
      <w:r>
        <w:rPr>
          <w:color w:val="000000" w:themeColor="text1"/>
        </w:rPr>
        <w:t xml:space="preserve">      },</w:t>
      </w:r>
    </w:p>
    <w:p w:rsidR="004C3666" w:rsidRDefault="003753BE">
      <w:pPr>
        <w:ind w:leftChars="200" w:left="420"/>
        <w:rPr>
          <w:color w:val="000000" w:themeColor="text1"/>
        </w:rPr>
      </w:pPr>
      <w:r>
        <w:rPr>
          <w:color w:val="000000" w:themeColor="text1"/>
        </w:rPr>
        <w:t xml:space="preserve">      "time" : </w:t>
      </w:r>
    </w:p>
    <w:p w:rsidR="004C3666" w:rsidRDefault="003753BE">
      <w:pPr>
        <w:ind w:leftChars="200" w:left="420"/>
        <w:rPr>
          <w:color w:val="000000" w:themeColor="text1"/>
        </w:rPr>
      </w:pPr>
      <w:r>
        <w:rPr>
          <w:color w:val="000000" w:themeColor="text1"/>
        </w:rPr>
        <w:tab/>
        <w:t xml:space="preserve">  {</w:t>
      </w:r>
    </w:p>
    <w:p w:rsidR="004C3666" w:rsidRDefault="003753BE">
      <w:pPr>
        <w:ind w:leftChars="200" w:left="420"/>
        <w:rPr>
          <w:color w:val="000000" w:themeColor="text1"/>
        </w:rPr>
      </w:pPr>
      <w:r>
        <w:rPr>
          <w:color w:val="000000" w:themeColor="text1"/>
        </w:rPr>
        <w:t xml:space="preserve">         "interval" : "7",</w:t>
      </w:r>
    </w:p>
    <w:p w:rsidR="004C3666" w:rsidRDefault="003753BE">
      <w:pPr>
        <w:ind w:leftChars="200" w:left="420"/>
        <w:rPr>
          <w:color w:val="000000" w:themeColor="text1"/>
        </w:rPr>
      </w:pPr>
      <w:r>
        <w:rPr>
          <w:color w:val="000000" w:themeColor="text1"/>
        </w:rPr>
        <w:t xml:space="preserve">         "ntp" : "www.ntp.com"</w:t>
      </w:r>
    </w:p>
    <w:p w:rsidR="004C3666" w:rsidRDefault="003753BE">
      <w:pPr>
        <w:ind w:leftChars="200" w:left="420"/>
        <w:rPr>
          <w:color w:val="000000" w:themeColor="text1"/>
        </w:rPr>
      </w:pPr>
      <w:r>
        <w:rPr>
          <w:color w:val="000000" w:themeColor="text1"/>
        </w:rPr>
        <w:t xml:space="preserve">      }</w:t>
      </w:r>
    </w:p>
    <w:p w:rsidR="004C3666" w:rsidRDefault="003753BE">
      <w:pPr>
        <w:ind w:leftChars="200" w:left="420"/>
        <w:rPr>
          <w:color w:val="000000" w:themeColor="text1"/>
        </w:rPr>
      </w:pPr>
      <w:r>
        <w:rPr>
          <w:color w:val="000000" w:themeColor="text1"/>
        </w:rPr>
        <w:t xml:space="preserve">   },</w:t>
      </w:r>
    </w:p>
    <w:p w:rsidR="004C3666" w:rsidRDefault="003753BE">
      <w:pPr>
        <w:ind w:leftChars="200" w:left="420"/>
        <w:rPr>
          <w:color w:val="000000" w:themeColor="text1"/>
        </w:rPr>
      </w:pPr>
      <w:r>
        <w:rPr>
          <w:color w:val="000000" w:themeColor="text1"/>
        </w:rPr>
        <w:t>}</w:t>
      </w:r>
    </w:p>
    <w:p w:rsidR="004C3666" w:rsidRDefault="004C3666">
      <w:pPr>
        <w:rPr>
          <w:rFonts w:ascii="Times New Roman" w:hAnsi="Times New Roman"/>
        </w:rPr>
      </w:pPr>
    </w:p>
    <w:p w:rsidR="004C3666" w:rsidRDefault="003753BE">
      <w:pPr>
        <w:pStyle w:val="Heading3"/>
      </w:pPr>
      <w:bookmarkStart w:id="59" w:name="_请求应答_3"/>
      <w:bookmarkEnd w:id="59"/>
      <w:r>
        <w:t xml:space="preserve"> Request Respond</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9"/>
        <w:gridCol w:w="766"/>
        <w:gridCol w:w="4967"/>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hint="eastAsia"/>
              </w:rPr>
              <w:t>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0x10A0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3753BE">
            <w:pPr>
              <w:rPr>
                <w:rFonts w:ascii="Times New Roman" w:hAnsi="Times New Roman"/>
              </w:rPr>
            </w:pPr>
            <w:r>
              <w:rPr>
                <w:rFonts w:ascii="Times New Roman" w:hAnsi="Times New Roman"/>
              </w:rPr>
              <w:t>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field name</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Error Code</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err</w:t>
            </w:r>
          </w:p>
        </w:tc>
        <w:tc>
          <w:tcPr>
            <w:tcW w:w="4967" w:type="dxa"/>
            <w:tcBorders>
              <w:top w:val="single" w:sz="4" w:space="0" w:color="auto"/>
              <w:left w:val="single" w:sz="4" w:space="0" w:color="auto"/>
              <w:bottom w:val="single" w:sz="4" w:space="0" w:color="auto"/>
              <w:right w:val="single" w:sz="4" w:space="0" w:color="auto"/>
            </w:tcBorders>
          </w:tcPr>
          <w:p w:rsidR="004C3666" w:rsidRDefault="007074F9">
            <w:pPr>
              <w:rPr>
                <w:rFonts w:ascii="Times New Roman" w:hAnsi="Times New Roman"/>
              </w:rPr>
            </w:pPr>
            <w:hyperlink w:anchor="_错误代码" w:history="1"/>
            <w:r w:rsidR="003753BE">
              <w:rPr>
                <w:rStyle w:val="Hyperlink"/>
                <w:rFonts w:ascii="Times New Roman" w:hAnsi="Times New Roman"/>
                <w:color w:val="auto"/>
              </w:rPr>
              <w:t xml:space="preserve">refer to the Error code list </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Optional items</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parameter content</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pc</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refer to the same content in the configuration request </w:t>
            </w: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color w:val="FF0000"/>
        </w:rPr>
      </w:pPr>
    </w:p>
    <w:p w:rsidR="004C3666" w:rsidRDefault="003753BE">
      <w:pPr>
        <w:ind w:firstLine="420"/>
        <w:rPr>
          <w:color w:val="000000" w:themeColor="text1"/>
        </w:rPr>
      </w:pPr>
      <w:r>
        <w:rPr>
          <w:color w:val="000000" w:themeColor="text1"/>
        </w:rPr>
        <w:t>{</w:t>
      </w:r>
    </w:p>
    <w:p w:rsidR="004C3666" w:rsidRDefault="003753BE">
      <w:pPr>
        <w:ind w:firstLine="420"/>
        <w:rPr>
          <w:color w:val="000000" w:themeColor="text1"/>
        </w:rPr>
      </w:pPr>
      <w:r>
        <w:rPr>
          <w:color w:val="000000" w:themeColor="text1"/>
        </w:rPr>
        <w:t>“ss”:” 12FB-01DE-0001-0203” ,</w:t>
      </w:r>
    </w:p>
    <w:p w:rsidR="004C3666" w:rsidRDefault="003753BE">
      <w:pPr>
        <w:ind w:firstLineChars="200" w:firstLine="420"/>
        <w:rPr>
          <w:color w:val="000000" w:themeColor="text1"/>
        </w:rPr>
      </w:pPr>
      <w:r>
        <w:rPr>
          <w:color w:val="000000" w:themeColor="text1"/>
        </w:rPr>
        <w:t>“err”:”0”,</w:t>
      </w:r>
    </w:p>
    <w:p w:rsidR="004C3666" w:rsidRDefault="003753BE">
      <w:pPr>
        <w:ind w:leftChars="200" w:left="420"/>
        <w:rPr>
          <w:color w:val="000000" w:themeColor="text1"/>
        </w:rPr>
      </w:pPr>
      <w:r>
        <w:rPr>
          <w:color w:val="000000" w:themeColor="text1"/>
        </w:rPr>
        <w:t xml:space="preserve">"sc" : </w:t>
      </w:r>
    </w:p>
    <w:p w:rsidR="004C3666" w:rsidRDefault="003753BE">
      <w:pPr>
        <w:ind w:leftChars="200" w:left="420"/>
        <w:rPr>
          <w:color w:val="000000" w:themeColor="text1"/>
        </w:rPr>
      </w:pPr>
      <w:r>
        <w:rPr>
          <w:color w:val="000000" w:themeColor="text1"/>
        </w:rPr>
        <w:t xml:space="preserve">   {</w:t>
      </w:r>
    </w:p>
    <w:p w:rsidR="004C3666" w:rsidRDefault="003753BE">
      <w:pPr>
        <w:ind w:leftChars="200" w:left="420" w:firstLine="420"/>
        <w:rPr>
          <w:color w:val="000000" w:themeColor="text1"/>
        </w:rPr>
      </w:pPr>
      <w:r>
        <w:rPr>
          <w:color w:val="000000" w:themeColor="text1"/>
        </w:rPr>
        <w:t>“time”:{</w:t>
      </w:r>
    </w:p>
    <w:p w:rsidR="004C3666" w:rsidRDefault="003753BE">
      <w:pPr>
        <w:ind w:leftChars="300" w:left="630" w:firstLine="420"/>
        <w:rPr>
          <w:color w:val="000000" w:themeColor="text1"/>
        </w:rPr>
      </w:pPr>
      <w:r>
        <w:rPr>
          <w:color w:val="000000" w:themeColor="text1"/>
        </w:rPr>
        <w:t>"mode": "5"</w:t>
      </w:r>
    </w:p>
    <w:p w:rsidR="004C3666" w:rsidRDefault="003753BE">
      <w:pPr>
        <w:ind w:leftChars="300" w:left="630" w:firstLine="420"/>
        <w:rPr>
          <w:color w:val="000000" w:themeColor="text1"/>
        </w:rPr>
      </w:pPr>
      <w:r>
        <w:rPr>
          <w:color w:val="000000" w:themeColor="text1"/>
        </w:rPr>
        <w:t>}</w:t>
      </w:r>
    </w:p>
    <w:p w:rsidR="004C3666" w:rsidRDefault="003753BE">
      <w:pPr>
        <w:ind w:leftChars="100" w:left="210" w:firstLine="420"/>
        <w:rPr>
          <w:color w:val="000000" w:themeColor="text1"/>
        </w:rPr>
      </w:pPr>
      <w:r>
        <w:rPr>
          <w:color w:val="000000" w:themeColor="text1"/>
        </w:rPr>
        <w:t>}</w:t>
      </w:r>
    </w:p>
    <w:p w:rsidR="004C3666" w:rsidRDefault="003753BE">
      <w:pPr>
        <w:ind w:firstLine="420"/>
        <w:rPr>
          <w:color w:val="000000" w:themeColor="text1"/>
        </w:rPr>
      </w:pPr>
      <w:r>
        <w:rPr>
          <w:color w:val="000000" w:themeColor="text1"/>
        </w:rPr>
        <w:t>}</w:t>
      </w:r>
    </w:p>
    <w:p w:rsidR="004C3666" w:rsidRDefault="004C3666">
      <w:pPr>
        <w:ind w:left="420"/>
        <w:rPr>
          <w:rFonts w:ascii="Times New Roman" w:hAnsi="Times New Roman"/>
        </w:rPr>
      </w:pPr>
    </w:p>
    <w:p w:rsidR="004C3666" w:rsidRDefault="003753BE">
      <w:pPr>
        <w:pStyle w:val="Heading2"/>
      </w:pPr>
      <w:r>
        <w:t>Device Control</w:t>
      </w:r>
    </w:p>
    <w:p w:rsidR="004C3666" w:rsidRDefault="003753BE">
      <w:pPr>
        <w:rPr>
          <w:rFonts w:ascii="Times New Roman" w:hAnsi="Times New Roman"/>
          <w:color w:val="FF0000"/>
        </w:rPr>
      </w:pPr>
      <w:r>
        <w:rPr>
          <w:rFonts w:ascii="Times New Roman" w:hAnsi="Times New Roman"/>
          <w:color w:val="FF0000"/>
        </w:rPr>
        <w:t>The below protocol will not have relative MDVR respond except special remark.</w:t>
      </w:r>
    </w:p>
    <w:p w:rsidR="004C3666" w:rsidRDefault="003753BE">
      <w:pPr>
        <w:pStyle w:val="Heading3"/>
      </w:pPr>
      <w:bookmarkStart w:id="60" w:name="_云台控制"/>
      <w:bookmarkStart w:id="61" w:name="_PTZ_Control"/>
      <w:bookmarkEnd w:id="60"/>
      <w:bookmarkEnd w:id="61"/>
      <w:r>
        <w:t xml:space="preserve"> PTZ Control</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9"/>
        <w:gridCol w:w="766"/>
        <w:gridCol w:w="4967"/>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0x4100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Session numbering</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action </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act</w:t>
            </w:r>
          </w:p>
        </w:tc>
        <w:tc>
          <w:tcPr>
            <w:tcW w:w="4967" w:type="dxa"/>
            <w:tcBorders>
              <w:top w:val="single" w:sz="4" w:space="0" w:color="auto"/>
              <w:left w:val="single" w:sz="4" w:space="0" w:color="auto"/>
              <w:bottom w:val="single" w:sz="4" w:space="0" w:color="auto"/>
              <w:right w:val="single" w:sz="4" w:space="0" w:color="auto"/>
            </w:tcBorders>
          </w:tcPr>
          <w:p w:rsidR="004C3666" w:rsidRDefault="007074F9">
            <w:pPr>
              <w:pStyle w:val="1"/>
              <w:ind w:firstLineChars="0" w:firstLine="0"/>
              <w:rPr>
                <w:rFonts w:ascii="Times New Roman" w:hAnsi="Times New Roman"/>
              </w:rPr>
            </w:pPr>
            <w:hyperlink w:anchor="_云台动作代码" w:history="1"/>
            <w:r w:rsidR="003753BE">
              <w:rPr>
                <w:rStyle w:val="Hyperlink"/>
                <w:rFonts w:ascii="Times New Roman" w:hAnsi="Times New Roman"/>
                <w:color w:val="auto"/>
                <w:u w:val="none"/>
              </w:rPr>
              <w:t xml:space="preserve">refer to </w:t>
            </w:r>
            <w:hyperlink w:anchor="_PTZ_Movement_Code" w:history="1">
              <w:r w:rsidR="003753BE">
                <w:rPr>
                  <w:rStyle w:val="Hyperlink"/>
                  <w:rFonts w:ascii="Times New Roman" w:hAnsi="Times New Roman"/>
                </w:rPr>
                <w:t>the PTZ action code</w:t>
              </w:r>
            </w:hyperlink>
            <w:r w:rsidR="003753BE">
              <w:rPr>
                <w:rStyle w:val="Hyperlink"/>
                <w:rFonts w:ascii="Times New Roman" w:hAnsi="Times New Roman"/>
                <w:color w:val="auto"/>
                <w:u w:val="none"/>
              </w:rPr>
              <w:t xml:space="preserve"> </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hint="eastAsia"/>
              </w:rPr>
              <w:t>channel</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hint="eastAsia"/>
              </w:rPr>
              <w:t>ch</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R</w:t>
            </w:r>
            <w:r>
              <w:rPr>
                <w:rFonts w:ascii="Times New Roman" w:hAnsi="Times New Roman" w:hint="eastAsia"/>
              </w:rPr>
              <w:t>elated channel, from 1</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Optional items</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X direction speed</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xs</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X direction moving speed, 1~10 </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Y direction speed</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ys</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Y direction moving speed, 1~10</w:t>
            </w:r>
          </w:p>
        </w:tc>
      </w:tr>
      <w:tr w:rsidR="004C3666">
        <w:trPr>
          <w:trHeight w:val="198"/>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preset </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pre</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0~255</w:t>
            </w:r>
          </w:p>
        </w:tc>
      </w:tr>
      <w:tr w:rsidR="004C3666">
        <w:trPr>
          <w:trHeight w:val="27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766"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c>
          <w:tcPr>
            <w:tcW w:w="4967"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“act”:”3”,</w:t>
      </w:r>
    </w:p>
    <w:p w:rsidR="004C3666" w:rsidRDefault="003753BE">
      <w:pPr>
        <w:ind w:firstLine="420"/>
        <w:rPr>
          <w:rFonts w:ascii="Times New Roman" w:hAnsi="Times New Roman"/>
        </w:rPr>
      </w:pPr>
      <w:r>
        <w:rPr>
          <w:rFonts w:ascii="Times New Roman" w:hAnsi="Times New Roman"/>
        </w:rPr>
        <w:t>"xs": "3",</w:t>
      </w:r>
    </w:p>
    <w:p w:rsidR="004C3666" w:rsidRDefault="003753BE">
      <w:pPr>
        <w:ind w:firstLine="420"/>
        <w:rPr>
          <w:rFonts w:ascii="Times New Roman" w:hAnsi="Times New Roman"/>
        </w:rPr>
      </w:pPr>
      <w:r>
        <w:rPr>
          <w:rFonts w:ascii="Times New Roman" w:hAnsi="Times New Roman"/>
        </w:rPr>
        <w:t>"ys": "10",</w:t>
      </w:r>
    </w:p>
    <w:p w:rsidR="004C3666" w:rsidRDefault="003753BE">
      <w:pPr>
        <w:ind w:firstLine="420"/>
        <w:rPr>
          <w:rFonts w:ascii="Times New Roman" w:hAnsi="Times New Roman"/>
        </w:rPr>
      </w:pPr>
      <w:r>
        <w:rPr>
          <w:rFonts w:ascii="Times New Roman" w:hAnsi="Times New Roman"/>
        </w:rPr>
        <w:t>"pre”: "15"</w:t>
      </w:r>
    </w:p>
    <w:p w:rsidR="004C3666" w:rsidRDefault="003753BE">
      <w:pPr>
        <w:ind w:firstLine="420"/>
        <w:rPr>
          <w:rFonts w:ascii="Times New Roman" w:hAnsi="Times New Roman"/>
        </w:rPr>
      </w:pPr>
      <w:r>
        <w:rPr>
          <w:rFonts w:ascii="Times New Roman" w:hAnsi="Times New Roman"/>
        </w:rPr>
        <w:t>}</w:t>
      </w:r>
    </w:p>
    <w:p w:rsidR="004C3666" w:rsidRDefault="004C3666">
      <w:pPr>
        <w:ind w:firstLine="420"/>
        <w:rPr>
          <w:rFonts w:ascii="Times New Roman" w:hAnsi="Times New Roman"/>
        </w:rPr>
      </w:pPr>
      <w:bookmarkStart w:id="62" w:name="_输出控制"/>
      <w:bookmarkStart w:id="63" w:name="_Output_Control"/>
      <w:bookmarkEnd w:id="62"/>
      <w:bookmarkEnd w:id="63"/>
    </w:p>
    <w:p w:rsidR="004C3666" w:rsidRDefault="003753BE">
      <w:pPr>
        <w:pStyle w:val="Heading3"/>
      </w:pPr>
      <w:bookmarkStart w:id="64" w:name="_Restart"/>
      <w:bookmarkStart w:id="65" w:name="_重启"/>
      <w:bookmarkEnd w:id="64"/>
      <w:bookmarkEnd w:id="65"/>
      <w:r>
        <w:t xml:space="preserve"> Re</w:t>
      </w:r>
      <w:r>
        <w:rPr>
          <w:rFonts w:hint="eastAsia"/>
        </w:rPr>
        <w:t>star</w:t>
      </w:r>
      <w:r>
        <w:t>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126"/>
        <w:gridCol w:w="898"/>
        <w:gridCol w:w="5112"/>
      </w:tblGrid>
      <w:tr w:rsidR="004C3666">
        <w:trPr>
          <w:trHeight w:val="405"/>
        </w:trPr>
        <w:tc>
          <w:tcPr>
            <w:tcW w:w="125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136"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25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136"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0x4102</w:t>
            </w:r>
          </w:p>
        </w:tc>
      </w:tr>
      <w:tr w:rsidR="004C3666">
        <w:trPr>
          <w:trHeight w:val="405"/>
        </w:trPr>
        <w:tc>
          <w:tcPr>
            <w:tcW w:w="125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ransmission Direction </w:t>
            </w:r>
          </w:p>
        </w:tc>
        <w:tc>
          <w:tcPr>
            <w:tcW w:w="7136"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25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Interaction Link</w:t>
            </w:r>
          </w:p>
        </w:tc>
        <w:tc>
          <w:tcPr>
            <w:tcW w:w="7136"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280"/>
        </w:trPr>
        <w:tc>
          <w:tcPr>
            <w:tcW w:w="1257"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136"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280"/>
        </w:trPr>
        <w:tc>
          <w:tcPr>
            <w:tcW w:w="1257" w:type="dxa"/>
            <w:vMerge/>
            <w:tcBorders>
              <w:left w:val="single" w:sz="4" w:space="0" w:color="auto"/>
              <w:right w:val="single" w:sz="4" w:space="0" w:color="auto"/>
            </w:tcBorders>
          </w:tcPr>
          <w:p w:rsidR="004C3666" w:rsidRDefault="004C3666">
            <w:pPr>
              <w:rPr>
                <w:rFonts w:ascii="Times New Roman" w:hAnsi="Times New Roman"/>
              </w:rPr>
            </w:pPr>
          </w:p>
        </w:tc>
        <w:tc>
          <w:tcPr>
            <w:tcW w:w="7136"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280"/>
        </w:trPr>
        <w:tc>
          <w:tcPr>
            <w:tcW w:w="1257" w:type="dxa"/>
            <w:vMerge/>
            <w:tcBorders>
              <w:left w:val="single" w:sz="4" w:space="0" w:color="auto"/>
              <w:right w:val="single" w:sz="4" w:space="0" w:color="auto"/>
            </w:tcBorders>
          </w:tcPr>
          <w:p w:rsidR="004C3666" w:rsidRDefault="004C3666">
            <w:pPr>
              <w:rPr>
                <w:rFonts w:ascii="Times New Roman" w:hAnsi="Times New Roman"/>
              </w:rPr>
            </w:pPr>
          </w:p>
        </w:tc>
        <w:tc>
          <w:tcPr>
            <w:tcW w:w="11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89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511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280"/>
        </w:trPr>
        <w:tc>
          <w:tcPr>
            <w:tcW w:w="1257" w:type="dxa"/>
            <w:vMerge/>
            <w:tcBorders>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11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89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511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bl>
    <w:p w:rsidR="004C3666" w:rsidRDefault="004C3666">
      <w:pPr>
        <w:ind w:firstLine="420"/>
        <w:rPr>
          <w:rFonts w:ascii="Times New Roman" w:hAnsi="Times New Roman"/>
        </w:rPr>
      </w:pPr>
      <w:bookmarkStart w:id="66" w:name="_升级"/>
      <w:bookmarkEnd w:id="66"/>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3"/>
      </w:pPr>
      <w:bookmarkStart w:id="67" w:name="_Upgrade"/>
      <w:bookmarkEnd w:id="67"/>
      <w:r>
        <w:t xml:space="preserve"> Upgrade</w:t>
      </w:r>
    </w:p>
    <w:p w:rsidR="004C3666" w:rsidRDefault="003753BE">
      <w:pPr>
        <w:rPr>
          <w:rFonts w:ascii="Times New Roman" w:hAnsi="Times New Roman"/>
        </w:rPr>
      </w:pPr>
      <w:r>
        <w:rPr>
          <w:rStyle w:val="Hyperlink"/>
          <w:rFonts w:ascii="Times New Roman" w:hAnsi="Times New Roman"/>
          <w:color w:val="auto"/>
        </w:rPr>
        <w:t>refer to ftp file transmission</w:t>
      </w:r>
    </w:p>
    <w:p w:rsidR="004C3666" w:rsidRDefault="003753BE">
      <w:pPr>
        <w:pStyle w:val="Heading3"/>
      </w:pPr>
      <w:bookmarkStart w:id="68" w:name="_Factory_Default_Setting"/>
      <w:bookmarkStart w:id="69" w:name="_恢复出厂设置"/>
      <w:bookmarkEnd w:id="68"/>
      <w:bookmarkEnd w:id="69"/>
      <w:r>
        <w:t xml:space="preserve"> Factory Default Setting</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126"/>
        <w:gridCol w:w="893"/>
        <w:gridCol w:w="5033"/>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0x4103</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28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bookmarkStart w:id="70" w:name="_同步时间"/>
            <w:bookmarkEnd w:id="70"/>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28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280"/>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1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89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50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280"/>
        </w:trPr>
        <w:tc>
          <w:tcPr>
            <w:tcW w:w="1341" w:type="dxa"/>
            <w:vMerge/>
            <w:tcBorders>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112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89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5033"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bl>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3"/>
      </w:pPr>
      <w:bookmarkStart w:id="71" w:name="_Synchronization_time"/>
      <w:bookmarkEnd w:id="71"/>
      <w:r>
        <w:t xml:space="preserve"> Synchronization time</w:t>
      </w:r>
      <w:r>
        <w:rPr>
          <w:color w:val="FF0000"/>
        </w:rPr>
        <w:t xml:space="preserve"> (not implemented yet)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9"/>
        <w:gridCol w:w="766"/>
        <w:gridCol w:w="4967"/>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0x4104</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Time</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tm</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specific time: if empty, then MDVR access to the positioning time to synchronize; if such as "2017-01-01 11:30:58", then set to this point in time</w:t>
            </w:r>
          </w:p>
        </w:tc>
      </w:tr>
    </w:tbl>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“tm”:”2017-01-01 11:30:58”</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3"/>
      </w:pPr>
      <w:bookmarkStart w:id="72" w:name="_Recording_Control"/>
      <w:bookmarkStart w:id="73" w:name="_录像控制"/>
      <w:bookmarkEnd w:id="72"/>
      <w:bookmarkEnd w:id="73"/>
      <w:r>
        <w:t xml:space="preserve"> Recording Control</w:t>
      </w:r>
      <w:r>
        <w:rPr>
          <w:color w:val="FF0000"/>
        </w:rPr>
        <w:t xml:space="preserve"> (not implemented yet)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8"/>
        <w:gridCol w:w="766"/>
        <w:gridCol w:w="4968"/>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0x4105</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6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Open List</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ol</w:t>
            </w:r>
          </w:p>
        </w:tc>
        <w:tc>
          <w:tcPr>
            <w:tcW w:w="496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conrrespond to the exact channel, starting from channel 1, and split by ”;”, for example ”1;2;5” means channel 1, channel 2, channel 5</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Close List</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cl</w:t>
            </w:r>
          </w:p>
        </w:tc>
        <w:tc>
          <w:tcPr>
            <w:tcW w:w="496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same as above </w:t>
            </w: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“ol”:”1;3;4”,</w:t>
      </w:r>
    </w:p>
    <w:p w:rsidR="004C3666" w:rsidRDefault="003753BE">
      <w:pPr>
        <w:ind w:firstLine="420"/>
        <w:rPr>
          <w:rFonts w:ascii="Times New Roman" w:hAnsi="Times New Roman"/>
        </w:rPr>
      </w:pPr>
      <w:r>
        <w:rPr>
          <w:rFonts w:ascii="Times New Roman" w:hAnsi="Times New Roman"/>
        </w:rPr>
        <w:t>“cl”:”2”</w:t>
      </w:r>
    </w:p>
    <w:p w:rsidR="004C3666" w:rsidRDefault="003753BE">
      <w:pPr>
        <w:ind w:firstLine="420"/>
        <w:rPr>
          <w:rFonts w:ascii="Times New Roman" w:hAnsi="Times New Roman"/>
        </w:rPr>
      </w:pPr>
      <w:r>
        <w:rPr>
          <w:rFonts w:ascii="Times New Roman" w:hAnsi="Times New Roman"/>
        </w:rPr>
        <w:t>}</w:t>
      </w:r>
    </w:p>
    <w:p w:rsidR="004C3666" w:rsidRDefault="004C3666">
      <w:pPr>
        <w:ind w:firstLine="420"/>
        <w:rPr>
          <w:rFonts w:ascii="Times New Roman" w:hAnsi="Times New Roman"/>
        </w:rPr>
      </w:pPr>
    </w:p>
    <w:p w:rsidR="004C3666" w:rsidRDefault="003753BE">
      <w:pPr>
        <w:rPr>
          <w:rFonts w:ascii="Times New Roman" w:hAnsi="Times New Roman"/>
        </w:rPr>
      </w:pPr>
      <w:r>
        <w:rPr>
          <w:rFonts w:ascii="Times New Roman" w:hAnsi="Times New Roman"/>
        </w:rPr>
        <w:t xml:space="preserve">     Means channel 1, 3, 4 start recording, channel 2 stop recording, other channels will be remain the existing status </w:t>
      </w:r>
    </w:p>
    <w:p w:rsidR="004C3666" w:rsidRDefault="003753BE">
      <w:pPr>
        <w:pStyle w:val="Heading3"/>
      </w:pPr>
      <w:bookmarkStart w:id="74" w:name="_清理告警"/>
      <w:bookmarkStart w:id="75" w:name="_Clear_Alarm"/>
      <w:bookmarkEnd w:id="74"/>
      <w:bookmarkEnd w:id="75"/>
      <w:r>
        <w:t xml:space="preserve"> Clear Alarm</w:t>
      </w:r>
      <w:r>
        <w:rPr>
          <w:color w:val="FF0000"/>
        </w:rPr>
        <w:t xml:space="preserve"> (not implemented yet)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9"/>
        <w:gridCol w:w="766"/>
        <w:gridCol w:w="4967"/>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0x4106</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416"/>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416"/>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3"/>
      </w:pPr>
      <w:bookmarkStart w:id="76" w:name="_Vehicle_Control"/>
      <w:bookmarkStart w:id="77" w:name="_车辆控制"/>
      <w:bookmarkEnd w:id="76"/>
      <w:bookmarkEnd w:id="77"/>
      <w:r>
        <w:t xml:space="preserve"> Vehicle Control</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9"/>
        <w:gridCol w:w="766"/>
        <w:gridCol w:w="4967"/>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0x4107</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MDVR ←←Server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Session numbering</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Action type</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act</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1—cut the fuel  2—resume the fuel</w:t>
            </w:r>
          </w:p>
          <w:p w:rsidR="004C3666" w:rsidRDefault="003753BE">
            <w:pPr>
              <w:pStyle w:val="1"/>
              <w:ind w:firstLineChars="0" w:firstLine="0"/>
              <w:rPr>
                <w:rFonts w:ascii="Times New Roman" w:hAnsi="Times New Roman"/>
              </w:rPr>
            </w:pPr>
            <w:r>
              <w:rPr>
                <w:rFonts w:ascii="Times New Roman" w:hAnsi="Times New Roman"/>
              </w:rPr>
              <w:t>3—cut the electronic 4—resume electronic</w:t>
            </w:r>
          </w:p>
          <w:p w:rsidR="004C3666" w:rsidRDefault="003753BE">
            <w:pPr>
              <w:pStyle w:val="1"/>
              <w:ind w:firstLineChars="0" w:firstLine="0"/>
              <w:rPr>
                <w:rFonts w:ascii="Times New Roman" w:hAnsi="Times New Roman"/>
              </w:rPr>
            </w:pPr>
            <w:r>
              <w:rPr>
                <w:rFonts w:ascii="Times New Roman" w:hAnsi="Times New Roman"/>
              </w:rPr>
              <w:t>5—open the door6—close the door</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Optional items</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door ID</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do</w:t>
            </w:r>
          </w:p>
        </w:tc>
        <w:tc>
          <w:tcPr>
            <w:tcW w:w="4967" w:type="dxa"/>
            <w:tcBorders>
              <w:top w:val="single" w:sz="4" w:space="0" w:color="auto"/>
              <w:left w:val="single" w:sz="4" w:space="0" w:color="auto"/>
              <w:bottom w:val="single" w:sz="4" w:space="0" w:color="auto"/>
              <w:right w:val="single" w:sz="4" w:space="0" w:color="auto"/>
            </w:tcBorders>
          </w:tcPr>
          <w:p w:rsidR="004C3666" w:rsidRDefault="003753BE">
            <w:pPr>
              <w:widowControl/>
              <w:rPr>
                <w:rFonts w:ascii="Times New Roman" w:hAnsi="Times New Roman"/>
              </w:rPr>
            </w:pPr>
            <w:r>
              <w:rPr>
                <w:rFonts w:ascii="Times New Roman" w:hAnsi="Times New Roman"/>
              </w:rPr>
              <w:t>1—left front door 2—right front door 3—left mid door</w:t>
            </w:r>
          </w:p>
          <w:p w:rsidR="004C3666" w:rsidRDefault="003753BE">
            <w:pPr>
              <w:widowControl/>
              <w:rPr>
                <w:rFonts w:ascii="Times New Roman" w:hAnsi="Times New Roman"/>
              </w:rPr>
            </w:pPr>
            <w:r>
              <w:rPr>
                <w:rFonts w:ascii="Times New Roman" w:hAnsi="Times New Roman"/>
              </w:rPr>
              <w:t>4—right mid door 5—left rear door 6—right rear door</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9"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766"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c>
          <w:tcPr>
            <w:tcW w:w="4967"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“act”:”5”,</w:t>
      </w:r>
    </w:p>
    <w:p w:rsidR="004C3666" w:rsidRDefault="003753BE">
      <w:pPr>
        <w:ind w:left="315" w:hangingChars="150" w:hanging="315"/>
        <w:rPr>
          <w:rFonts w:ascii="Times New Roman" w:hAnsi="Times New Roman"/>
        </w:rPr>
      </w:pPr>
      <w:r>
        <w:rPr>
          <w:rFonts w:ascii="Times New Roman" w:hAnsi="Times New Roman"/>
        </w:rPr>
        <w:t>“do”:”2”</w:t>
      </w:r>
      <w:r>
        <w:rPr>
          <w:rFonts w:ascii="Times New Roman" w:hAnsi="Times New Roman"/>
        </w:rPr>
        <w:br/>
        <w:t>}</w:t>
      </w:r>
    </w:p>
    <w:p w:rsidR="004C3666" w:rsidRDefault="003753BE">
      <w:pPr>
        <w:pStyle w:val="Heading3"/>
      </w:pPr>
      <w:r>
        <w:rPr>
          <w:rFonts w:hint="eastAsia"/>
        </w:rPr>
        <w:t>Format Disk</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05"/>
        <w:gridCol w:w="765"/>
        <w:gridCol w:w="4982"/>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r>
              <w:rPr>
                <w:rFonts w:hint="eastAsia"/>
              </w:rPr>
              <w:t>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r>
              <w:rPr>
                <w:rFonts w:hint="eastAsia"/>
              </w:rPr>
              <w:t xml:space="preserve">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r>
              <w:rPr>
                <w:rFonts w:ascii="Times New Roman" w:hAnsi="Times New Roman"/>
              </w:rPr>
              <w:t>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pPr>
            <w:r>
              <w:rPr>
                <w:rFonts w:hint="eastAsia"/>
              </w:rPr>
              <w:t>0x</w:t>
            </w:r>
            <w:r>
              <w:t>4</w:t>
            </w:r>
            <w:r>
              <w:rPr>
                <w:rFonts w:hint="eastAsia"/>
              </w:rPr>
              <w:t>10</w:t>
            </w:r>
            <w:r>
              <w:t>8</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r>
              <w:rPr>
                <w:rFonts w:ascii="Times New Roman" w:hAnsi="Times New Roman"/>
              </w:rPr>
              <w:t>Transmission Direction</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pPr>
            <w:r>
              <w:t xml:space="preserve">MDVR </w:t>
            </w:r>
            <w:r>
              <w:rPr>
                <w:rFonts w:hint="eastAsia"/>
              </w:rPr>
              <w:t>←←</w:t>
            </w:r>
            <w:r>
              <w:rPr>
                <w:rFonts w:hint="eastAsia"/>
              </w:rPr>
              <w:t xml:space="preserve">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r>
              <w:rPr>
                <w:rFonts w:ascii="Times New Roman" w:hAnsi="Times New Roman"/>
              </w:rPr>
              <w:t>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pPr>
            <w:r>
              <w:rPr>
                <w:rFonts w:ascii="Times New Roman" w:hAnsi="Times New Roman"/>
              </w:rPr>
              <w:t>signal link</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 w:rsidR="004C3666" w:rsidRDefault="004C3666"/>
          <w:p w:rsidR="004C3666" w:rsidRDefault="003753BE">
            <w:r>
              <w:rPr>
                <w:rFonts w:ascii="Times New Roman" w:hAnsi="Times New Roman"/>
              </w:rPr>
              <w:t>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r>
              <w:rPr>
                <w:rFonts w:ascii="Times New Roman" w:hAnsi="Times New Roman"/>
              </w:rPr>
              <w:t>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tc>
        <w:tc>
          <w:tcPr>
            <w:tcW w:w="130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8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tc>
        <w:tc>
          <w:tcPr>
            <w:tcW w:w="1305" w:type="dxa"/>
            <w:tcBorders>
              <w:top w:val="single" w:sz="4" w:space="0" w:color="auto"/>
              <w:left w:val="single" w:sz="4" w:space="0" w:color="auto"/>
              <w:bottom w:val="single" w:sz="4" w:space="0" w:color="auto"/>
              <w:right w:val="single" w:sz="4" w:space="0" w:color="auto"/>
            </w:tcBorders>
          </w:tcPr>
          <w:p w:rsidR="004C3666" w:rsidRDefault="003753BE">
            <w:r>
              <w:rPr>
                <w:rFonts w:ascii="Times New Roman" w:hAnsi="Times New Roman"/>
              </w:rPr>
              <w:t>Session numbering</w:t>
            </w:r>
          </w:p>
        </w:tc>
        <w:tc>
          <w:tcPr>
            <w:tcW w:w="765" w:type="dxa"/>
            <w:tcBorders>
              <w:top w:val="single" w:sz="4" w:space="0" w:color="auto"/>
              <w:left w:val="single" w:sz="4" w:space="0" w:color="auto"/>
              <w:bottom w:val="single" w:sz="4" w:space="0" w:color="auto"/>
              <w:right w:val="single" w:sz="4" w:space="0" w:color="auto"/>
            </w:tcBorders>
          </w:tcPr>
          <w:p w:rsidR="004C3666" w:rsidRDefault="003753BE">
            <w:r>
              <w:rPr>
                <w:rFonts w:hint="eastAsia"/>
              </w:rPr>
              <w:t>ss</w:t>
            </w:r>
          </w:p>
        </w:tc>
        <w:tc>
          <w:tcPr>
            <w:tcW w:w="498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pPr>
            <w:r>
              <w:rPr>
                <w:rFonts w:ascii="Times New Roman" w:hAnsi="Times New Roman"/>
              </w:rPr>
              <w:t>The session number generated by the sever, for example</w:t>
            </w:r>
            <w:r>
              <w:t>”12FB-01DE-0001-0203”</w:t>
            </w:r>
          </w:p>
        </w:tc>
      </w:tr>
      <w:tr w:rsidR="004C3666">
        <w:trPr>
          <w:trHeight w:val="315"/>
        </w:trPr>
        <w:tc>
          <w:tcPr>
            <w:tcW w:w="1341" w:type="dxa"/>
            <w:vMerge/>
            <w:tcBorders>
              <w:left w:val="single" w:sz="4" w:space="0" w:color="auto"/>
              <w:right w:val="single" w:sz="4" w:space="0" w:color="auto"/>
            </w:tcBorders>
          </w:tcPr>
          <w:p w:rsidR="004C3666" w:rsidRDefault="004C3666"/>
        </w:tc>
        <w:tc>
          <w:tcPr>
            <w:tcW w:w="1305" w:type="dxa"/>
            <w:tcBorders>
              <w:top w:val="single" w:sz="4" w:space="0" w:color="auto"/>
              <w:left w:val="single" w:sz="4" w:space="0" w:color="auto"/>
              <w:bottom w:val="single" w:sz="4" w:space="0" w:color="auto"/>
              <w:right w:val="single" w:sz="4" w:space="0" w:color="auto"/>
            </w:tcBorders>
          </w:tcPr>
          <w:p w:rsidR="004C3666" w:rsidRDefault="003753BE">
            <w:r>
              <w:rPr>
                <w:rFonts w:hint="eastAsia"/>
              </w:rPr>
              <w:t>D</w:t>
            </w:r>
            <w:r>
              <w:t>isk ID</w:t>
            </w:r>
          </w:p>
        </w:tc>
        <w:tc>
          <w:tcPr>
            <w:tcW w:w="765" w:type="dxa"/>
            <w:tcBorders>
              <w:top w:val="single" w:sz="4" w:space="0" w:color="auto"/>
              <w:left w:val="single" w:sz="4" w:space="0" w:color="auto"/>
              <w:bottom w:val="single" w:sz="4" w:space="0" w:color="auto"/>
              <w:right w:val="single" w:sz="4" w:space="0" w:color="auto"/>
            </w:tcBorders>
          </w:tcPr>
          <w:p w:rsidR="004C3666" w:rsidRDefault="003753BE">
            <w:r>
              <w:rPr>
                <w:rFonts w:hint="eastAsia"/>
              </w:rPr>
              <w:t>num</w:t>
            </w:r>
          </w:p>
        </w:tc>
        <w:tc>
          <w:tcPr>
            <w:tcW w:w="498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pPr>
            <w:r>
              <w:t>F</w:t>
            </w:r>
            <w:r>
              <w:rPr>
                <w:rFonts w:hint="eastAsia"/>
              </w:rPr>
              <w:t xml:space="preserve">or </w:t>
            </w:r>
            <w:r>
              <w:t>example “</w:t>
            </w:r>
            <w:r>
              <w:rPr>
                <w:rFonts w:hint="eastAsia"/>
              </w:rPr>
              <w:t>sd1,sd2,hdd1,hdd2</w:t>
            </w:r>
            <w:r>
              <w:t>”</w:t>
            </w:r>
          </w:p>
        </w:tc>
      </w:tr>
    </w:tbl>
    <w:p w:rsidR="004C3666" w:rsidRDefault="004C3666"/>
    <w:p w:rsidR="004C3666" w:rsidRDefault="003753BE">
      <w:pPr>
        <w:ind w:firstLine="420"/>
      </w:pPr>
      <w:r>
        <w:rPr>
          <w:rFonts w:ascii="Times New Roman" w:hAnsi="Times New Roman"/>
        </w:rPr>
        <w:t>Loading Data Sample</w:t>
      </w:r>
      <w:r>
        <w:rPr>
          <w:rFonts w:hint="eastAsia"/>
        </w:rPr>
        <w:t>：</w:t>
      </w:r>
    </w:p>
    <w:p w:rsidR="004C3666" w:rsidRDefault="004C3666">
      <w:pPr>
        <w:ind w:firstLine="420"/>
      </w:pPr>
    </w:p>
    <w:p w:rsidR="004C3666" w:rsidRDefault="003753BE">
      <w:pPr>
        <w:ind w:firstLine="420"/>
      </w:pPr>
      <w:r>
        <w:t>{</w:t>
      </w:r>
    </w:p>
    <w:p w:rsidR="004C3666" w:rsidRDefault="003753BE">
      <w:pPr>
        <w:ind w:firstLine="420"/>
      </w:pPr>
      <w:r>
        <w:t xml:space="preserve">“ss”:” 12FB-01DE-0001-0203” </w:t>
      </w:r>
    </w:p>
    <w:p w:rsidR="004C3666" w:rsidRDefault="003753BE">
      <w:pPr>
        <w:ind w:firstLine="420"/>
      </w:pPr>
      <w:r>
        <w:t>“</w:t>
      </w:r>
      <w:r>
        <w:rPr>
          <w:rFonts w:hint="eastAsia"/>
        </w:rPr>
        <w:t>num</w:t>
      </w:r>
      <w:r>
        <w:t>”:”</w:t>
      </w:r>
      <w:r>
        <w:rPr>
          <w:rFonts w:hint="eastAsia"/>
        </w:rPr>
        <w:t>sd</w:t>
      </w:r>
      <w:r>
        <w:t>1”</w:t>
      </w:r>
    </w:p>
    <w:p w:rsidR="004C3666" w:rsidRDefault="003753BE">
      <w:pPr>
        <w:ind w:firstLine="420"/>
      </w:pPr>
      <w:r>
        <w:t xml:space="preserve">} </w:t>
      </w:r>
    </w:p>
    <w:p w:rsidR="004C3666" w:rsidRDefault="004C3666">
      <w:pPr>
        <w:ind w:firstLine="420"/>
        <w:rPr>
          <w:rFonts w:ascii="Times New Roman" w:hAnsi="Times New Roman"/>
        </w:rPr>
      </w:pPr>
    </w:p>
    <w:p w:rsidR="004C3666" w:rsidRDefault="004C3666">
      <w:pPr>
        <w:rPr>
          <w:rFonts w:ascii="Times New Roman" w:hAnsi="Times New Roman"/>
        </w:rPr>
      </w:pPr>
    </w:p>
    <w:p w:rsidR="004C3666" w:rsidRDefault="003753BE">
      <w:pPr>
        <w:pStyle w:val="Heading3"/>
      </w:pPr>
      <w:r>
        <w:t>Respond</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1"/>
        <w:gridCol w:w="1315"/>
        <w:gridCol w:w="766"/>
        <w:gridCol w:w="4971"/>
      </w:tblGrid>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Message numbering</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0x1100</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Transmission Direction </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MDVR →→Server</w:t>
            </w:r>
          </w:p>
        </w:tc>
      </w:tr>
      <w:tr w:rsidR="004C3666">
        <w:trPr>
          <w:trHeight w:val="405"/>
        </w:trPr>
        <w:tc>
          <w:tcPr>
            <w:tcW w:w="13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Interaction Link</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signal link</w:t>
            </w:r>
            <w:r w:rsidR="007720FD">
              <w:rPr>
                <w:rFonts w:ascii="Times New Roman" w:hAnsi="Times New Roman"/>
              </w:rPr>
              <w:t>(</w:t>
            </w:r>
            <w:r>
              <w:t>All of the requests in 2.14 return the response and are distinguished by the session number</w:t>
            </w:r>
            <w:r w:rsidR="007720FD">
              <w:rPr>
                <w:rFonts w:ascii="Times New Roman" w:hAnsi="Times New Roman"/>
              </w:rPr>
              <w:t>)</w:t>
            </w:r>
          </w:p>
        </w:tc>
      </w:tr>
      <w:tr w:rsidR="004C3666">
        <w:trPr>
          <w:trHeight w:val="300"/>
        </w:trPr>
        <w:tc>
          <w:tcPr>
            <w:tcW w:w="1341" w:type="dxa"/>
            <w:vMerge w:val="restart"/>
            <w:tcBorders>
              <w:top w:val="single" w:sz="4" w:space="0" w:color="auto"/>
              <w:left w:val="single" w:sz="4" w:space="0" w:color="auto"/>
              <w:right w:val="single" w:sz="4" w:space="0" w:color="auto"/>
            </w:tcBorders>
          </w:tcPr>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loading data</w:t>
            </w: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adopt JSON encoding rule</w:t>
            </w:r>
          </w:p>
        </w:tc>
      </w:tr>
      <w:tr w:rsidR="004C3666">
        <w:trPr>
          <w:trHeight w:val="300"/>
        </w:trPr>
        <w:tc>
          <w:tcPr>
            <w:tcW w:w="1341" w:type="dxa"/>
            <w:vMerge/>
            <w:tcBorders>
              <w:top w:val="single" w:sz="4" w:space="0" w:color="auto"/>
              <w:left w:val="single" w:sz="4" w:space="0" w:color="auto"/>
              <w:right w:val="single" w:sz="4" w:space="0" w:color="auto"/>
            </w:tcBorders>
          </w:tcPr>
          <w:p w:rsidR="004C3666" w:rsidRDefault="004C3666">
            <w:pPr>
              <w:rPr>
                <w:rFonts w:ascii="Times New Roman" w:hAnsi="Times New Roman"/>
              </w:rPr>
            </w:pPr>
          </w:p>
        </w:tc>
        <w:tc>
          <w:tcPr>
            <w:tcW w:w="7052"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Items that must be filled in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71"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Description</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5" w:type="dxa"/>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ss</w:t>
            </w:r>
          </w:p>
        </w:tc>
        <w:tc>
          <w:tcPr>
            <w:tcW w:w="4971"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The session number generated by the sever, for example” 12FB-01DE-0001-0203”</w:t>
            </w:r>
          </w:p>
        </w:tc>
      </w:tr>
      <w:tr w:rsidR="004C3666">
        <w:trPr>
          <w:trHeight w:val="315"/>
        </w:trPr>
        <w:tc>
          <w:tcPr>
            <w:tcW w:w="1341" w:type="dxa"/>
            <w:vMerge/>
            <w:tcBorders>
              <w:left w:val="single" w:sz="4" w:space="0" w:color="auto"/>
              <w:right w:val="single" w:sz="4" w:space="0" w:color="auto"/>
            </w:tcBorders>
          </w:tcPr>
          <w:p w:rsidR="004C3666" w:rsidRDefault="004C3666">
            <w:pPr>
              <w:rPr>
                <w:rFonts w:ascii="Times New Roman" w:hAnsi="Times New Roman"/>
              </w:rPr>
            </w:pPr>
          </w:p>
        </w:tc>
        <w:tc>
          <w:tcPr>
            <w:tcW w:w="13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Error Code</w:t>
            </w:r>
          </w:p>
        </w:tc>
        <w:tc>
          <w:tcPr>
            <w:tcW w:w="76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err</w:t>
            </w:r>
          </w:p>
        </w:tc>
        <w:tc>
          <w:tcPr>
            <w:tcW w:w="4971" w:type="dxa"/>
            <w:tcBorders>
              <w:top w:val="single" w:sz="4" w:space="0" w:color="auto"/>
              <w:left w:val="single" w:sz="4" w:space="0" w:color="auto"/>
              <w:bottom w:val="single" w:sz="4" w:space="0" w:color="auto"/>
              <w:right w:val="single" w:sz="4" w:space="0" w:color="auto"/>
            </w:tcBorders>
          </w:tcPr>
          <w:p w:rsidR="004C3666" w:rsidRDefault="007074F9">
            <w:pPr>
              <w:rPr>
                <w:rFonts w:ascii="Times New Roman" w:hAnsi="Times New Roman"/>
              </w:rPr>
            </w:pPr>
            <w:hyperlink w:anchor="_错误代码" w:history="1"/>
            <w:r w:rsidR="003753BE">
              <w:rPr>
                <w:rStyle w:val="Hyperlink"/>
                <w:rFonts w:ascii="Times New Roman" w:hAnsi="Times New Roman"/>
                <w:color w:val="auto"/>
              </w:rPr>
              <w:t>refer to the Error code list</w:t>
            </w:r>
          </w:p>
        </w:tc>
      </w:tr>
    </w:tbl>
    <w:p w:rsidR="004C3666" w:rsidRDefault="004C3666">
      <w:pPr>
        <w:rPr>
          <w:rFonts w:ascii="Times New Roman" w:hAnsi="Times New Roman"/>
        </w:rPr>
      </w:pPr>
    </w:p>
    <w:p w:rsidR="004C3666" w:rsidRDefault="003753BE">
      <w:pPr>
        <w:ind w:firstLine="420"/>
        <w:rPr>
          <w:rFonts w:ascii="Times New Roman" w:hAnsi="Times New Roman"/>
        </w:rPr>
      </w:pPr>
      <w:r>
        <w:rPr>
          <w:rFonts w:ascii="Times New Roman" w:hAnsi="Times New Roman"/>
        </w:rPr>
        <w:t xml:space="preserve">Loading Data Sample </w:t>
      </w:r>
      <w:r>
        <w:rPr>
          <w:rFonts w:ascii="Times New Roman" w:hAnsi="Times New Roman"/>
        </w:rPr>
        <w:t>：</w:t>
      </w:r>
    </w:p>
    <w:p w:rsidR="004C3666" w:rsidRDefault="004C3666">
      <w:pPr>
        <w:ind w:firstLine="420"/>
        <w:rPr>
          <w:rFonts w:ascii="Times New Roman" w:hAnsi="Times New Roman"/>
        </w:rPr>
      </w:pP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“ss”:”12FB-01DE-0001-0203”,</w:t>
      </w:r>
    </w:p>
    <w:p w:rsidR="004C3666" w:rsidRDefault="003753BE">
      <w:pPr>
        <w:ind w:firstLineChars="200" w:firstLine="420"/>
        <w:rPr>
          <w:rFonts w:ascii="Times New Roman" w:hAnsi="Times New Roman"/>
        </w:rPr>
      </w:pPr>
      <w:r>
        <w:rPr>
          <w:rFonts w:ascii="Times New Roman" w:hAnsi="Times New Roman"/>
        </w:rPr>
        <w:t>“err”:”0”</w:t>
      </w:r>
    </w:p>
    <w:p w:rsidR="004C3666" w:rsidRDefault="003753BE">
      <w:pPr>
        <w:ind w:firstLine="420"/>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1"/>
      </w:pPr>
      <w:bookmarkStart w:id="78" w:name="_错误代码表"/>
      <w:bookmarkEnd w:id="78"/>
      <w:r>
        <w:t>Code List</w:t>
      </w:r>
    </w:p>
    <w:p w:rsidR="004C3666" w:rsidRDefault="004C3666">
      <w:pPr>
        <w:pStyle w:val="1"/>
        <w:keepNext/>
        <w:keepLines/>
        <w:numPr>
          <w:ilvl w:val="0"/>
          <w:numId w:val="5"/>
        </w:numPr>
        <w:spacing w:before="340" w:after="330" w:line="576" w:lineRule="auto"/>
        <w:ind w:firstLineChars="0"/>
        <w:outlineLvl w:val="0"/>
        <w:rPr>
          <w:rFonts w:ascii="Times New Roman" w:hAnsi="Times New Roman"/>
          <w:b/>
          <w:vanish/>
          <w:kern w:val="44"/>
          <w:sz w:val="28"/>
          <w:szCs w:val="20"/>
        </w:rPr>
      </w:pPr>
    </w:p>
    <w:p w:rsidR="004C3666" w:rsidRDefault="003753BE">
      <w:pPr>
        <w:pStyle w:val="Heading2"/>
      </w:pPr>
      <w:bookmarkStart w:id="79" w:name="_错误代码"/>
      <w:bookmarkStart w:id="80" w:name="_Error_Code"/>
      <w:bookmarkEnd w:id="79"/>
      <w:bookmarkEnd w:id="80"/>
      <w:r>
        <w:t>Error Code</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1"/>
        <w:gridCol w:w="6662"/>
      </w:tblGrid>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Value</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Success</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w:t>
            </w:r>
          </w:p>
        </w:tc>
        <w:tc>
          <w:tcPr>
            <w:tcW w:w="6662" w:type="dxa"/>
            <w:tcBorders>
              <w:top w:val="single" w:sz="4" w:space="0" w:color="auto"/>
              <w:left w:val="single" w:sz="4" w:space="0" w:color="auto"/>
              <w:bottom w:val="single" w:sz="4" w:space="0" w:color="auto"/>
              <w:right w:val="single" w:sz="4" w:space="0" w:color="auto"/>
            </w:tcBorders>
          </w:tcPr>
          <w:p w:rsidR="004C3666" w:rsidRDefault="009068AB">
            <w:pPr>
              <w:pStyle w:val="1"/>
              <w:ind w:firstLineChars="0" w:firstLine="0"/>
              <w:rPr>
                <w:rFonts w:ascii="Times New Roman" w:hAnsi="Times New Roman"/>
              </w:rPr>
            </w:pPr>
            <w:r>
              <w:rPr>
                <w:rFonts w:ascii="Times New Roman" w:hAnsi="Times New Roman"/>
              </w:rPr>
              <w:t xml:space="preserve">Duplicated </w:t>
            </w:r>
            <w:r w:rsidR="003753BE">
              <w:rPr>
                <w:rFonts w:ascii="Times New Roman" w:hAnsi="Times New Roman"/>
              </w:rPr>
              <w:t xml:space="preserve">ID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invalid parameter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3</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invalid command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4</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device busy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5</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connection lost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6</w:t>
            </w:r>
          </w:p>
        </w:tc>
        <w:tc>
          <w:tcPr>
            <w:tcW w:w="6662" w:type="dxa"/>
            <w:tcBorders>
              <w:top w:val="single" w:sz="4" w:space="0" w:color="auto"/>
              <w:left w:val="single" w:sz="4" w:space="0" w:color="auto"/>
              <w:bottom w:val="single" w:sz="4" w:space="0" w:color="auto"/>
              <w:right w:val="single" w:sz="4" w:space="0" w:color="auto"/>
            </w:tcBorders>
          </w:tcPr>
          <w:p w:rsidR="004C3666" w:rsidRDefault="003753BE" w:rsidP="009068AB">
            <w:pPr>
              <w:pStyle w:val="1"/>
              <w:ind w:firstLineChars="0" w:firstLine="0"/>
              <w:rPr>
                <w:rFonts w:ascii="Times New Roman" w:hAnsi="Times New Roman"/>
              </w:rPr>
            </w:pPr>
            <w:r>
              <w:rPr>
                <w:rFonts w:ascii="Times New Roman" w:hAnsi="Times New Roman"/>
              </w:rPr>
              <w:t>rel</w:t>
            </w:r>
            <w:r w:rsidR="009068AB">
              <w:rPr>
                <w:rFonts w:ascii="Times New Roman" w:hAnsi="Times New Roman"/>
              </w:rPr>
              <w:t>ated</w:t>
            </w:r>
            <w:r>
              <w:rPr>
                <w:rFonts w:ascii="Times New Roman" w:hAnsi="Times New Roman"/>
              </w:rPr>
              <w:t xml:space="preserve"> file not exist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7</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disk not exist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8</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follow up data</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9</w:t>
            </w:r>
          </w:p>
        </w:tc>
        <w:tc>
          <w:tcPr>
            <w:tcW w:w="6662" w:type="dxa"/>
            <w:tcBorders>
              <w:top w:val="single" w:sz="4" w:space="0" w:color="auto"/>
              <w:left w:val="single" w:sz="4" w:space="0" w:color="auto"/>
              <w:bottom w:val="single" w:sz="4" w:space="0" w:color="auto"/>
              <w:right w:val="single" w:sz="4" w:space="0" w:color="auto"/>
            </w:tcBorders>
          </w:tcPr>
          <w:p w:rsidR="004C3666" w:rsidRDefault="009068AB">
            <w:pPr>
              <w:pStyle w:val="1"/>
              <w:ind w:firstLineChars="0" w:firstLine="0"/>
              <w:rPr>
                <w:rFonts w:ascii="Times New Roman" w:hAnsi="Times New Roman"/>
              </w:rPr>
            </w:pPr>
            <w:r>
              <w:rPr>
                <w:rFonts w:ascii="Times New Roman" w:hAnsi="Times New Roman"/>
              </w:rPr>
              <w:t>file search finish</w:t>
            </w:r>
            <w:r w:rsidR="003753BE">
              <w:rPr>
                <w:rFonts w:ascii="Times New Roman" w:hAnsi="Times New Roman"/>
              </w:rPr>
              <w:t xml:space="preserve"> </w:t>
            </w:r>
          </w:p>
        </w:tc>
      </w:tr>
      <w:tr w:rsidR="009068AB">
        <w:trPr>
          <w:trHeight w:val="405"/>
        </w:trPr>
        <w:tc>
          <w:tcPr>
            <w:tcW w:w="1731" w:type="dxa"/>
            <w:tcBorders>
              <w:top w:val="single" w:sz="4" w:space="0" w:color="auto"/>
              <w:left w:val="single" w:sz="4" w:space="0" w:color="auto"/>
              <w:bottom w:val="single" w:sz="4" w:space="0" w:color="auto"/>
              <w:right w:val="single" w:sz="4" w:space="0" w:color="auto"/>
            </w:tcBorders>
          </w:tcPr>
          <w:p w:rsidR="009068AB" w:rsidRDefault="009068AB">
            <w:pPr>
              <w:rPr>
                <w:rFonts w:ascii="Times New Roman" w:hAnsi="Times New Roman"/>
              </w:rPr>
            </w:pPr>
            <w:r>
              <w:rPr>
                <w:rFonts w:ascii="Times New Roman" w:hAnsi="Times New Roman" w:hint="eastAsia"/>
              </w:rPr>
              <w:t>10</w:t>
            </w:r>
          </w:p>
        </w:tc>
        <w:tc>
          <w:tcPr>
            <w:tcW w:w="6662" w:type="dxa"/>
            <w:tcBorders>
              <w:top w:val="single" w:sz="4" w:space="0" w:color="auto"/>
              <w:left w:val="single" w:sz="4" w:space="0" w:color="auto"/>
              <w:bottom w:val="single" w:sz="4" w:space="0" w:color="auto"/>
              <w:right w:val="single" w:sz="4" w:space="0" w:color="auto"/>
            </w:tcBorders>
          </w:tcPr>
          <w:p w:rsidR="009068AB" w:rsidRDefault="009068AB">
            <w:pPr>
              <w:pStyle w:val="1"/>
              <w:ind w:firstLineChars="0" w:firstLine="0"/>
              <w:rPr>
                <w:rFonts w:ascii="Times New Roman" w:hAnsi="Times New Roman"/>
              </w:rPr>
            </w:pPr>
            <w:r>
              <w:rPr>
                <w:rFonts w:ascii="Times New Roman" w:hAnsi="Times New Roman"/>
              </w:rPr>
              <w:t>D</w:t>
            </w:r>
            <w:r>
              <w:rPr>
                <w:rFonts w:ascii="Times New Roman" w:hAnsi="Times New Roman" w:hint="eastAsia"/>
              </w:rPr>
              <w:t xml:space="preserve">evice </w:t>
            </w:r>
            <w:r>
              <w:rPr>
                <w:rFonts w:ascii="Times New Roman" w:hAnsi="Times New Roman"/>
              </w:rPr>
              <w:t>is not authorized</w:t>
            </w:r>
          </w:p>
        </w:tc>
      </w:tr>
      <w:tr w:rsidR="009068AB">
        <w:trPr>
          <w:trHeight w:val="405"/>
        </w:trPr>
        <w:tc>
          <w:tcPr>
            <w:tcW w:w="1731" w:type="dxa"/>
            <w:tcBorders>
              <w:top w:val="single" w:sz="4" w:space="0" w:color="auto"/>
              <w:left w:val="single" w:sz="4" w:space="0" w:color="auto"/>
              <w:bottom w:val="single" w:sz="4" w:space="0" w:color="auto"/>
              <w:right w:val="single" w:sz="4" w:space="0" w:color="auto"/>
            </w:tcBorders>
          </w:tcPr>
          <w:p w:rsidR="009068AB" w:rsidRDefault="009068AB">
            <w:pPr>
              <w:rPr>
                <w:rFonts w:ascii="Times New Roman" w:hAnsi="Times New Roman"/>
              </w:rPr>
            </w:pPr>
            <w:r>
              <w:rPr>
                <w:rFonts w:ascii="Times New Roman" w:hAnsi="Times New Roman" w:hint="eastAsia"/>
              </w:rPr>
              <w:t>255</w:t>
            </w:r>
          </w:p>
        </w:tc>
        <w:tc>
          <w:tcPr>
            <w:tcW w:w="6662" w:type="dxa"/>
            <w:tcBorders>
              <w:top w:val="single" w:sz="4" w:space="0" w:color="auto"/>
              <w:left w:val="single" w:sz="4" w:space="0" w:color="auto"/>
              <w:bottom w:val="single" w:sz="4" w:space="0" w:color="auto"/>
              <w:right w:val="single" w:sz="4" w:space="0" w:color="auto"/>
            </w:tcBorders>
          </w:tcPr>
          <w:p w:rsidR="009068AB" w:rsidRDefault="009068AB">
            <w:pPr>
              <w:pStyle w:val="1"/>
              <w:ind w:firstLineChars="0" w:firstLine="0"/>
              <w:rPr>
                <w:rFonts w:ascii="Times New Roman" w:hAnsi="Times New Roman"/>
              </w:rPr>
            </w:pPr>
            <w:r>
              <w:rPr>
                <w:rFonts w:ascii="Times New Roman" w:hAnsi="Times New Roman"/>
              </w:rPr>
              <w:t>U</w:t>
            </w:r>
            <w:r>
              <w:rPr>
                <w:rFonts w:ascii="Times New Roman" w:hAnsi="Times New Roman" w:hint="eastAsia"/>
              </w:rPr>
              <w:t xml:space="preserve">nknown </w:t>
            </w:r>
            <w:r>
              <w:rPr>
                <w:rFonts w:ascii="Times New Roman" w:hAnsi="Times New Roman"/>
              </w:rPr>
              <w:t>error</w:t>
            </w:r>
          </w:p>
        </w:tc>
      </w:tr>
    </w:tbl>
    <w:p w:rsidR="004C3666" w:rsidRDefault="004C3666">
      <w:pPr>
        <w:rPr>
          <w:rFonts w:ascii="Times New Roman" w:hAnsi="Times New Roman"/>
        </w:rPr>
      </w:pPr>
    </w:p>
    <w:p w:rsidR="004C3666" w:rsidRDefault="003753BE">
      <w:pPr>
        <w:pStyle w:val="Heading2"/>
      </w:pPr>
      <w:bookmarkStart w:id="81" w:name="_接入网络代码"/>
      <w:bookmarkStart w:id="82" w:name="_Network_Type_Code"/>
      <w:bookmarkEnd w:id="81"/>
      <w:bookmarkEnd w:id="82"/>
      <w:r>
        <w:t>Network Type Code</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1"/>
        <w:gridCol w:w="6662"/>
      </w:tblGrid>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hint="eastAsia"/>
              </w:rPr>
              <w:t>V</w:t>
            </w:r>
            <w:r>
              <w:rPr>
                <w:rFonts w:ascii="Times New Roman" w:hAnsi="Times New Roman"/>
              </w:rPr>
              <w:t>a</w:t>
            </w:r>
            <w:r>
              <w:rPr>
                <w:rFonts w:ascii="Times New Roman" w:hAnsi="Times New Roman" w:hint="eastAsia"/>
              </w:rPr>
              <w:t>l</w:t>
            </w:r>
            <w:r>
              <w:rPr>
                <w:rFonts w:ascii="Times New Roman" w:hAnsi="Times New Roman"/>
              </w:rPr>
              <w:t>ue</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unknown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wired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WIFI</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3</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2G</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4</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3G</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5</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4G</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6</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5G</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Pr="009068AB" w:rsidRDefault="003753BE">
            <w:r w:rsidRPr="009068AB">
              <w:rPr>
                <w:rFonts w:hint="eastAsia"/>
              </w:rPr>
              <w:t>7</w:t>
            </w:r>
          </w:p>
        </w:tc>
        <w:tc>
          <w:tcPr>
            <w:tcW w:w="6662" w:type="dxa"/>
            <w:tcBorders>
              <w:top w:val="single" w:sz="4" w:space="0" w:color="auto"/>
              <w:left w:val="single" w:sz="4" w:space="0" w:color="auto"/>
              <w:bottom w:val="single" w:sz="4" w:space="0" w:color="auto"/>
              <w:right w:val="single" w:sz="4" w:space="0" w:color="auto"/>
            </w:tcBorders>
          </w:tcPr>
          <w:p w:rsidR="004C3666" w:rsidRPr="009068AB" w:rsidRDefault="003753BE" w:rsidP="009068AB">
            <w:pPr>
              <w:pStyle w:val="1"/>
              <w:ind w:firstLineChars="0" w:firstLine="0"/>
            </w:pPr>
            <w:r w:rsidRPr="009068AB">
              <w:t xml:space="preserve">WIFI+3/4/5G, </w:t>
            </w:r>
            <w:r w:rsidR="009068AB" w:rsidRPr="009068AB">
              <w:t xml:space="preserve">connect with </w:t>
            </w:r>
            <w:r w:rsidRPr="009068AB">
              <w:t xml:space="preserve">mobile network proxy </w:t>
            </w:r>
            <w:r w:rsidR="009068AB" w:rsidRPr="009068AB">
              <w:t xml:space="preserve">via WIFI </w:t>
            </w:r>
            <w:r w:rsidRPr="009068AB">
              <w:t>to</w:t>
            </w:r>
            <w:r w:rsidR="009068AB" w:rsidRPr="009068AB">
              <w:t xml:space="preserve"> access</w:t>
            </w:r>
            <w:r w:rsidRPr="009068AB">
              <w:t xml:space="preserve"> Internet</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Pr="009068AB" w:rsidRDefault="003753BE">
            <w:r w:rsidRPr="009068AB">
              <w:rPr>
                <w:rFonts w:hint="eastAsia"/>
              </w:rPr>
              <w:t>8</w:t>
            </w:r>
          </w:p>
        </w:tc>
        <w:tc>
          <w:tcPr>
            <w:tcW w:w="6662" w:type="dxa"/>
            <w:tcBorders>
              <w:top w:val="single" w:sz="4" w:space="0" w:color="auto"/>
              <w:left w:val="single" w:sz="4" w:space="0" w:color="auto"/>
              <w:bottom w:val="single" w:sz="4" w:space="0" w:color="auto"/>
              <w:right w:val="single" w:sz="4" w:space="0" w:color="auto"/>
            </w:tcBorders>
          </w:tcPr>
          <w:p w:rsidR="004C3666" w:rsidRPr="009068AB" w:rsidRDefault="003753BE" w:rsidP="009068AB">
            <w:pPr>
              <w:pStyle w:val="1"/>
              <w:ind w:firstLineChars="0" w:firstLine="0"/>
            </w:pPr>
            <w:r w:rsidRPr="009068AB">
              <w:t xml:space="preserve">CABLE+3/4/5G, </w:t>
            </w:r>
            <w:r w:rsidR="009068AB" w:rsidRPr="009068AB">
              <w:t>connect with mobile network proxy via CABLE to access Internet</w:t>
            </w:r>
          </w:p>
        </w:tc>
      </w:tr>
    </w:tbl>
    <w:p w:rsidR="004C3666" w:rsidRDefault="003753BE">
      <w:pPr>
        <w:pStyle w:val="Heading2"/>
      </w:pPr>
      <w:bookmarkStart w:id="83" w:name="_事件类型代码"/>
      <w:bookmarkStart w:id="84" w:name="_Event_Type_Code"/>
      <w:bookmarkEnd w:id="83"/>
      <w:bookmarkEnd w:id="84"/>
      <w:r>
        <w:t>Event Type Code</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1"/>
        <w:gridCol w:w="6662"/>
      </w:tblGrid>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hint="eastAsia"/>
              </w:rPr>
              <w:t>Value</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unknown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video lost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motion detection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3</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video blind</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4</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input trigger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5</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emergency alarm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6</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low speed alarm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7</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over speed alarm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8</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low temperature alarm</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9</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high temperature alarm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humidity alarm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11</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parking over time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12</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acceleration alarm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13</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GEO fencing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14</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electronic route</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15</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abnormal openclose the door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16</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storage abnormal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17</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fatigue driving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18</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fuel consumption abnormal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19</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illegal ACC</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20</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GPS module abnormal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21</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front panel open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Pr="009068AB" w:rsidRDefault="003753BE">
            <w:pPr>
              <w:rPr>
                <w:rFonts w:ascii="Times New Roman" w:hAnsi="Times New Roman"/>
              </w:rPr>
            </w:pPr>
            <w:r w:rsidRPr="009068AB">
              <w:rPr>
                <w:rFonts w:ascii="Times New Roman" w:hAnsi="Times New Roman" w:hint="eastAsia"/>
              </w:rPr>
              <w:t>22</w:t>
            </w:r>
          </w:p>
        </w:tc>
        <w:tc>
          <w:tcPr>
            <w:tcW w:w="6662" w:type="dxa"/>
            <w:tcBorders>
              <w:top w:val="single" w:sz="4" w:space="0" w:color="auto"/>
              <w:left w:val="single" w:sz="4" w:space="0" w:color="auto"/>
              <w:bottom w:val="single" w:sz="4" w:space="0" w:color="auto"/>
              <w:right w:val="single" w:sz="4" w:space="0" w:color="auto"/>
            </w:tcBorders>
          </w:tcPr>
          <w:p w:rsidR="004C3666" w:rsidRPr="009068AB" w:rsidRDefault="003753BE">
            <w:pPr>
              <w:pStyle w:val="1"/>
              <w:ind w:firstLineChars="0" w:firstLine="0"/>
              <w:rPr>
                <w:rFonts w:ascii="Times New Roman" w:hAnsi="Times New Roman"/>
              </w:rPr>
            </w:pPr>
            <w:r w:rsidRPr="009068AB">
              <w:rPr>
                <w:rFonts w:ascii="Times New Roman" w:hAnsi="Times New Roman" w:hint="eastAsia"/>
              </w:rPr>
              <w:t>Swipe card</w:t>
            </w:r>
          </w:p>
        </w:tc>
      </w:tr>
    </w:tbl>
    <w:p w:rsidR="004C3666" w:rsidRDefault="004C3666">
      <w:pPr>
        <w:rPr>
          <w:rFonts w:ascii="Times New Roman" w:hAnsi="Times New Roman"/>
        </w:rPr>
      </w:pPr>
    </w:p>
    <w:p w:rsidR="004C3666" w:rsidRDefault="003753BE">
      <w:pPr>
        <w:pStyle w:val="Heading2"/>
      </w:pPr>
      <w:bookmarkStart w:id="85" w:name="_File_Type_Code"/>
      <w:bookmarkStart w:id="86" w:name="_文件类型代码"/>
      <w:bookmarkEnd w:id="85"/>
      <w:bookmarkEnd w:id="86"/>
      <w:r>
        <w:t>File Type Code</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1"/>
        <w:gridCol w:w="6662"/>
      </w:tblGrid>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Value</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unknown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general recording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alarm recording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3</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general snapshot file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4</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alarm snapshot file</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5</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upgrade file</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6</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log file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color w:val="000000" w:themeColor="text1"/>
              </w:rPr>
            </w:pPr>
            <w:r>
              <w:rPr>
                <w:rFonts w:ascii="Times New Roman" w:hAnsi="Times New Roman" w:hint="eastAsia"/>
                <w:color w:val="000000" w:themeColor="text1"/>
              </w:rPr>
              <w:t>7</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color w:val="000000" w:themeColor="text1"/>
              </w:rPr>
            </w:pPr>
            <w:r>
              <w:rPr>
                <w:rFonts w:ascii="Times New Roman" w:hAnsi="Times New Roman" w:hint="eastAsia"/>
                <w:color w:val="000000" w:themeColor="text1"/>
              </w:rPr>
              <w:t>Configuration file</w:t>
            </w:r>
          </w:p>
        </w:tc>
      </w:tr>
    </w:tbl>
    <w:p w:rsidR="004C3666" w:rsidRDefault="003753BE">
      <w:pPr>
        <w:pStyle w:val="Heading2"/>
      </w:pPr>
      <w:bookmarkStart w:id="87" w:name="_云台动作代码"/>
      <w:bookmarkStart w:id="88" w:name="_PTZ_Movement_Code"/>
      <w:bookmarkEnd w:id="87"/>
      <w:bookmarkEnd w:id="88"/>
      <w:r>
        <w:t>PTZ Movement Code</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1"/>
        <w:gridCol w:w="6662"/>
      </w:tblGrid>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value</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unknown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up</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down</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3</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left</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4</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right</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5</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left up</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6</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left down</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7</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right up</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8</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right down</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9</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call preset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set preset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11</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clear preset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12</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Iris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13</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Iris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14</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zoom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15</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zoom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16</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focus -</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17</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focus+</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18</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auto pan</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19</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wiper ON</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20</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Wiper OFF</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21</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Patrol ON</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22</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Patrol OFF</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23</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light ON</w:t>
            </w:r>
          </w:p>
        </w:tc>
      </w:tr>
      <w:tr w:rsidR="004C3666">
        <w:trPr>
          <w:trHeight w:val="405"/>
        </w:trPr>
        <w:tc>
          <w:tcPr>
            <w:tcW w:w="173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24</w:t>
            </w:r>
          </w:p>
        </w:tc>
        <w:tc>
          <w:tcPr>
            <w:tcW w:w="6662"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Light OFF</w:t>
            </w:r>
          </w:p>
        </w:tc>
      </w:tr>
    </w:tbl>
    <w:p w:rsidR="004C3666" w:rsidRDefault="00F45139" w:rsidP="00A56D17">
      <w:pPr>
        <w:pStyle w:val="Heading2"/>
      </w:pPr>
      <w:bookmarkStart w:id="89" w:name="_Data_Frame_Code"/>
      <w:bookmarkEnd w:id="89"/>
      <w:r>
        <w:rPr>
          <w:rFonts w:hint="eastAsia"/>
        </w:rPr>
        <w:t>Data Frame C</w:t>
      </w:r>
      <w:r w:rsidR="00A56D17">
        <w:rPr>
          <w:rFonts w:hint="eastAsia"/>
        </w:rPr>
        <w:t>ode</w:t>
      </w:r>
    </w:p>
    <w:tbl>
      <w:tblPr>
        <w:tblW w:w="8393" w:type="dxa"/>
        <w:tblInd w:w="-176" w:type="dxa"/>
        <w:tblLayout w:type="fixed"/>
        <w:tblLook w:val="04A0" w:firstRow="1" w:lastRow="0" w:firstColumn="1" w:lastColumn="0" w:noHBand="0" w:noVBand="1"/>
      </w:tblPr>
      <w:tblGrid>
        <w:gridCol w:w="1731"/>
        <w:gridCol w:w="6662"/>
      </w:tblGrid>
      <w:tr w:rsidR="00A56D17" w:rsidTr="00A56D17">
        <w:trPr>
          <w:trHeight w:val="405"/>
        </w:trPr>
        <w:tc>
          <w:tcPr>
            <w:tcW w:w="1731" w:type="dxa"/>
            <w:tcBorders>
              <w:top w:val="single" w:sz="4" w:space="0" w:color="auto"/>
              <w:left w:val="single" w:sz="4" w:space="0" w:color="auto"/>
              <w:bottom w:val="single" w:sz="4" w:space="0" w:color="auto"/>
              <w:right w:val="single" w:sz="4" w:space="0" w:color="auto"/>
            </w:tcBorders>
            <w:hideMark/>
          </w:tcPr>
          <w:p w:rsidR="00A56D17" w:rsidRDefault="00A56D17">
            <w:pPr>
              <w:rPr>
                <w:szCs w:val="21"/>
              </w:rPr>
            </w:pPr>
            <w:r>
              <w:rPr>
                <w:rFonts w:hint="eastAsia"/>
              </w:rPr>
              <w:t>Value</w:t>
            </w:r>
          </w:p>
        </w:tc>
        <w:tc>
          <w:tcPr>
            <w:tcW w:w="6662" w:type="dxa"/>
            <w:tcBorders>
              <w:top w:val="single" w:sz="4" w:space="0" w:color="auto"/>
              <w:left w:val="nil"/>
              <w:bottom w:val="single" w:sz="4" w:space="0" w:color="auto"/>
              <w:right w:val="single" w:sz="4" w:space="0" w:color="auto"/>
            </w:tcBorders>
            <w:hideMark/>
          </w:tcPr>
          <w:p w:rsidR="00A56D17" w:rsidRDefault="00A56D17">
            <w:r>
              <w:rPr>
                <w:rFonts w:hint="eastAsia"/>
              </w:rPr>
              <w:t>Description</w:t>
            </w:r>
          </w:p>
        </w:tc>
      </w:tr>
      <w:tr w:rsidR="00A56D17" w:rsidTr="00A56D17">
        <w:trPr>
          <w:trHeight w:val="405"/>
        </w:trPr>
        <w:tc>
          <w:tcPr>
            <w:tcW w:w="1731" w:type="dxa"/>
            <w:tcBorders>
              <w:top w:val="single" w:sz="4" w:space="0" w:color="auto"/>
              <w:left w:val="single" w:sz="4" w:space="0" w:color="auto"/>
              <w:bottom w:val="single" w:sz="4" w:space="0" w:color="auto"/>
              <w:right w:val="single" w:sz="4" w:space="0" w:color="auto"/>
            </w:tcBorders>
            <w:hideMark/>
          </w:tcPr>
          <w:p w:rsidR="00A56D17" w:rsidRDefault="00A56D17">
            <w:r>
              <w:t>0</w:t>
            </w:r>
          </w:p>
        </w:tc>
        <w:tc>
          <w:tcPr>
            <w:tcW w:w="6662" w:type="dxa"/>
            <w:tcBorders>
              <w:top w:val="single" w:sz="4" w:space="0" w:color="auto"/>
              <w:left w:val="nil"/>
              <w:bottom w:val="single" w:sz="4" w:space="0" w:color="auto"/>
              <w:right w:val="single" w:sz="4" w:space="0" w:color="auto"/>
            </w:tcBorders>
            <w:hideMark/>
          </w:tcPr>
          <w:p w:rsidR="00A56D17" w:rsidRDefault="00A56D17">
            <w:pPr>
              <w:pStyle w:val="20"/>
              <w:ind w:firstLineChars="0" w:firstLine="0"/>
            </w:pPr>
            <w:r>
              <w:rPr>
                <w:rFonts w:hint="eastAsia"/>
              </w:rPr>
              <w:t>Invalid</w:t>
            </w:r>
          </w:p>
        </w:tc>
      </w:tr>
      <w:tr w:rsidR="00A56D17" w:rsidTr="00A56D17">
        <w:trPr>
          <w:trHeight w:val="405"/>
        </w:trPr>
        <w:tc>
          <w:tcPr>
            <w:tcW w:w="1731" w:type="dxa"/>
            <w:tcBorders>
              <w:top w:val="single" w:sz="4" w:space="0" w:color="auto"/>
              <w:left w:val="single" w:sz="4" w:space="0" w:color="auto"/>
              <w:bottom w:val="single" w:sz="4" w:space="0" w:color="auto"/>
              <w:right w:val="single" w:sz="4" w:space="0" w:color="auto"/>
            </w:tcBorders>
            <w:hideMark/>
          </w:tcPr>
          <w:p w:rsidR="00A56D17" w:rsidRDefault="00A56D17">
            <w:r>
              <w:rPr>
                <w:rFonts w:hint="eastAsia"/>
              </w:rPr>
              <w:t>1</w:t>
            </w:r>
          </w:p>
        </w:tc>
        <w:tc>
          <w:tcPr>
            <w:tcW w:w="6662" w:type="dxa"/>
            <w:tcBorders>
              <w:top w:val="single" w:sz="4" w:space="0" w:color="auto"/>
              <w:left w:val="nil"/>
              <w:bottom w:val="single" w:sz="4" w:space="0" w:color="auto"/>
              <w:right w:val="single" w:sz="4" w:space="0" w:color="auto"/>
            </w:tcBorders>
            <w:hideMark/>
          </w:tcPr>
          <w:p w:rsidR="00A56D17" w:rsidRDefault="007720FD" w:rsidP="00A56D17">
            <w:pPr>
              <w:pStyle w:val="20"/>
              <w:ind w:firstLineChars="0" w:firstLine="0"/>
            </w:pPr>
            <w:r>
              <w:rPr>
                <w:rFonts w:hint="eastAsia"/>
              </w:rPr>
              <w:t xml:space="preserve">I </w:t>
            </w:r>
            <w:r w:rsidR="00A56D17">
              <w:rPr>
                <w:rFonts w:hint="eastAsia"/>
              </w:rPr>
              <w:t>frame of video</w:t>
            </w:r>
            <w:r w:rsidR="00A56D17">
              <w:t xml:space="preserve"> (</w:t>
            </w:r>
            <w:r w:rsidR="00A56D17">
              <w:rPr>
                <w:rFonts w:cs="Calibri" w:hint="eastAsia"/>
              </w:rPr>
              <w:t>H</w:t>
            </w:r>
            <w:r w:rsidR="00A56D17">
              <w:t>264)</w:t>
            </w:r>
          </w:p>
        </w:tc>
      </w:tr>
      <w:tr w:rsidR="00A56D17" w:rsidTr="00A56D17">
        <w:trPr>
          <w:trHeight w:val="405"/>
        </w:trPr>
        <w:tc>
          <w:tcPr>
            <w:tcW w:w="1731" w:type="dxa"/>
            <w:tcBorders>
              <w:top w:val="single" w:sz="4" w:space="0" w:color="auto"/>
              <w:left w:val="single" w:sz="4" w:space="0" w:color="auto"/>
              <w:bottom w:val="single" w:sz="4" w:space="0" w:color="auto"/>
              <w:right w:val="single" w:sz="4" w:space="0" w:color="auto"/>
            </w:tcBorders>
            <w:hideMark/>
          </w:tcPr>
          <w:p w:rsidR="00A56D17" w:rsidRDefault="00A56D17">
            <w:r>
              <w:rPr>
                <w:rFonts w:hint="eastAsia"/>
              </w:rPr>
              <w:t>2</w:t>
            </w:r>
          </w:p>
        </w:tc>
        <w:tc>
          <w:tcPr>
            <w:tcW w:w="6662" w:type="dxa"/>
            <w:tcBorders>
              <w:top w:val="single" w:sz="4" w:space="0" w:color="auto"/>
              <w:left w:val="nil"/>
              <w:bottom w:val="single" w:sz="4" w:space="0" w:color="auto"/>
              <w:right w:val="single" w:sz="4" w:space="0" w:color="auto"/>
            </w:tcBorders>
            <w:hideMark/>
          </w:tcPr>
          <w:p w:rsidR="00A56D17" w:rsidRDefault="00657CFD" w:rsidP="007720FD">
            <w:pPr>
              <w:pStyle w:val="20"/>
              <w:ind w:firstLineChars="0" w:firstLine="0"/>
            </w:pPr>
            <w:r>
              <w:t xml:space="preserve">P </w:t>
            </w:r>
            <w:r>
              <w:rPr>
                <w:rFonts w:hint="eastAsia"/>
              </w:rPr>
              <w:t>frame</w:t>
            </w:r>
            <w:r w:rsidR="00115BEB">
              <w:t xml:space="preserve"> </w:t>
            </w:r>
            <w:r w:rsidR="007720FD">
              <w:rPr>
                <w:rFonts w:hint="eastAsia"/>
              </w:rPr>
              <w:t>of video(</w:t>
            </w:r>
            <w:r w:rsidR="00A56D17">
              <w:rPr>
                <w:rFonts w:cs="Calibri" w:hint="eastAsia"/>
              </w:rPr>
              <w:t>H</w:t>
            </w:r>
            <w:r w:rsidR="00A56D17">
              <w:t>264</w:t>
            </w:r>
            <w:r w:rsidR="007720FD">
              <w:t>)</w:t>
            </w:r>
          </w:p>
        </w:tc>
      </w:tr>
      <w:tr w:rsidR="00A56D17" w:rsidTr="00A56D17">
        <w:trPr>
          <w:trHeight w:val="405"/>
        </w:trPr>
        <w:tc>
          <w:tcPr>
            <w:tcW w:w="1731" w:type="dxa"/>
            <w:tcBorders>
              <w:top w:val="single" w:sz="4" w:space="0" w:color="auto"/>
              <w:left w:val="single" w:sz="4" w:space="0" w:color="auto"/>
              <w:bottom w:val="single" w:sz="4" w:space="0" w:color="auto"/>
              <w:right w:val="single" w:sz="4" w:space="0" w:color="auto"/>
            </w:tcBorders>
            <w:hideMark/>
          </w:tcPr>
          <w:p w:rsidR="00A56D17" w:rsidRDefault="00A56D17">
            <w:r>
              <w:rPr>
                <w:rFonts w:hint="eastAsia"/>
              </w:rPr>
              <w:t>3</w:t>
            </w:r>
          </w:p>
        </w:tc>
        <w:tc>
          <w:tcPr>
            <w:tcW w:w="6662" w:type="dxa"/>
            <w:tcBorders>
              <w:top w:val="single" w:sz="4" w:space="0" w:color="auto"/>
              <w:left w:val="nil"/>
              <w:bottom w:val="single" w:sz="4" w:space="0" w:color="auto"/>
              <w:right w:val="single" w:sz="4" w:space="0" w:color="auto"/>
            </w:tcBorders>
            <w:hideMark/>
          </w:tcPr>
          <w:p w:rsidR="00A56D17" w:rsidRDefault="00657CFD" w:rsidP="00657CFD">
            <w:r>
              <w:rPr>
                <w:rFonts w:hint="eastAsia"/>
              </w:rPr>
              <w:t>Audio frame</w:t>
            </w:r>
            <w:r w:rsidR="007720FD">
              <w:rPr>
                <w:rFonts w:hint="eastAsia"/>
              </w:rPr>
              <w:t>(</w:t>
            </w:r>
            <w:r w:rsidR="00A56D17">
              <w:t>G726</w:t>
            </w:r>
            <w:r>
              <w:t xml:space="preserve"> </w:t>
            </w:r>
            <w:r>
              <w:rPr>
                <w:rFonts w:hint="eastAsia"/>
              </w:rPr>
              <w:t>contains</w:t>
            </w:r>
            <w:r>
              <w:t xml:space="preserve"> </w:t>
            </w:r>
            <w:r>
              <w:rPr>
                <w:rFonts w:hint="eastAsia"/>
              </w:rPr>
              <w:t>a special head of 2bytes</w:t>
            </w:r>
            <w:r w:rsidR="007720FD">
              <w:rPr>
                <w:rFonts w:ascii="宋体" w:hAnsi="宋体" w:hint="eastAsia"/>
              </w:rPr>
              <w:t>)</w:t>
            </w:r>
          </w:p>
        </w:tc>
      </w:tr>
      <w:tr w:rsidR="00A56D17" w:rsidTr="00A56D17">
        <w:trPr>
          <w:trHeight w:val="405"/>
        </w:trPr>
        <w:tc>
          <w:tcPr>
            <w:tcW w:w="1731" w:type="dxa"/>
            <w:tcBorders>
              <w:top w:val="single" w:sz="4" w:space="0" w:color="auto"/>
              <w:left w:val="single" w:sz="4" w:space="0" w:color="auto"/>
              <w:bottom w:val="single" w:sz="4" w:space="0" w:color="auto"/>
              <w:right w:val="single" w:sz="4" w:space="0" w:color="auto"/>
            </w:tcBorders>
            <w:hideMark/>
          </w:tcPr>
          <w:p w:rsidR="00A56D17" w:rsidRDefault="00A56D17">
            <w:r>
              <w:rPr>
                <w:rFonts w:hint="eastAsia"/>
              </w:rPr>
              <w:t>4</w:t>
            </w:r>
          </w:p>
        </w:tc>
        <w:tc>
          <w:tcPr>
            <w:tcW w:w="6662" w:type="dxa"/>
            <w:tcBorders>
              <w:top w:val="single" w:sz="4" w:space="0" w:color="auto"/>
              <w:left w:val="nil"/>
              <w:bottom w:val="single" w:sz="4" w:space="0" w:color="auto"/>
              <w:right w:val="single" w:sz="4" w:space="0" w:color="auto"/>
            </w:tcBorders>
            <w:hideMark/>
          </w:tcPr>
          <w:p w:rsidR="00A56D17" w:rsidRDefault="00A64E06" w:rsidP="00A64E06">
            <w:pPr>
              <w:pStyle w:val="20"/>
              <w:ind w:firstLineChars="0" w:firstLine="0"/>
            </w:pPr>
            <w:r>
              <w:rPr>
                <w:rFonts w:hint="eastAsia"/>
              </w:rPr>
              <w:t>Serial data frame</w:t>
            </w:r>
          </w:p>
        </w:tc>
      </w:tr>
      <w:tr w:rsidR="00A56D17" w:rsidTr="00A56D17">
        <w:trPr>
          <w:trHeight w:val="405"/>
        </w:trPr>
        <w:tc>
          <w:tcPr>
            <w:tcW w:w="1731" w:type="dxa"/>
            <w:tcBorders>
              <w:top w:val="single" w:sz="4" w:space="0" w:color="auto"/>
              <w:left w:val="single" w:sz="4" w:space="0" w:color="auto"/>
              <w:bottom w:val="single" w:sz="4" w:space="0" w:color="auto"/>
              <w:right w:val="single" w:sz="4" w:space="0" w:color="auto"/>
            </w:tcBorders>
            <w:hideMark/>
          </w:tcPr>
          <w:p w:rsidR="00A56D17" w:rsidRDefault="00A56D17">
            <w:r>
              <w:rPr>
                <w:rFonts w:hint="eastAsia"/>
              </w:rPr>
              <w:t>5</w:t>
            </w:r>
          </w:p>
        </w:tc>
        <w:tc>
          <w:tcPr>
            <w:tcW w:w="6662" w:type="dxa"/>
            <w:tcBorders>
              <w:top w:val="single" w:sz="4" w:space="0" w:color="auto"/>
              <w:left w:val="nil"/>
              <w:bottom w:val="single" w:sz="4" w:space="0" w:color="auto"/>
              <w:right w:val="single" w:sz="4" w:space="0" w:color="auto"/>
            </w:tcBorders>
            <w:hideMark/>
          </w:tcPr>
          <w:p w:rsidR="00A56D17" w:rsidRDefault="00A64E06" w:rsidP="00115BEB">
            <w:pPr>
              <w:ind w:left="105" w:hangingChars="50" w:hanging="105"/>
            </w:pPr>
            <w:r>
              <w:rPr>
                <w:rFonts w:hint="eastAsia"/>
              </w:rPr>
              <w:t>File data frame</w:t>
            </w:r>
            <w:r w:rsidR="00115BEB">
              <w:t xml:space="preserve"> </w:t>
            </w:r>
            <w:r w:rsidR="00A56D17">
              <w:rPr>
                <w:rFonts w:cs="Calibri" w:hint="eastAsia"/>
              </w:rPr>
              <w:t>(</w:t>
            </w:r>
            <w:r>
              <w:rPr>
                <w:rFonts w:cs="Calibri"/>
              </w:rPr>
              <w:t xml:space="preserve">If the length of media data </w:t>
            </w:r>
            <w:r w:rsidR="00115BEB">
              <w:rPr>
                <w:rFonts w:cs="Calibri"/>
              </w:rPr>
              <w:t xml:space="preserve">and other info are </w:t>
            </w:r>
            <w:r>
              <w:rPr>
                <w:rFonts w:cs="Calibri"/>
              </w:rPr>
              <w:t>0, it means file transmission isfinished or file playback is finished.</w:t>
            </w:r>
            <w:r w:rsidR="00A56D17">
              <w:rPr>
                <w:rFonts w:hint="eastAsia"/>
              </w:rPr>
              <w:t>)</w:t>
            </w:r>
          </w:p>
        </w:tc>
      </w:tr>
      <w:tr w:rsidR="00A56D17" w:rsidTr="00A56D17">
        <w:trPr>
          <w:trHeight w:val="405"/>
        </w:trPr>
        <w:tc>
          <w:tcPr>
            <w:tcW w:w="1731" w:type="dxa"/>
            <w:tcBorders>
              <w:top w:val="single" w:sz="4" w:space="0" w:color="auto"/>
              <w:left w:val="single" w:sz="4" w:space="0" w:color="auto"/>
              <w:bottom w:val="single" w:sz="4" w:space="0" w:color="auto"/>
              <w:right w:val="single" w:sz="4" w:space="0" w:color="auto"/>
            </w:tcBorders>
            <w:hideMark/>
          </w:tcPr>
          <w:p w:rsidR="00A56D17" w:rsidRDefault="00A56D17">
            <w:r>
              <w:rPr>
                <w:rFonts w:hint="eastAsia"/>
              </w:rPr>
              <w:t>6</w:t>
            </w:r>
          </w:p>
        </w:tc>
        <w:tc>
          <w:tcPr>
            <w:tcW w:w="6662" w:type="dxa"/>
            <w:tcBorders>
              <w:top w:val="single" w:sz="4" w:space="0" w:color="auto"/>
              <w:left w:val="nil"/>
              <w:bottom w:val="single" w:sz="4" w:space="0" w:color="auto"/>
              <w:right w:val="single" w:sz="4" w:space="0" w:color="auto"/>
            </w:tcBorders>
            <w:hideMark/>
          </w:tcPr>
          <w:p w:rsidR="00A56D17" w:rsidRDefault="00A64E06" w:rsidP="00F45139">
            <w:pPr>
              <w:pStyle w:val="20"/>
              <w:ind w:firstLineChars="0" w:firstLine="0"/>
            </w:pPr>
            <w:r>
              <w:rPr>
                <w:rFonts w:hint="eastAsia"/>
              </w:rPr>
              <w:t>Status data frame</w:t>
            </w:r>
            <w:r w:rsidR="007720FD">
              <w:rPr>
                <w:rFonts w:hint="eastAsia"/>
              </w:rPr>
              <w:t>(</w:t>
            </w:r>
            <w:r w:rsidR="00F45139">
              <w:t>Only v</w:t>
            </w:r>
            <w:r>
              <w:t>alid in playback</w:t>
            </w:r>
            <w:r w:rsidR="007720FD">
              <w:rPr>
                <w:rFonts w:hint="eastAsia"/>
              </w:rPr>
              <w:t>)</w:t>
            </w:r>
          </w:p>
        </w:tc>
      </w:tr>
      <w:tr w:rsidR="00A56D17" w:rsidTr="00A56D17">
        <w:trPr>
          <w:trHeight w:val="405"/>
        </w:trPr>
        <w:tc>
          <w:tcPr>
            <w:tcW w:w="1731" w:type="dxa"/>
            <w:tcBorders>
              <w:top w:val="single" w:sz="4" w:space="0" w:color="auto"/>
              <w:left w:val="single" w:sz="4" w:space="0" w:color="auto"/>
              <w:bottom w:val="single" w:sz="4" w:space="0" w:color="auto"/>
              <w:right w:val="single" w:sz="4" w:space="0" w:color="auto"/>
            </w:tcBorders>
            <w:hideMark/>
          </w:tcPr>
          <w:p w:rsidR="00A56D17" w:rsidRDefault="00A56D17">
            <w:r>
              <w:rPr>
                <w:rFonts w:hint="eastAsia"/>
              </w:rPr>
              <w:t>7</w:t>
            </w:r>
          </w:p>
        </w:tc>
        <w:tc>
          <w:tcPr>
            <w:tcW w:w="6662" w:type="dxa"/>
            <w:tcBorders>
              <w:top w:val="single" w:sz="4" w:space="0" w:color="auto"/>
              <w:left w:val="nil"/>
              <w:bottom w:val="single" w:sz="4" w:space="0" w:color="auto"/>
              <w:right w:val="single" w:sz="4" w:space="0" w:color="auto"/>
            </w:tcBorders>
            <w:hideMark/>
          </w:tcPr>
          <w:p w:rsidR="00A56D17" w:rsidRDefault="00A64E06" w:rsidP="00F45139">
            <w:pPr>
              <w:pStyle w:val="20"/>
              <w:ind w:firstLineChars="0" w:firstLine="0"/>
            </w:pPr>
            <w:r>
              <w:rPr>
                <w:rFonts w:hint="eastAsia"/>
              </w:rPr>
              <w:t>Alarm data frame</w:t>
            </w:r>
            <w:r w:rsidR="007720FD">
              <w:rPr>
                <w:rFonts w:hint="eastAsia"/>
              </w:rPr>
              <w:t>(</w:t>
            </w:r>
            <w:r w:rsidR="00F45139">
              <w:t>Only v</w:t>
            </w:r>
            <w:r>
              <w:t>alid in playback</w:t>
            </w:r>
            <w:r w:rsidR="007720FD">
              <w:rPr>
                <w:rFonts w:hint="eastAsia"/>
              </w:rPr>
              <w:t>)</w:t>
            </w:r>
          </w:p>
        </w:tc>
      </w:tr>
      <w:tr w:rsidR="00A56D17" w:rsidTr="00A56D17">
        <w:trPr>
          <w:trHeight w:val="405"/>
        </w:trPr>
        <w:tc>
          <w:tcPr>
            <w:tcW w:w="1731" w:type="dxa"/>
            <w:tcBorders>
              <w:top w:val="single" w:sz="4" w:space="0" w:color="auto"/>
              <w:left w:val="single" w:sz="4" w:space="0" w:color="auto"/>
              <w:bottom w:val="single" w:sz="4" w:space="0" w:color="auto"/>
              <w:right w:val="single" w:sz="4" w:space="0" w:color="auto"/>
            </w:tcBorders>
          </w:tcPr>
          <w:p w:rsidR="00A56D17" w:rsidRDefault="00A56D17"/>
        </w:tc>
        <w:tc>
          <w:tcPr>
            <w:tcW w:w="6662" w:type="dxa"/>
            <w:tcBorders>
              <w:top w:val="single" w:sz="4" w:space="0" w:color="auto"/>
              <w:left w:val="nil"/>
              <w:bottom w:val="single" w:sz="4" w:space="0" w:color="auto"/>
              <w:right w:val="single" w:sz="4" w:space="0" w:color="auto"/>
            </w:tcBorders>
            <w:hideMark/>
          </w:tcPr>
          <w:p w:rsidR="00A56D17" w:rsidRPr="00A64E06" w:rsidRDefault="00A56D17">
            <w:pPr>
              <w:pStyle w:val="20"/>
              <w:ind w:firstLineChars="0" w:firstLine="0"/>
            </w:pPr>
          </w:p>
        </w:tc>
      </w:tr>
    </w:tbl>
    <w:p w:rsidR="00A56D17" w:rsidRPr="00A56D17" w:rsidRDefault="00A56D17">
      <w:pPr>
        <w:rPr>
          <w:rFonts w:ascii="Times New Roman" w:hAnsi="Times New Roman"/>
        </w:rPr>
      </w:pPr>
    </w:p>
    <w:p w:rsidR="004C3666" w:rsidRDefault="003753BE">
      <w:pPr>
        <w:pStyle w:val="Heading1"/>
      </w:pPr>
      <w:bookmarkStart w:id="90" w:name="_参数描述"/>
      <w:bookmarkEnd w:id="90"/>
      <w:r>
        <w:t xml:space="preserve">Parameter Description </w:t>
      </w:r>
    </w:p>
    <w:p w:rsidR="00F27ED2" w:rsidRPr="00F27ED2" w:rsidRDefault="000C7136" w:rsidP="00F27ED2">
      <w:r>
        <w:rPr>
          <w:rFonts w:hint="eastAsia"/>
        </w:rPr>
        <w:t>Please note that parameters are case sensitive.</w:t>
      </w:r>
    </w:p>
    <w:p w:rsidR="004C3666" w:rsidRDefault="004C3666">
      <w:pPr>
        <w:pStyle w:val="1"/>
        <w:keepNext/>
        <w:keepLines/>
        <w:numPr>
          <w:ilvl w:val="0"/>
          <w:numId w:val="6"/>
        </w:numPr>
        <w:spacing w:before="340" w:after="330" w:line="576" w:lineRule="auto"/>
        <w:ind w:firstLineChars="0"/>
        <w:outlineLvl w:val="0"/>
        <w:rPr>
          <w:rFonts w:ascii="Times New Roman" w:hAnsi="Times New Roman"/>
          <w:b/>
          <w:vanish/>
          <w:kern w:val="44"/>
          <w:sz w:val="28"/>
          <w:szCs w:val="20"/>
        </w:rPr>
      </w:pPr>
    </w:p>
    <w:p w:rsidR="004C3666" w:rsidRDefault="003753BE">
      <w:pPr>
        <w:pStyle w:val="Heading2"/>
      </w:pPr>
      <w:r>
        <w:t>Clock</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614"/>
        <w:gridCol w:w="1985"/>
        <w:gridCol w:w="4536"/>
      </w:tblGrid>
      <w:tr w:rsidR="004C3666">
        <w:trPr>
          <w:trHeight w:val="405"/>
        </w:trPr>
        <w:tc>
          <w:tcPr>
            <w:tcW w:w="125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135" w:type="dxa"/>
            <w:gridSpan w:val="3"/>
            <w:tcBorders>
              <w:top w:val="single" w:sz="4" w:space="0" w:color="auto"/>
              <w:left w:val="single" w:sz="4" w:space="0" w:color="auto"/>
              <w:bottom w:val="single" w:sz="4" w:space="0" w:color="auto"/>
              <w:right w:val="single" w:sz="4" w:space="0" w:color="auto"/>
            </w:tcBorders>
          </w:tcPr>
          <w:p w:rsidR="004C3666" w:rsidRDefault="000C7136">
            <w:pPr>
              <w:rPr>
                <w:rFonts w:ascii="Times New Roman" w:hAnsi="Times New Roman"/>
              </w:rPr>
            </w:pPr>
            <w:r>
              <w:rPr>
                <w:rFonts w:ascii="Times New Roman" w:hAnsi="Times New Roman"/>
              </w:rPr>
              <w:t>CLOCK</w:t>
            </w:r>
          </w:p>
        </w:tc>
      </w:tr>
      <w:tr w:rsidR="004C3666">
        <w:trPr>
          <w:trHeight w:val="405"/>
        </w:trPr>
        <w:tc>
          <w:tcPr>
            <w:tcW w:w="8393" w:type="dxa"/>
            <w:gridSpan w:val="4"/>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98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53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version </w:t>
            </w:r>
          </w:p>
        </w:tc>
        <w:tc>
          <w:tcPr>
            <w:tcW w:w="198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453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Calibration mode</w:t>
            </w:r>
          </w:p>
        </w:tc>
        <w:tc>
          <w:tcPr>
            <w:tcW w:w="1985"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switch</w:t>
            </w:r>
          </w:p>
        </w:tc>
        <w:tc>
          <w:tcPr>
            <w:tcW w:w="453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0--Manual    1—GPS adjust    2—NTP</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time zone</w:t>
            </w:r>
          </w:p>
        </w:tc>
        <w:tc>
          <w:tcPr>
            <w:tcW w:w="1985"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timezone</w:t>
            </w:r>
          </w:p>
        </w:tc>
        <w:tc>
          <w:tcPr>
            <w:tcW w:w="453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Each time zone has 4 Calibration point :00,:15,:30,:45, correspond number starting from 0~103, for example “GMT+8  0”is correspond to “20”</w:t>
            </w:r>
            <w:r>
              <w:rPr>
                <w:rFonts w:ascii="Times New Roman" w:hAnsi="Times New Roman" w:hint="eastAsia"/>
              </w:rPr>
              <w:t xml:space="preserve">, </w:t>
            </w:r>
            <w:r>
              <w:rPr>
                <w:rFonts w:ascii="Times New Roman" w:hAnsi="Times New Roman"/>
              </w:rPr>
              <w:t xml:space="preserve">and convert to time zone, Keep a decimal *10 </w:t>
            </w:r>
          </w:p>
          <w:p w:rsidR="004C3666" w:rsidRDefault="004C3666">
            <w:pPr>
              <w:rPr>
                <w:rFonts w:ascii="Times New Roman" w:hAnsi="Times New Roman"/>
              </w:rPr>
            </w:pP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NTP server</w:t>
            </w:r>
          </w:p>
        </w:tc>
        <w:tc>
          <w:tcPr>
            <w:tcW w:w="198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ntpserver</w:t>
            </w:r>
          </w:p>
        </w:tc>
        <w:tc>
          <w:tcPr>
            <w:tcW w:w="453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0~64 byte</w:t>
            </w:r>
          </w:p>
        </w:tc>
      </w:tr>
      <w:tr w:rsidR="000C713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0C7136" w:rsidRDefault="000C7136">
            <w:pPr>
              <w:rPr>
                <w:rFonts w:ascii="Times New Roman" w:hAnsi="Times New Roman"/>
              </w:rPr>
            </w:pPr>
            <w:r>
              <w:rPr>
                <w:rFonts w:ascii="Times New Roman" w:hAnsi="Times New Roman" w:hint="eastAsia"/>
              </w:rPr>
              <w:t>NTP server port</w:t>
            </w:r>
          </w:p>
        </w:tc>
        <w:tc>
          <w:tcPr>
            <w:tcW w:w="1985" w:type="dxa"/>
            <w:tcBorders>
              <w:top w:val="single" w:sz="4" w:space="0" w:color="auto"/>
              <w:left w:val="single" w:sz="4" w:space="0" w:color="auto"/>
              <w:bottom w:val="single" w:sz="4" w:space="0" w:color="auto"/>
              <w:right w:val="single" w:sz="4" w:space="0" w:color="auto"/>
            </w:tcBorders>
          </w:tcPr>
          <w:p w:rsidR="000C7136" w:rsidRDefault="000C7136">
            <w:pPr>
              <w:rPr>
                <w:rFonts w:ascii="Times New Roman" w:hAnsi="Times New Roman"/>
              </w:rPr>
            </w:pPr>
            <w:r>
              <w:rPr>
                <w:rFonts w:ascii="Times New Roman" w:hAnsi="Times New Roman" w:hint="eastAsia"/>
              </w:rPr>
              <w:t>ntpport</w:t>
            </w:r>
          </w:p>
        </w:tc>
        <w:tc>
          <w:tcPr>
            <w:tcW w:w="4536" w:type="dxa"/>
            <w:tcBorders>
              <w:top w:val="single" w:sz="4" w:space="0" w:color="auto"/>
              <w:left w:val="single" w:sz="4" w:space="0" w:color="auto"/>
              <w:bottom w:val="single" w:sz="4" w:space="0" w:color="auto"/>
              <w:right w:val="single" w:sz="4" w:space="0" w:color="auto"/>
            </w:tcBorders>
          </w:tcPr>
          <w:p w:rsidR="000C7136" w:rsidRDefault="000C7136">
            <w:pPr>
              <w:rPr>
                <w:rFonts w:ascii="Times New Roman" w:hAnsi="Times New Roman"/>
              </w:rPr>
            </w:pP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date display mode</w:t>
            </w:r>
          </w:p>
        </w:tc>
        <w:tc>
          <w:tcPr>
            <w:tcW w:w="1985" w:type="dxa"/>
            <w:tcBorders>
              <w:top w:val="single" w:sz="4" w:space="0" w:color="auto"/>
              <w:left w:val="single" w:sz="4" w:space="0" w:color="auto"/>
              <w:bottom w:val="single" w:sz="4" w:space="0" w:color="auto"/>
              <w:right w:val="single" w:sz="4" w:space="0" w:color="auto"/>
            </w:tcBorders>
          </w:tcPr>
          <w:p w:rsidR="004C3666" w:rsidRDefault="000C7136">
            <w:pPr>
              <w:rPr>
                <w:rFonts w:ascii="Times New Roman" w:hAnsi="Times New Roman"/>
              </w:rPr>
            </w:pPr>
            <w:r>
              <w:rPr>
                <w:rFonts w:ascii="Times New Roman" w:hAnsi="Times New Roman"/>
              </w:rPr>
              <w:t>DateType</w:t>
            </w:r>
          </w:p>
        </w:tc>
        <w:tc>
          <w:tcPr>
            <w:tcW w:w="453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0—YY/MM/DD    1—DD/MM/YY    2—MM/DD/YY</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buzzer</w:t>
            </w:r>
          </w:p>
        </w:tc>
        <w:tc>
          <w:tcPr>
            <w:tcW w:w="1985" w:type="dxa"/>
            <w:tcBorders>
              <w:top w:val="single" w:sz="4" w:space="0" w:color="auto"/>
              <w:left w:val="single" w:sz="4" w:space="0" w:color="auto"/>
              <w:bottom w:val="single" w:sz="4" w:space="0" w:color="auto"/>
              <w:right w:val="single" w:sz="4" w:space="0" w:color="auto"/>
            </w:tcBorders>
          </w:tcPr>
          <w:p w:rsidR="004C3666" w:rsidRDefault="000C7136">
            <w:pPr>
              <w:rPr>
                <w:rFonts w:ascii="Times New Roman" w:hAnsi="Times New Roman"/>
              </w:rPr>
            </w:pPr>
            <w:r>
              <w:rPr>
                <w:rFonts w:ascii="Times New Roman" w:hAnsi="Times New Roman"/>
              </w:rPr>
              <w:t>buzzerS</w:t>
            </w:r>
            <w:r w:rsidR="003753BE">
              <w:rPr>
                <w:rFonts w:ascii="Times New Roman" w:hAnsi="Times New Roman"/>
              </w:rPr>
              <w:t>witch</w:t>
            </w:r>
          </w:p>
        </w:tc>
        <w:tc>
          <w:tcPr>
            <w:tcW w:w="453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0--OFF    1--ON</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operation time out</w:t>
            </w:r>
          </w:p>
        </w:tc>
        <w:tc>
          <w:tcPr>
            <w:tcW w:w="1985" w:type="dxa"/>
            <w:tcBorders>
              <w:top w:val="single" w:sz="4" w:space="0" w:color="auto"/>
              <w:left w:val="single" w:sz="4" w:space="0" w:color="auto"/>
              <w:bottom w:val="single" w:sz="4" w:space="0" w:color="auto"/>
              <w:right w:val="single" w:sz="4" w:space="0" w:color="auto"/>
            </w:tcBorders>
          </w:tcPr>
          <w:p w:rsidR="004C3666" w:rsidRDefault="000C7136" w:rsidP="000C7136">
            <w:pPr>
              <w:rPr>
                <w:rFonts w:ascii="Times New Roman" w:hAnsi="Times New Roman"/>
              </w:rPr>
            </w:pPr>
            <w:r>
              <w:rPr>
                <w:rFonts w:ascii="Times New Roman" w:hAnsi="Times New Roman"/>
              </w:rPr>
              <w:t>O</w:t>
            </w:r>
            <w:r w:rsidR="003753BE">
              <w:rPr>
                <w:rFonts w:ascii="Times New Roman" w:hAnsi="Times New Roman"/>
              </w:rPr>
              <w:t>pr</w:t>
            </w:r>
            <w:r>
              <w:rPr>
                <w:rFonts w:ascii="Times New Roman" w:hAnsi="Times New Roman"/>
              </w:rPr>
              <w:t>TimeO</w:t>
            </w:r>
            <w:r w:rsidR="003753BE">
              <w:rPr>
                <w:rFonts w:ascii="Times New Roman" w:hAnsi="Times New Roman"/>
              </w:rPr>
              <w:t>ut</w:t>
            </w:r>
          </w:p>
        </w:tc>
        <w:tc>
          <w:tcPr>
            <w:tcW w:w="453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30~3600 second</w:t>
            </w: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Demo </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3753BE">
      <w:pPr>
        <w:rPr>
          <w:rFonts w:ascii="Times New Roman" w:hAnsi="Times New Roman"/>
        </w:rPr>
      </w:pPr>
      <w:r>
        <w:rPr>
          <w:rFonts w:ascii="Times New Roman" w:hAnsi="Times New Roman"/>
        </w:rPr>
        <w:t xml:space="preserve">  "CLOCK": {</w:t>
      </w:r>
    </w:p>
    <w:p w:rsidR="004C3666" w:rsidRDefault="003753BE">
      <w:pPr>
        <w:rPr>
          <w:rFonts w:ascii="Times New Roman" w:hAnsi="Times New Roman"/>
        </w:rPr>
      </w:pPr>
      <w:r>
        <w:rPr>
          <w:rFonts w:ascii="Times New Roman" w:hAnsi="Times New Roman"/>
        </w:rPr>
        <w:t xml:space="preserve">    "-</w:t>
      </w:r>
      <w:r w:rsidR="000C7136">
        <w:rPr>
          <w:rFonts w:ascii="Times New Roman" w:hAnsi="Times New Roman"/>
        </w:rPr>
        <w:t>-</w:t>
      </w:r>
      <w:r>
        <w:rPr>
          <w:rFonts w:ascii="Times New Roman" w:hAnsi="Times New Roman"/>
        </w:rPr>
        <w:t>version": "1.0.1.1",</w:t>
      </w:r>
    </w:p>
    <w:p w:rsidR="004C3666" w:rsidRDefault="003753BE">
      <w:pPr>
        <w:rPr>
          <w:rFonts w:ascii="Times New Roman" w:hAnsi="Times New Roman"/>
        </w:rPr>
      </w:pPr>
      <w:r>
        <w:rPr>
          <w:rFonts w:ascii="Times New Roman" w:hAnsi="Times New Roman"/>
        </w:rPr>
        <w:t xml:space="preserve">    "switch": "1",</w:t>
      </w:r>
    </w:p>
    <w:p w:rsidR="004C3666" w:rsidRDefault="003753BE">
      <w:pPr>
        <w:rPr>
          <w:rFonts w:ascii="Times New Roman" w:hAnsi="Times New Roman"/>
        </w:rPr>
      </w:pPr>
      <w:r>
        <w:rPr>
          <w:rFonts w:ascii="Times New Roman" w:hAnsi="Times New Roman"/>
        </w:rPr>
        <w:t xml:space="preserve">    "timezone": "200",</w:t>
      </w:r>
    </w:p>
    <w:p w:rsidR="004C3666" w:rsidRDefault="003753BE">
      <w:pPr>
        <w:rPr>
          <w:rFonts w:ascii="Times New Roman" w:hAnsi="Times New Roman"/>
        </w:rPr>
      </w:pPr>
      <w:r>
        <w:rPr>
          <w:rFonts w:ascii="Times New Roman" w:hAnsi="Times New Roman"/>
        </w:rPr>
        <w:t xml:space="preserve">   </w:t>
      </w:r>
      <w:r w:rsidR="00627099">
        <w:rPr>
          <w:rFonts w:ascii="Times New Roman" w:hAnsi="Times New Roman"/>
        </w:rPr>
        <w:t xml:space="preserve">  </w:t>
      </w:r>
      <w:r>
        <w:rPr>
          <w:rFonts w:ascii="Times New Roman" w:hAnsi="Times New Roman"/>
        </w:rPr>
        <w:t>"ntpserver": "www.ntp.com",</w:t>
      </w:r>
    </w:p>
    <w:p w:rsidR="000C7136" w:rsidRDefault="000C7136">
      <w:pPr>
        <w:rPr>
          <w:rFonts w:ascii="Times New Roman" w:hAnsi="Times New Roman"/>
        </w:rPr>
      </w:pPr>
      <w:r>
        <w:rPr>
          <w:rFonts w:ascii="Times New Roman" w:hAnsi="Times New Roman"/>
        </w:rPr>
        <w:t xml:space="preserve">     "ntpport": "123",</w:t>
      </w:r>
    </w:p>
    <w:p w:rsidR="004C3666" w:rsidRDefault="000C7136">
      <w:pPr>
        <w:rPr>
          <w:rFonts w:ascii="Times New Roman" w:hAnsi="Times New Roman"/>
        </w:rPr>
      </w:pPr>
      <w:r>
        <w:rPr>
          <w:rFonts w:ascii="Times New Roman" w:hAnsi="Times New Roman"/>
        </w:rPr>
        <w:t xml:space="preserve">    "DateT</w:t>
      </w:r>
      <w:r w:rsidR="003753BE">
        <w:rPr>
          <w:rFonts w:ascii="Times New Roman" w:hAnsi="Times New Roman"/>
        </w:rPr>
        <w:t>ype": "0",</w:t>
      </w:r>
    </w:p>
    <w:p w:rsidR="004C3666" w:rsidRDefault="003753BE">
      <w:pPr>
        <w:rPr>
          <w:rFonts w:ascii="Times New Roman" w:hAnsi="Times New Roman"/>
        </w:rPr>
      </w:pPr>
      <w:r>
        <w:rPr>
          <w:rFonts w:ascii="Times New Roman" w:hAnsi="Times New Roman"/>
        </w:rPr>
        <w:t xml:space="preserve">    "buzzerSwitch": "1",</w:t>
      </w:r>
    </w:p>
    <w:p w:rsidR="004C3666" w:rsidRDefault="00627099">
      <w:pPr>
        <w:rPr>
          <w:rFonts w:ascii="Times New Roman" w:hAnsi="Times New Roman"/>
        </w:rPr>
      </w:pPr>
      <w:r>
        <w:rPr>
          <w:rFonts w:ascii="Times New Roman" w:hAnsi="Times New Roman"/>
        </w:rPr>
        <w:t xml:space="preserve">    "OprTimeO</w:t>
      </w:r>
      <w:r w:rsidR="003753BE">
        <w:rPr>
          <w:rFonts w:ascii="Times New Roman" w:hAnsi="Times New Roman"/>
        </w:rPr>
        <w:t>ut": "60"</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2"/>
      </w:pPr>
      <w:r>
        <w:t>Mobile Network</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614"/>
        <w:gridCol w:w="1985"/>
        <w:gridCol w:w="4536"/>
      </w:tblGrid>
      <w:tr w:rsidR="004C3666">
        <w:trPr>
          <w:trHeight w:val="405"/>
        </w:trPr>
        <w:tc>
          <w:tcPr>
            <w:tcW w:w="125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135" w:type="dxa"/>
            <w:gridSpan w:val="3"/>
            <w:tcBorders>
              <w:top w:val="single" w:sz="4" w:space="0" w:color="auto"/>
              <w:left w:val="single" w:sz="4" w:space="0" w:color="auto"/>
              <w:bottom w:val="single" w:sz="4" w:space="0" w:color="auto"/>
              <w:right w:val="single" w:sz="4" w:space="0" w:color="auto"/>
            </w:tcBorders>
          </w:tcPr>
          <w:p w:rsidR="004C3666" w:rsidRDefault="007F0B09">
            <w:pPr>
              <w:rPr>
                <w:rFonts w:ascii="Times New Roman" w:hAnsi="Times New Roman"/>
              </w:rPr>
            </w:pPr>
            <w:r>
              <w:rPr>
                <w:rFonts w:ascii="Times New Roman" w:hAnsi="Times New Roman"/>
              </w:rPr>
              <w:t>DIALUP</w:t>
            </w:r>
          </w:p>
        </w:tc>
      </w:tr>
      <w:tr w:rsidR="004C3666">
        <w:trPr>
          <w:trHeight w:val="405"/>
        </w:trPr>
        <w:tc>
          <w:tcPr>
            <w:tcW w:w="8393" w:type="dxa"/>
            <w:gridSpan w:val="4"/>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98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53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version </w:t>
            </w:r>
          </w:p>
        </w:tc>
        <w:tc>
          <w:tcPr>
            <w:tcW w:w="198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453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function switch </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switch</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type</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type</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0--WCDMA    1--EVDO    2--TD-SCDMA, 3--TDD-LTE    4--FDD-1(), 5--FDD-2()</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apn</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apn</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0~64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Server Code</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servercode</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0~64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User Name</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user</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0~64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password </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passwd</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0~64 byte</w:t>
            </w:r>
          </w:p>
        </w:tc>
      </w:tr>
      <w:tr w:rsidR="007F0B09">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7F0B09" w:rsidRDefault="007F0B09">
            <w:pPr>
              <w:rPr>
                <w:rFonts w:ascii="Times New Roman" w:hAnsi="Times New Roman"/>
              </w:rPr>
            </w:pPr>
            <w:r>
              <w:rPr>
                <w:rFonts w:ascii="Times New Roman" w:hAnsi="Times New Roman" w:hint="eastAsia"/>
              </w:rPr>
              <w:t>Service number</w:t>
            </w:r>
          </w:p>
        </w:tc>
        <w:tc>
          <w:tcPr>
            <w:tcW w:w="1985" w:type="dxa"/>
            <w:tcBorders>
              <w:top w:val="single" w:sz="4" w:space="0" w:color="auto"/>
              <w:left w:val="single" w:sz="4" w:space="0" w:color="auto"/>
              <w:bottom w:val="single" w:sz="4" w:space="0" w:color="auto"/>
              <w:right w:val="single" w:sz="4" w:space="0" w:color="auto"/>
            </w:tcBorders>
            <w:vAlign w:val="center"/>
          </w:tcPr>
          <w:p w:rsidR="007F0B09" w:rsidRDefault="007F0B09">
            <w:pPr>
              <w:rPr>
                <w:rFonts w:ascii="Times New Roman" w:hAnsi="Times New Roman"/>
              </w:rPr>
            </w:pPr>
            <w:r>
              <w:rPr>
                <w:rFonts w:ascii="Times New Roman" w:hAnsi="Times New Roman" w:hint="eastAsia"/>
              </w:rPr>
              <w:t>SmsService</w:t>
            </w:r>
          </w:p>
        </w:tc>
        <w:tc>
          <w:tcPr>
            <w:tcW w:w="4536" w:type="dxa"/>
            <w:tcBorders>
              <w:top w:val="single" w:sz="4" w:space="0" w:color="auto"/>
              <w:left w:val="single" w:sz="4" w:space="0" w:color="auto"/>
              <w:bottom w:val="single" w:sz="4" w:space="0" w:color="auto"/>
              <w:right w:val="single" w:sz="4" w:space="0" w:color="auto"/>
            </w:tcBorders>
            <w:vAlign w:val="center"/>
          </w:tcPr>
          <w:p w:rsidR="007F0B09" w:rsidRDefault="007F0B09">
            <w:pPr>
              <w:rPr>
                <w:rFonts w:ascii="Times New Roman" w:hAnsi="Times New Roman"/>
              </w:rPr>
            </w:pPr>
            <w:r>
              <w:rPr>
                <w:rFonts w:ascii="Times New Roman" w:hAnsi="Times New Roman" w:hint="eastAsia"/>
              </w:rPr>
              <w:t>0~64 byte</w:t>
            </w: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Demo </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7F0B09">
      <w:pPr>
        <w:rPr>
          <w:rFonts w:ascii="Times New Roman" w:hAnsi="Times New Roman"/>
        </w:rPr>
      </w:pPr>
      <w:r>
        <w:rPr>
          <w:rFonts w:ascii="Times New Roman" w:hAnsi="Times New Roman"/>
        </w:rPr>
        <w:t xml:space="preserve">  "DIALUP</w:t>
      </w:r>
      <w:r w:rsidR="003753BE">
        <w:rPr>
          <w:rFonts w:ascii="Times New Roman" w:hAnsi="Times New Roman"/>
        </w:rPr>
        <w:t>": {</w:t>
      </w:r>
    </w:p>
    <w:p w:rsidR="004C3666" w:rsidRDefault="003753BE">
      <w:pPr>
        <w:rPr>
          <w:rFonts w:ascii="Times New Roman" w:hAnsi="Times New Roman"/>
        </w:rPr>
      </w:pPr>
      <w:r>
        <w:rPr>
          <w:rFonts w:ascii="Times New Roman" w:hAnsi="Times New Roman"/>
        </w:rPr>
        <w:t xml:space="preserve">    "-</w:t>
      </w:r>
      <w:r w:rsidR="007F0B09">
        <w:rPr>
          <w:rFonts w:ascii="Times New Roman" w:hAnsi="Times New Roman"/>
        </w:rPr>
        <w:t>-</w:t>
      </w:r>
      <w:r>
        <w:rPr>
          <w:rFonts w:ascii="Times New Roman" w:hAnsi="Times New Roman"/>
        </w:rPr>
        <w:t>version": "1.0.1.0",</w:t>
      </w:r>
    </w:p>
    <w:p w:rsidR="004C3666" w:rsidRDefault="003753BE">
      <w:pPr>
        <w:rPr>
          <w:rFonts w:ascii="Times New Roman" w:hAnsi="Times New Roman"/>
        </w:rPr>
      </w:pPr>
      <w:r>
        <w:rPr>
          <w:rFonts w:ascii="Times New Roman" w:hAnsi="Times New Roman"/>
        </w:rPr>
        <w:t xml:space="preserve">    "switch": "1",</w:t>
      </w:r>
    </w:p>
    <w:p w:rsidR="004C3666" w:rsidRDefault="003753BE">
      <w:pPr>
        <w:rPr>
          <w:rFonts w:ascii="Times New Roman" w:hAnsi="Times New Roman"/>
        </w:rPr>
      </w:pPr>
      <w:r>
        <w:rPr>
          <w:rFonts w:ascii="Times New Roman" w:hAnsi="Times New Roman"/>
        </w:rPr>
        <w:t xml:space="preserve">    "type": "0",</w:t>
      </w:r>
    </w:p>
    <w:p w:rsidR="004C3666" w:rsidRDefault="003753BE">
      <w:pPr>
        <w:rPr>
          <w:rFonts w:ascii="Times New Roman" w:hAnsi="Times New Roman"/>
        </w:rPr>
      </w:pPr>
      <w:r>
        <w:rPr>
          <w:rFonts w:ascii="Times New Roman" w:hAnsi="Times New Roman"/>
        </w:rPr>
        <w:t xml:space="preserve">    "apn": "3gnet",</w:t>
      </w:r>
    </w:p>
    <w:p w:rsidR="004C3666" w:rsidRDefault="003753BE">
      <w:pPr>
        <w:rPr>
          <w:rFonts w:ascii="Times New Roman" w:hAnsi="Times New Roman"/>
        </w:rPr>
      </w:pPr>
      <w:r>
        <w:rPr>
          <w:rFonts w:ascii="Times New Roman" w:hAnsi="Times New Roman"/>
        </w:rPr>
        <w:t xml:space="preserve">    "servercode": "*99#",</w:t>
      </w:r>
    </w:p>
    <w:p w:rsidR="004C3666" w:rsidRDefault="003753BE">
      <w:pPr>
        <w:rPr>
          <w:rFonts w:ascii="Times New Roman" w:hAnsi="Times New Roman"/>
        </w:rPr>
      </w:pPr>
      <w:r>
        <w:rPr>
          <w:rFonts w:ascii="Times New Roman" w:hAnsi="Times New Roman"/>
        </w:rPr>
        <w:t xml:space="preserve">    "user": "card",</w:t>
      </w:r>
    </w:p>
    <w:p w:rsidR="004C3666" w:rsidRDefault="003753BE">
      <w:pPr>
        <w:rPr>
          <w:rFonts w:ascii="Times New Roman" w:hAnsi="Times New Roman"/>
        </w:rPr>
      </w:pPr>
      <w:r>
        <w:rPr>
          <w:rFonts w:ascii="Times New Roman" w:hAnsi="Times New Roman"/>
        </w:rPr>
        <w:t xml:space="preserve">    "passwd": "card",</w:t>
      </w:r>
    </w:p>
    <w:p w:rsidR="004C3666" w:rsidRDefault="003753BE">
      <w:pPr>
        <w:rPr>
          <w:rFonts w:ascii="Times New Roman" w:hAnsi="Times New Roman"/>
        </w:rPr>
      </w:pPr>
      <w:r>
        <w:rPr>
          <w:rFonts w:ascii="Times New Roman" w:hAnsi="Times New Roman"/>
        </w:rPr>
        <w:t xml:space="preserve">    "smsservice": "13800138000"</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3753BE">
      <w:pPr>
        <w:pStyle w:val="Heading2"/>
      </w:pPr>
      <w:r>
        <w:t>Disk Abnomal</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614"/>
        <w:gridCol w:w="1276"/>
        <w:gridCol w:w="1276"/>
        <w:gridCol w:w="1417"/>
        <w:gridCol w:w="2552"/>
      </w:tblGrid>
      <w:tr w:rsidR="004C3666">
        <w:trPr>
          <w:trHeight w:val="405"/>
        </w:trPr>
        <w:tc>
          <w:tcPr>
            <w:tcW w:w="125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135" w:type="dxa"/>
            <w:gridSpan w:val="5"/>
            <w:tcBorders>
              <w:top w:val="single" w:sz="4" w:space="0" w:color="auto"/>
              <w:left w:val="single" w:sz="4" w:space="0" w:color="auto"/>
              <w:bottom w:val="single" w:sz="4" w:space="0" w:color="auto"/>
              <w:right w:val="single" w:sz="4" w:space="0" w:color="auto"/>
            </w:tcBorders>
          </w:tcPr>
          <w:p w:rsidR="004C3666" w:rsidRDefault="007F0B09">
            <w:pPr>
              <w:rPr>
                <w:rFonts w:ascii="Times New Roman" w:hAnsi="Times New Roman"/>
              </w:rPr>
            </w:pPr>
            <w:r>
              <w:rPr>
                <w:rFonts w:ascii="Times New Roman" w:hAnsi="Times New Roman"/>
              </w:rPr>
              <w:t>DiskAbnormal</w:t>
            </w:r>
          </w:p>
        </w:tc>
      </w:tr>
      <w:tr w:rsidR="004C3666">
        <w:trPr>
          <w:trHeight w:val="405"/>
        </w:trPr>
        <w:tc>
          <w:tcPr>
            <w:tcW w:w="8393" w:type="dxa"/>
            <w:gridSpan w:val="6"/>
            <w:tcBorders>
              <w:top w:val="single" w:sz="4" w:space="0" w:color="auto"/>
              <w:left w:val="single" w:sz="4" w:space="0" w:color="auto"/>
              <w:bottom w:val="single" w:sz="4" w:space="0" w:color="auto"/>
              <w:right w:val="single" w:sz="4" w:space="0" w:color="auto"/>
            </w:tcBorders>
          </w:tcPr>
          <w:p w:rsidR="004C3666" w:rsidRDefault="007F0B09">
            <w:pPr>
              <w:pStyle w:val="1"/>
              <w:ind w:firstLineChars="0" w:firstLine="0"/>
              <w:rPr>
                <w:rFonts w:ascii="Times New Roman" w:hAnsi="Times New Roman"/>
              </w:rPr>
            </w:pPr>
            <w:r>
              <w:rPr>
                <w:rFonts w:ascii="Times New Roman" w:hAnsi="Times New Roman"/>
              </w:rPr>
              <w:t>loading data description</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5245"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version </w:t>
            </w: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5245"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disk root node </w:t>
            </w: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disk</w:t>
            </w:r>
          </w:p>
        </w:tc>
        <w:tc>
          <w:tcPr>
            <w:tcW w:w="5245"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rsidP="007F0B09">
            <w:pPr>
              <w:rPr>
                <w:rFonts w:ascii="Times New Roman" w:hAnsi="Times New Roman"/>
              </w:rPr>
            </w:pPr>
            <w:r>
              <w:rPr>
                <w:rFonts w:ascii="Times New Roman" w:hAnsi="Times New Roman"/>
              </w:rPr>
              <w:t>ID from 0~</w:t>
            </w:r>
            <w:r w:rsidR="007F0B09">
              <w:rPr>
                <w:rFonts w:ascii="Times New Roman" w:hAnsi="Times New Roman"/>
              </w:rPr>
              <w:t>3</w:t>
            </w:r>
            <w:r>
              <w:rPr>
                <w:rFonts w:ascii="Times New Roman" w:hAnsi="Times New Roman"/>
              </w:rPr>
              <w:t>, for example disk 0 is disk0</w:t>
            </w:r>
            <w:r w:rsidR="007F0B09">
              <w:rPr>
                <w:rFonts w:ascii="Times New Roman" w:hAnsi="Times New Roman"/>
              </w:rPr>
              <w:t>,there are 4 disks in total</w:t>
            </w:r>
          </w:p>
        </w:tc>
      </w:tr>
      <w:tr w:rsidR="004C3666">
        <w:trPr>
          <w:trHeight w:val="180"/>
        </w:trPr>
        <w:tc>
          <w:tcPr>
            <w:tcW w:w="1872"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276"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41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55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enable</w:t>
            </w:r>
          </w:p>
        </w:tc>
        <w:tc>
          <w:tcPr>
            <w:tcW w:w="141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enable</w:t>
            </w:r>
          </w:p>
        </w:tc>
        <w:tc>
          <w:tcPr>
            <w:tcW w:w="2552"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interval</w:t>
            </w:r>
          </w:p>
        </w:tc>
        <w:tc>
          <w:tcPr>
            <w:tcW w:w="255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reserved</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delay</w:t>
            </w:r>
          </w:p>
        </w:tc>
        <w:tc>
          <w:tcPr>
            <w:tcW w:w="255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reserved</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holdTime</w:t>
            </w:r>
          </w:p>
        </w:tc>
        <w:tc>
          <w:tcPr>
            <w:tcW w:w="255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reserved</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7F0B09">
            <w:pPr>
              <w:rPr>
                <w:rFonts w:ascii="Times New Roman" w:hAnsi="Times New Roman"/>
              </w:rPr>
            </w:pPr>
            <w:r>
              <w:rPr>
                <w:rFonts w:ascii="Times New Roman" w:hAnsi="Times New Roman" w:hint="eastAsia"/>
              </w:rPr>
              <w:t>linkage</w:t>
            </w:r>
          </w:p>
        </w:tc>
        <w:tc>
          <w:tcPr>
            <w:tcW w:w="141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linkage</w:t>
            </w:r>
          </w:p>
        </w:tc>
        <w:tc>
          <w:tcPr>
            <w:tcW w:w="255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reserved</w:t>
            </w:r>
          </w:p>
        </w:tc>
      </w:tr>
      <w:tr w:rsidR="004C3666">
        <w:trPr>
          <w:trHeight w:val="120"/>
        </w:trPr>
        <w:tc>
          <w:tcPr>
            <w:tcW w:w="1872" w:type="dxa"/>
            <w:gridSpan w:val="2"/>
            <w:vMerge/>
            <w:tcBorders>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rsidP="007F0B09">
            <w:pPr>
              <w:rPr>
                <w:rFonts w:ascii="Times New Roman" w:hAnsi="Times New Roman"/>
              </w:rPr>
            </w:pPr>
            <w:r>
              <w:rPr>
                <w:rFonts w:ascii="Times New Roman" w:hAnsi="Times New Roman"/>
              </w:rPr>
              <w:t xml:space="preserve"> </w:t>
            </w:r>
          </w:p>
        </w:tc>
        <w:tc>
          <w:tcPr>
            <w:tcW w:w="1417"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2552"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Demo </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7F0B09">
      <w:pPr>
        <w:rPr>
          <w:rFonts w:ascii="Times New Roman" w:hAnsi="Times New Roman"/>
        </w:rPr>
      </w:pPr>
      <w:r>
        <w:rPr>
          <w:rFonts w:ascii="Times New Roman" w:hAnsi="Times New Roman"/>
        </w:rPr>
        <w:t xml:space="preserve">  "DiskAbnormal</w:t>
      </w:r>
      <w:r w:rsidR="003753BE">
        <w:rPr>
          <w:rFonts w:ascii="Times New Roman" w:hAnsi="Times New Roman"/>
        </w:rPr>
        <w:t>": {</w:t>
      </w:r>
    </w:p>
    <w:p w:rsidR="004C3666" w:rsidRDefault="003753BE">
      <w:pPr>
        <w:rPr>
          <w:rFonts w:ascii="Times New Roman" w:hAnsi="Times New Roman"/>
        </w:rPr>
      </w:pPr>
      <w:r>
        <w:rPr>
          <w:rFonts w:ascii="Times New Roman" w:hAnsi="Times New Roman"/>
        </w:rPr>
        <w:t xml:space="preserve">    "-</w:t>
      </w:r>
      <w:r w:rsidR="007F0B09">
        <w:rPr>
          <w:rFonts w:ascii="Times New Roman" w:hAnsi="Times New Roman"/>
        </w:rPr>
        <w:t>-</w:t>
      </w:r>
      <w:r>
        <w:rPr>
          <w:rFonts w:ascii="Times New Roman" w:hAnsi="Times New Roman"/>
        </w:rPr>
        <w:t>version": "1.0.1.1",</w:t>
      </w:r>
    </w:p>
    <w:p w:rsidR="004C3666" w:rsidRDefault="003753BE">
      <w:pPr>
        <w:rPr>
          <w:rFonts w:ascii="Times New Roman" w:hAnsi="Times New Roman"/>
        </w:rPr>
      </w:pPr>
      <w:r>
        <w:rPr>
          <w:rFonts w:ascii="Times New Roman" w:hAnsi="Times New Roman"/>
        </w:rPr>
        <w:t xml:space="preserve">    "disk0":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"interval": "600",</w:t>
      </w:r>
    </w:p>
    <w:p w:rsidR="004C3666" w:rsidRDefault="003753BE">
      <w:pPr>
        <w:rPr>
          <w:rFonts w:ascii="Times New Roman" w:hAnsi="Times New Roman"/>
        </w:rPr>
      </w:pPr>
      <w:r>
        <w:rPr>
          <w:rFonts w:ascii="Times New Roman" w:hAnsi="Times New Roman"/>
        </w:rPr>
        <w:t xml:space="preserve">      "delay": "15",</w:t>
      </w:r>
    </w:p>
    <w:p w:rsidR="004C3666" w:rsidRDefault="003753BE">
      <w:pPr>
        <w:rPr>
          <w:rFonts w:ascii="Times New Roman" w:hAnsi="Times New Roman"/>
        </w:rPr>
      </w:pPr>
      <w:r>
        <w:rPr>
          <w:rFonts w:ascii="Times New Roman" w:hAnsi="Times New Roman"/>
        </w:rPr>
        <w:t xml:space="preserve">      "holdTime": "60",</w:t>
      </w:r>
    </w:p>
    <w:p w:rsidR="004C3666" w:rsidRDefault="003753BE">
      <w:pPr>
        <w:rPr>
          <w:rFonts w:ascii="Times New Roman" w:hAnsi="Times New Roman"/>
        </w:rPr>
      </w:pPr>
      <w:r>
        <w:rPr>
          <w:rFonts w:ascii="Times New Roman" w:hAnsi="Times New Roman"/>
        </w:rPr>
        <w:t xml:space="preserve">      "linkage": "0"</w:t>
      </w: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"disk1":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"interval": "600",</w:t>
      </w:r>
    </w:p>
    <w:p w:rsidR="004C3666" w:rsidRDefault="003753BE">
      <w:pPr>
        <w:rPr>
          <w:rFonts w:ascii="Times New Roman" w:hAnsi="Times New Roman"/>
        </w:rPr>
      </w:pPr>
      <w:r>
        <w:rPr>
          <w:rFonts w:ascii="Times New Roman" w:hAnsi="Times New Roman"/>
        </w:rPr>
        <w:t xml:space="preserve">      "delay": "15",</w:t>
      </w:r>
    </w:p>
    <w:p w:rsidR="004C3666" w:rsidRDefault="003753BE">
      <w:pPr>
        <w:rPr>
          <w:rFonts w:ascii="Times New Roman" w:hAnsi="Times New Roman"/>
        </w:rPr>
      </w:pPr>
      <w:r>
        <w:rPr>
          <w:rFonts w:ascii="Times New Roman" w:hAnsi="Times New Roman"/>
        </w:rPr>
        <w:t xml:space="preserve">      "holdTime": "60",</w:t>
      </w:r>
    </w:p>
    <w:p w:rsidR="004C3666" w:rsidRDefault="003753BE">
      <w:pPr>
        <w:rPr>
          <w:rFonts w:ascii="Times New Roman" w:hAnsi="Times New Roman"/>
        </w:rPr>
      </w:pPr>
      <w:r>
        <w:rPr>
          <w:rFonts w:ascii="Times New Roman" w:hAnsi="Times New Roman"/>
        </w:rPr>
        <w:t xml:space="preserve">      "linkage": "0"</w:t>
      </w:r>
    </w:p>
    <w:p w:rsidR="004C3666" w:rsidRDefault="003753BE">
      <w:pPr>
        <w:rPr>
          <w:rFonts w:ascii="Times New Roman" w:hAnsi="Times New Roman"/>
        </w:rPr>
      </w:pPr>
      <w:r>
        <w:rPr>
          <w:rFonts w:ascii="Times New Roman" w:hAnsi="Times New Roman"/>
        </w:rPr>
        <w:t xml:space="preserve">    }</w:t>
      </w:r>
    </w:p>
    <w:p w:rsidR="004C3666" w:rsidRDefault="004C3666">
      <w:pPr>
        <w:ind w:firstLine="420"/>
        <w:rPr>
          <w:rFonts w:ascii="Times New Roman" w:hAnsi="Times New Roman"/>
        </w:rPr>
      </w:pP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3753BE">
      <w:pPr>
        <w:pStyle w:val="Heading2"/>
      </w:pPr>
      <w:r>
        <w:t xml:space="preserve">Live Viewing </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614"/>
        <w:gridCol w:w="1276"/>
        <w:gridCol w:w="1276"/>
        <w:gridCol w:w="1134"/>
        <w:gridCol w:w="2835"/>
      </w:tblGrid>
      <w:tr w:rsidR="004C3666">
        <w:trPr>
          <w:trHeight w:val="405"/>
        </w:trPr>
        <w:tc>
          <w:tcPr>
            <w:tcW w:w="125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135" w:type="dxa"/>
            <w:gridSpan w:val="5"/>
            <w:tcBorders>
              <w:top w:val="single" w:sz="4" w:space="0" w:color="auto"/>
              <w:left w:val="single" w:sz="4" w:space="0" w:color="auto"/>
              <w:bottom w:val="single" w:sz="4" w:space="0" w:color="auto"/>
              <w:right w:val="single" w:sz="4" w:space="0" w:color="auto"/>
            </w:tcBorders>
          </w:tcPr>
          <w:p w:rsidR="004C3666" w:rsidRDefault="007F0B09">
            <w:pPr>
              <w:rPr>
                <w:rFonts w:ascii="Times New Roman" w:hAnsi="Times New Roman"/>
              </w:rPr>
            </w:pPr>
            <w:r>
              <w:rPr>
                <w:rFonts w:ascii="Times New Roman" w:hAnsi="Times New Roman"/>
              </w:rPr>
              <w:t>DISPLAY</w:t>
            </w:r>
          </w:p>
        </w:tc>
      </w:tr>
      <w:tr w:rsidR="004C3666">
        <w:trPr>
          <w:trHeight w:val="405"/>
        </w:trPr>
        <w:tc>
          <w:tcPr>
            <w:tcW w:w="8393" w:type="dxa"/>
            <w:gridSpan w:val="6"/>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5245"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version </w:t>
            </w: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5245"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resolution </w:t>
            </w:r>
          </w:p>
        </w:tc>
        <w:tc>
          <w:tcPr>
            <w:tcW w:w="1276" w:type="dxa"/>
            <w:tcBorders>
              <w:top w:val="single" w:sz="4" w:space="0" w:color="auto"/>
              <w:left w:val="single" w:sz="4" w:space="0" w:color="auto"/>
              <w:bottom w:val="single" w:sz="4" w:space="0" w:color="auto"/>
              <w:right w:val="single" w:sz="4" w:space="0" w:color="auto"/>
            </w:tcBorders>
          </w:tcPr>
          <w:p w:rsidR="004C3666" w:rsidRDefault="007F0B09">
            <w:pPr>
              <w:rPr>
                <w:rFonts w:ascii="Times New Roman" w:hAnsi="Times New Roman"/>
              </w:rPr>
            </w:pPr>
            <w:r>
              <w:rPr>
                <w:rFonts w:ascii="Times New Roman" w:hAnsi="Times New Roman"/>
              </w:rPr>
              <w:t>DisplayT</w:t>
            </w:r>
            <w:r w:rsidR="003753BE">
              <w:rPr>
                <w:rFonts w:ascii="Times New Roman" w:hAnsi="Times New Roman"/>
              </w:rPr>
              <w:t>ype</w:t>
            </w:r>
          </w:p>
        </w:tc>
        <w:tc>
          <w:tcPr>
            <w:tcW w:w="5245"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0--720x576    1--1024x768    2--1280x720</w:t>
            </w:r>
          </w:p>
          <w:p w:rsidR="004C3666" w:rsidRDefault="003753BE">
            <w:pPr>
              <w:rPr>
                <w:rFonts w:ascii="Times New Roman" w:hAnsi="Times New Roman"/>
              </w:rPr>
            </w:pPr>
            <w:r>
              <w:rPr>
                <w:rFonts w:ascii="Times New Roman" w:hAnsi="Times New Roman"/>
              </w:rPr>
              <w:t>3--1920x1080    4-- Maximization</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channel root node </w:t>
            </w: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chn</w:t>
            </w:r>
          </w:p>
        </w:tc>
        <w:tc>
          <w:tcPr>
            <w:tcW w:w="5245"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chn0 is channel 1, chn1 is channel 2, and so on </w:t>
            </w:r>
            <w:r w:rsidR="007F0B09">
              <w:rPr>
                <w:rFonts w:ascii="Times New Roman" w:hAnsi="Times New Roman"/>
              </w:rPr>
              <w:t>. There are 16 channels in total</w:t>
            </w:r>
          </w:p>
        </w:tc>
      </w:tr>
      <w:tr w:rsidR="004C3666">
        <w:trPr>
          <w:trHeight w:val="180"/>
        </w:trPr>
        <w:tc>
          <w:tcPr>
            <w:tcW w:w="1872"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276"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1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83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chroma</w:t>
            </w:r>
          </w:p>
        </w:tc>
        <w:tc>
          <w:tcPr>
            <w:tcW w:w="1134" w:type="dxa"/>
            <w:tcBorders>
              <w:top w:val="single" w:sz="4" w:space="0" w:color="auto"/>
              <w:left w:val="single" w:sz="4" w:space="0" w:color="auto"/>
              <w:bottom w:val="single" w:sz="4" w:space="0" w:color="auto"/>
              <w:right w:val="single" w:sz="4" w:space="0" w:color="auto"/>
            </w:tcBorders>
            <w:vAlign w:val="center"/>
          </w:tcPr>
          <w:p w:rsidR="004C3666" w:rsidRDefault="007F0B09">
            <w:pPr>
              <w:rPr>
                <w:rFonts w:ascii="Times New Roman" w:hAnsi="Times New Roman"/>
              </w:rPr>
            </w:pPr>
            <w:r>
              <w:rPr>
                <w:rFonts w:ascii="Times New Roman" w:hAnsi="Times New Roman"/>
              </w:rPr>
              <w:t>B</w:t>
            </w:r>
            <w:r w:rsidR="003753BE">
              <w:rPr>
                <w:rFonts w:ascii="Times New Roman" w:hAnsi="Times New Roman"/>
              </w:rPr>
              <w:t>rior</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0~255</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brightness</w:t>
            </w:r>
          </w:p>
        </w:tc>
        <w:tc>
          <w:tcPr>
            <w:tcW w:w="1134" w:type="dxa"/>
            <w:tcBorders>
              <w:top w:val="single" w:sz="4" w:space="0" w:color="auto"/>
              <w:left w:val="single" w:sz="4" w:space="0" w:color="auto"/>
              <w:bottom w:val="single" w:sz="4" w:space="0" w:color="auto"/>
              <w:right w:val="single" w:sz="4" w:space="0" w:color="auto"/>
            </w:tcBorders>
            <w:vAlign w:val="center"/>
          </w:tcPr>
          <w:p w:rsidR="004C3666" w:rsidRDefault="007F0B09">
            <w:pPr>
              <w:rPr>
                <w:rFonts w:ascii="Times New Roman" w:hAnsi="Times New Roman"/>
              </w:rPr>
            </w:pPr>
            <w:r>
              <w:rPr>
                <w:rFonts w:ascii="Times New Roman" w:hAnsi="Times New Roman"/>
              </w:rPr>
              <w:t>C</w:t>
            </w:r>
            <w:r w:rsidR="003753BE">
              <w:rPr>
                <w:rFonts w:ascii="Times New Roman" w:hAnsi="Times New Roman"/>
              </w:rPr>
              <w:t>oght</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0~255</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contrast</w:t>
            </w:r>
          </w:p>
        </w:tc>
        <w:tc>
          <w:tcPr>
            <w:tcW w:w="1134" w:type="dxa"/>
            <w:tcBorders>
              <w:top w:val="single" w:sz="4" w:space="0" w:color="auto"/>
              <w:left w:val="single" w:sz="4" w:space="0" w:color="auto"/>
              <w:bottom w:val="single" w:sz="4" w:space="0" w:color="auto"/>
              <w:right w:val="single" w:sz="4" w:space="0" w:color="auto"/>
            </w:tcBorders>
            <w:vAlign w:val="center"/>
          </w:tcPr>
          <w:p w:rsidR="004C3666" w:rsidRDefault="007F0B09">
            <w:pPr>
              <w:rPr>
                <w:rFonts w:ascii="Times New Roman" w:hAnsi="Times New Roman"/>
              </w:rPr>
            </w:pPr>
            <w:r>
              <w:rPr>
                <w:rFonts w:ascii="Times New Roman" w:hAnsi="Times New Roman"/>
              </w:rPr>
              <w:t>C</w:t>
            </w:r>
            <w:r w:rsidR="003753BE">
              <w:rPr>
                <w:rFonts w:ascii="Times New Roman" w:hAnsi="Times New Roman"/>
              </w:rPr>
              <w:t>olntrast</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0~255</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saturation</w:t>
            </w:r>
          </w:p>
        </w:tc>
        <w:tc>
          <w:tcPr>
            <w:tcW w:w="1134" w:type="dxa"/>
            <w:tcBorders>
              <w:top w:val="single" w:sz="4" w:space="0" w:color="auto"/>
              <w:left w:val="single" w:sz="4" w:space="0" w:color="auto"/>
              <w:bottom w:val="single" w:sz="4" w:space="0" w:color="auto"/>
              <w:right w:val="single" w:sz="4" w:space="0" w:color="auto"/>
            </w:tcBorders>
            <w:vAlign w:val="center"/>
          </w:tcPr>
          <w:p w:rsidR="004C3666" w:rsidRDefault="007F0B09">
            <w:pPr>
              <w:rPr>
                <w:rFonts w:ascii="Times New Roman" w:hAnsi="Times New Roman"/>
              </w:rPr>
            </w:pPr>
            <w:r>
              <w:rPr>
                <w:rFonts w:ascii="Times New Roman" w:hAnsi="Times New Roman"/>
              </w:rPr>
              <w:t>S</w:t>
            </w:r>
            <w:r w:rsidR="003753BE">
              <w:rPr>
                <w:rFonts w:ascii="Times New Roman" w:hAnsi="Times New Roman"/>
              </w:rPr>
              <w:t>aturation</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0~255</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display position</w:t>
            </w:r>
          </w:p>
        </w:tc>
        <w:tc>
          <w:tcPr>
            <w:tcW w:w="1134" w:type="dxa"/>
            <w:tcBorders>
              <w:top w:val="single" w:sz="4" w:space="0" w:color="auto"/>
              <w:left w:val="single" w:sz="4" w:space="0" w:color="auto"/>
              <w:bottom w:val="single" w:sz="4" w:space="0" w:color="auto"/>
              <w:right w:val="single" w:sz="4" w:space="0" w:color="auto"/>
            </w:tcBorders>
            <w:vAlign w:val="bottom"/>
          </w:tcPr>
          <w:p w:rsidR="004C3666" w:rsidRDefault="007F0B09" w:rsidP="007F0B09">
            <w:pPr>
              <w:rPr>
                <w:rFonts w:ascii="Times New Roman" w:hAnsi="Times New Roman"/>
              </w:rPr>
            </w:pPr>
            <w:r>
              <w:rPr>
                <w:rFonts w:ascii="Times New Roman" w:hAnsi="Times New Roman"/>
              </w:rPr>
              <w:t>D</w:t>
            </w:r>
            <w:r w:rsidR="003753BE">
              <w:rPr>
                <w:rFonts w:ascii="Times New Roman" w:hAnsi="Times New Roman"/>
              </w:rPr>
              <w:t>is</w:t>
            </w:r>
            <w:r>
              <w:rPr>
                <w:rFonts w:ascii="Times New Roman" w:hAnsi="Times New Roman"/>
              </w:rPr>
              <w:t>P</w:t>
            </w:r>
            <w:r w:rsidR="003753BE">
              <w:rPr>
                <w:rFonts w:ascii="Times New Roman" w:hAnsi="Times New Roman"/>
              </w:rPr>
              <w:t>os</w:t>
            </w:r>
          </w:p>
        </w:tc>
        <w:tc>
          <w:tcPr>
            <w:tcW w:w="283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0—left up    1—left down, 2—right up    3—right down</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live view</w:t>
            </w:r>
          </w:p>
        </w:tc>
        <w:tc>
          <w:tcPr>
            <w:tcW w:w="1134" w:type="dxa"/>
            <w:tcBorders>
              <w:top w:val="single" w:sz="4" w:space="0" w:color="auto"/>
              <w:left w:val="single" w:sz="4" w:space="0" w:color="auto"/>
              <w:bottom w:val="single" w:sz="4" w:space="0" w:color="auto"/>
              <w:right w:val="single" w:sz="4" w:space="0" w:color="auto"/>
            </w:tcBorders>
            <w:vAlign w:val="bottom"/>
          </w:tcPr>
          <w:p w:rsidR="004C3666" w:rsidRDefault="007F0B09">
            <w:pPr>
              <w:rPr>
                <w:rFonts w:ascii="Times New Roman" w:hAnsi="Times New Roman"/>
              </w:rPr>
            </w:pPr>
            <w:r>
              <w:rPr>
                <w:rFonts w:ascii="Times New Roman" w:hAnsi="Times New Roman"/>
              </w:rPr>
              <w:t>P</w:t>
            </w:r>
            <w:r w:rsidR="003753BE">
              <w:rPr>
                <w:rFonts w:ascii="Times New Roman" w:hAnsi="Times New Roman"/>
              </w:rPr>
              <w:t>review</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20"/>
        </w:trPr>
        <w:tc>
          <w:tcPr>
            <w:tcW w:w="1872" w:type="dxa"/>
            <w:gridSpan w:val="2"/>
            <w:vMerge/>
            <w:tcBorders>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channel name</w:t>
            </w:r>
          </w:p>
        </w:tc>
        <w:tc>
          <w:tcPr>
            <w:tcW w:w="1134" w:type="dxa"/>
            <w:tcBorders>
              <w:top w:val="single" w:sz="4" w:space="0" w:color="auto"/>
              <w:left w:val="single" w:sz="4" w:space="0" w:color="auto"/>
              <w:bottom w:val="single" w:sz="4" w:space="0" w:color="auto"/>
              <w:right w:val="single" w:sz="4" w:space="0" w:color="auto"/>
            </w:tcBorders>
            <w:vAlign w:val="bottom"/>
          </w:tcPr>
          <w:p w:rsidR="004C3666" w:rsidRDefault="007F0B09">
            <w:pPr>
              <w:rPr>
                <w:rFonts w:ascii="Times New Roman" w:hAnsi="Times New Roman"/>
              </w:rPr>
            </w:pPr>
            <w:r>
              <w:rPr>
                <w:rFonts w:ascii="Times New Roman" w:hAnsi="Times New Roman"/>
              </w:rPr>
              <w:t>ChnN</w:t>
            </w:r>
            <w:r w:rsidR="003753BE">
              <w:rPr>
                <w:rFonts w:ascii="Times New Roman" w:hAnsi="Times New Roman"/>
              </w:rPr>
              <w:t>ame</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0~12byte</w:t>
            </w: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Demo </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7F0B09">
      <w:pPr>
        <w:rPr>
          <w:rFonts w:ascii="Times New Roman" w:hAnsi="Times New Roman"/>
        </w:rPr>
      </w:pPr>
      <w:r>
        <w:rPr>
          <w:rFonts w:ascii="Times New Roman" w:hAnsi="Times New Roman"/>
        </w:rPr>
        <w:t xml:space="preserve">  "DISPLAY</w:t>
      </w:r>
      <w:r w:rsidR="003753BE">
        <w:rPr>
          <w:rFonts w:ascii="Times New Roman" w:hAnsi="Times New Roman"/>
        </w:rPr>
        <w:t xml:space="preserve"> ": {</w:t>
      </w:r>
    </w:p>
    <w:p w:rsidR="004C3666" w:rsidRDefault="003753BE">
      <w:pPr>
        <w:rPr>
          <w:rFonts w:ascii="Times New Roman" w:hAnsi="Times New Roman"/>
        </w:rPr>
      </w:pPr>
      <w:r>
        <w:rPr>
          <w:rFonts w:ascii="Times New Roman" w:hAnsi="Times New Roman"/>
        </w:rPr>
        <w:t xml:space="preserve">    "-</w:t>
      </w:r>
      <w:r w:rsidR="007F0B09">
        <w:rPr>
          <w:rFonts w:ascii="Times New Roman" w:hAnsi="Times New Roman"/>
        </w:rPr>
        <w:t>-</w:t>
      </w:r>
      <w:r>
        <w:rPr>
          <w:rFonts w:ascii="Times New Roman" w:hAnsi="Times New Roman"/>
        </w:rPr>
        <w:t>version": "1.0.1.1",</w:t>
      </w:r>
    </w:p>
    <w:p w:rsidR="004C3666" w:rsidRDefault="007F0B09">
      <w:pPr>
        <w:rPr>
          <w:rFonts w:ascii="Times New Roman" w:hAnsi="Times New Roman"/>
        </w:rPr>
      </w:pPr>
      <w:r>
        <w:rPr>
          <w:rFonts w:ascii="Times New Roman" w:hAnsi="Times New Roman"/>
        </w:rPr>
        <w:t xml:space="preserve">    "DisplayT</w:t>
      </w:r>
      <w:r w:rsidR="003753BE">
        <w:rPr>
          <w:rFonts w:ascii="Times New Roman" w:hAnsi="Times New Roman"/>
        </w:rPr>
        <w:t>ype": "1",</w:t>
      </w:r>
    </w:p>
    <w:p w:rsidR="004C3666" w:rsidRDefault="003753BE">
      <w:pPr>
        <w:rPr>
          <w:rFonts w:ascii="Times New Roman" w:hAnsi="Times New Roman"/>
        </w:rPr>
      </w:pPr>
      <w:r>
        <w:rPr>
          <w:rFonts w:ascii="Times New Roman" w:hAnsi="Times New Roman"/>
        </w:rPr>
        <w:t xml:space="preserve">    "chn0": {</w:t>
      </w:r>
    </w:p>
    <w:p w:rsidR="004C3666" w:rsidRDefault="007F0B09">
      <w:pPr>
        <w:rPr>
          <w:rFonts w:ascii="Times New Roman" w:hAnsi="Times New Roman"/>
        </w:rPr>
      </w:pPr>
      <w:r>
        <w:rPr>
          <w:rFonts w:ascii="Times New Roman" w:hAnsi="Times New Roman"/>
        </w:rPr>
        <w:t xml:space="preserve">      "B</w:t>
      </w:r>
      <w:r w:rsidR="003753BE">
        <w:rPr>
          <w:rFonts w:ascii="Times New Roman" w:hAnsi="Times New Roman"/>
        </w:rPr>
        <w:t>rior": "64",</w:t>
      </w:r>
    </w:p>
    <w:p w:rsidR="004C3666" w:rsidRDefault="003753BE">
      <w:pPr>
        <w:rPr>
          <w:rFonts w:ascii="Times New Roman" w:hAnsi="Times New Roman"/>
        </w:rPr>
      </w:pPr>
      <w:r>
        <w:rPr>
          <w:rFonts w:ascii="Times New Roman" w:hAnsi="Times New Roman"/>
        </w:rPr>
        <w:t xml:space="preserve">      "</w:t>
      </w:r>
      <w:r w:rsidR="007F0B09">
        <w:rPr>
          <w:rFonts w:ascii="Times New Roman" w:hAnsi="Times New Roman"/>
        </w:rPr>
        <w:t>C</w:t>
      </w:r>
      <w:r>
        <w:rPr>
          <w:rFonts w:ascii="Times New Roman" w:hAnsi="Times New Roman"/>
        </w:rPr>
        <w:t>oght": "64",</w:t>
      </w:r>
    </w:p>
    <w:p w:rsidR="004C3666" w:rsidRDefault="007F0B09">
      <w:pPr>
        <w:rPr>
          <w:rFonts w:ascii="Times New Roman" w:hAnsi="Times New Roman"/>
        </w:rPr>
      </w:pPr>
      <w:r>
        <w:rPr>
          <w:rFonts w:ascii="Times New Roman" w:hAnsi="Times New Roman"/>
        </w:rPr>
        <w:t xml:space="preserve">      "C</w:t>
      </w:r>
      <w:r w:rsidR="003753BE">
        <w:rPr>
          <w:rFonts w:ascii="Times New Roman" w:hAnsi="Times New Roman"/>
        </w:rPr>
        <w:t>olntrast": "304",</w:t>
      </w:r>
    </w:p>
    <w:p w:rsidR="004C3666" w:rsidRDefault="007F0B09">
      <w:pPr>
        <w:rPr>
          <w:rFonts w:ascii="Times New Roman" w:hAnsi="Times New Roman"/>
        </w:rPr>
      </w:pPr>
      <w:r>
        <w:rPr>
          <w:rFonts w:ascii="Times New Roman" w:hAnsi="Times New Roman"/>
        </w:rPr>
        <w:t xml:space="preserve">      "S</w:t>
      </w:r>
      <w:r w:rsidR="003753BE">
        <w:rPr>
          <w:rFonts w:ascii="Times New Roman" w:hAnsi="Times New Roman"/>
        </w:rPr>
        <w:t>aturation": "32",</w:t>
      </w:r>
    </w:p>
    <w:p w:rsidR="004C3666" w:rsidRDefault="007F0B09">
      <w:pPr>
        <w:rPr>
          <w:rFonts w:ascii="Times New Roman" w:hAnsi="Times New Roman"/>
        </w:rPr>
      </w:pPr>
      <w:r>
        <w:rPr>
          <w:rFonts w:ascii="Times New Roman" w:hAnsi="Times New Roman"/>
        </w:rPr>
        <w:t xml:space="preserve">      "DisP</w:t>
      </w:r>
      <w:r w:rsidR="003753BE">
        <w:rPr>
          <w:rFonts w:ascii="Times New Roman" w:hAnsi="Times New Roman"/>
        </w:rPr>
        <w:t>os": "1",</w:t>
      </w:r>
    </w:p>
    <w:p w:rsidR="004C3666" w:rsidRDefault="007F0B09">
      <w:pPr>
        <w:rPr>
          <w:rFonts w:ascii="Times New Roman" w:hAnsi="Times New Roman"/>
        </w:rPr>
      </w:pPr>
      <w:r>
        <w:rPr>
          <w:rFonts w:ascii="Times New Roman" w:hAnsi="Times New Roman"/>
        </w:rPr>
        <w:t xml:space="preserve">      "P</w:t>
      </w:r>
      <w:r w:rsidR="003753BE">
        <w:rPr>
          <w:rFonts w:ascii="Times New Roman" w:hAnsi="Times New Roman"/>
        </w:rPr>
        <w:t>review": "1",</w:t>
      </w:r>
    </w:p>
    <w:p w:rsidR="004C3666" w:rsidRDefault="007F0B09">
      <w:pPr>
        <w:rPr>
          <w:rFonts w:ascii="Times New Roman" w:hAnsi="Times New Roman"/>
        </w:rPr>
      </w:pPr>
      <w:r>
        <w:rPr>
          <w:rFonts w:ascii="Times New Roman" w:hAnsi="Times New Roman"/>
        </w:rPr>
        <w:t xml:space="preserve">      "ChnN</w:t>
      </w:r>
      <w:r w:rsidR="003753BE">
        <w:rPr>
          <w:rFonts w:ascii="Times New Roman" w:hAnsi="Times New Roman"/>
        </w:rPr>
        <w:t>ame": "1"</w:t>
      </w: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"chn1": {</w:t>
      </w:r>
    </w:p>
    <w:p w:rsidR="00663397" w:rsidRDefault="003753BE" w:rsidP="00663397">
      <w:pPr>
        <w:rPr>
          <w:rFonts w:ascii="Times New Roman" w:hAnsi="Times New Roman"/>
        </w:rPr>
      </w:pPr>
      <w:r>
        <w:rPr>
          <w:rFonts w:ascii="Times New Roman" w:hAnsi="Times New Roman"/>
        </w:rPr>
        <w:t xml:space="preserve">     </w:t>
      </w:r>
      <w:r w:rsidR="00663397">
        <w:rPr>
          <w:rFonts w:ascii="Times New Roman" w:hAnsi="Times New Roman"/>
        </w:rPr>
        <w:t xml:space="preserve">  "Brior": "64",</w:t>
      </w:r>
    </w:p>
    <w:p w:rsidR="00663397" w:rsidRDefault="00663397" w:rsidP="00663397">
      <w:pPr>
        <w:rPr>
          <w:rFonts w:ascii="Times New Roman" w:hAnsi="Times New Roman"/>
        </w:rPr>
      </w:pPr>
      <w:r>
        <w:rPr>
          <w:rFonts w:ascii="Times New Roman" w:hAnsi="Times New Roman"/>
        </w:rPr>
        <w:t xml:space="preserve">      "Coght": "64",</w:t>
      </w:r>
    </w:p>
    <w:p w:rsidR="00663397" w:rsidRDefault="00663397" w:rsidP="00663397">
      <w:pPr>
        <w:rPr>
          <w:rFonts w:ascii="Times New Roman" w:hAnsi="Times New Roman"/>
        </w:rPr>
      </w:pPr>
      <w:r>
        <w:rPr>
          <w:rFonts w:ascii="Times New Roman" w:hAnsi="Times New Roman"/>
        </w:rPr>
        <w:t xml:space="preserve">      "Colntrast": "304",</w:t>
      </w:r>
    </w:p>
    <w:p w:rsidR="00663397" w:rsidRDefault="00663397" w:rsidP="00663397">
      <w:pPr>
        <w:rPr>
          <w:rFonts w:ascii="Times New Roman" w:hAnsi="Times New Roman"/>
        </w:rPr>
      </w:pPr>
      <w:r>
        <w:rPr>
          <w:rFonts w:ascii="Times New Roman" w:hAnsi="Times New Roman"/>
        </w:rPr>
        <w:t xml:space="preserve">      "Saturation": "32",</w:t>
      </w:r>
    </w:p>
    <w:p w:rsidR="00663397" w:rsidRDefault="00663397" w:rsidP="00663397">
      <w:pPr>
        <w:rPr>
          <w:rFonts w:ascii="Times New Roman" w:hAnsi="Times New Roman"/>
        </w:rPr>
      </w:pPr>
      <w:r>
        <w:rPr>
          <w:rFonts w:ascii="Times New Roman" w:hAnsi="Times New Roman"/>
        </w:rPr>
        <w:t xml:space="preserve">      "DisPos": "1",</w:t>
      </w:r>
    </w:p>
    <w:p w:rsidR="00663397" w:rsidRDefault="00663397" w:rsidP="00663397">
      <w:pPr>
        <w:rPr>
          <w:rFonts w:ascii="Times New Roman" w:hAnsi="Times New Roman"/>
        </w:rPr>
      </w:pPr>
      <w:r>
        <w:rPr>
          <w:rFonts w:ascii="Times New Roman" w:hAnsi="Times New Roman"/>
        </w:rPr>
        <w:t xml:space="preserve">      "Preview": "1",</w:t>
      </w:r>
    </w:p>
    <w:p w:rsidR="004C3666" w:rsidRDefault="00663397" w:rsidP="00663397">
      <w:pPr>
        <w:rPr>
          <w:rFonts w:ascii="Times New Roman" w:hAnsi="Times New Roman"/>
        </w:rPr>
      </w:pPr>
      <w:r>
        <w:rPr>
          <w:rFonts w:ascii="Times New Roman" w:hAnsi="Times New Roman"/>
        </w:rPr>
        <w:t xml:space="preserve">      "ChnName": </w:t>
      </w:r>
      <w:r w:rsidR="003753BE">
        <w:rPr>
          <w:rFonts w:ascii="Times New Roman" w:hAnsi="Times New Roman"/>
        </w:rPr>
        <w:t>"CH2"</w:t>
      </w:r>
    </w:p>
    <w:p w:rsidR="004C3666" w:rsidRDefault="003753BE">
      <w:pPr>
        <w:rPr>
          <w:rFonts w:ascii="Times New Roman" w:hAnsi="Times New Roman"/>
        </w:rPr>
      </w:pPr>
      <w:r>
        <w:rPr>
          <w:rFonts w:ascii="Times New Roman" w:hAnsi="Times New Roman"/>
        </w:rPr>
        <w:t xml:space="preserve">    }</w:t>
      </w:r>
    </w:p>
    <w:p w:rsidR="004C3666" w:rsidRDefault="004C3666">
      <w:pPr>
        <w:ind w:firstLine="420"/>
        <w:rPr>
          <w:rFonts w:ascii="Times New Roman" w:hAnsi="Times New Roman"/>
        </w:rPr>
      </w:pP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3753BE">
      <w:pPr>
        <w:pStyle w:val="Heading2"/>
      </w:pPr>
      <w:r>
        <w:t>G-SENSOR</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614"/>
        <w:gridCol w:w="1276"/>
        <w:gridCol w:w="1276"/>
        <w:gridCol w:w="1134"/>
        <w:gridCol w:w="2835"/>
      </w:tblGrid>
      <w:tr w:rsidR="004C3666">
        <w:trPr>
          <w:trHeight w:val="405"/>
        </w:trPr>
        <w:tc>
          <w:tcPr>
            <w:tcW w:w="125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135" w:type="dxa"/>
            <w:gridSpan w:val="5"/>
            <w:tcBorders>
              <w:top w:val="single" w:sz="4" w:space="0" w:color="auto"/>
              <w:left w:val="single" w:sz="4" w:space="0" w:color="auto"/>
              <w:bottom w:val="single" w:sz="4" w:space="0" w:color="auto"/>
              <w:right w:val="single" w:sz="4" w:space="0" w:color="auto"/>
            </w:tcBorders>
          </w:tcPr>
          <w:p w:rsidR="004C3666" w:rsidRDefault="00104565">
            <w:pPr>
              <w:rPr>
                <w:rFonts w:ascii="Times New Roman" w:hAnsi="Times New Roman"/>
              </w:rPr>
            </w:pPr>
            <w:r>
              <w:rPr>
                <w:rFonts w:ascii="Times New Roman" w:hAnsi="Times New Roman"/>
              </w:rPr>
              <w:t>GSENSOR</w:t>
            </w:r>
          </w:p>
        </w:tc>
      </w:tr>
      <w:tr w:rsidR="004C3666">
        <w:trPr>
          <w:trHeight w:val="405"/>
        </w:trPr>
        <w:tc>
          <w:tcPr>
            <w:tcW w:w="8393" w:type="dxa"/>
            <w:gridSpan w:val="6"/>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5245"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version </w:t>
            </w: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5245"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switch </w:t>
            </w: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switch</w:t>
            </w:r>
          </w:p>
        </w:tc>
        <w:tc>
          <w:tcPr>
            <w:tcW w:w="5245"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w:t>
            </w:r>
            <w:r>
              <w:rPr>
                <w:rFonts w:ascii="Times New Roman" w:hAnsi="Times New Roman"/>
              </w:rPr>
              <w:t>：</w:t>
            </w:r>
            <w:r>
              <w:rPr>
                <w:rFonts w:ascii="Times New Roman" w:hAnsi="Times New Roman"/>
              </w:rPr>
              <w:t>OFF  1</w:t>
            </w:r>
            <w:r>
              <w:rPr>
                <w:rFonts w:ascii="Times New Roman" w:hAnsi="Times New Roman"/>
              </w:rPr>
              <w:t>：</w:t>
            </w:r>
            <w:r>
              <w:rPr>
                <w:rFonts w:ascii="Times New Roman" w:hAnsi="Times New Roman"/>
              </w:rPr>
              <w:t>ON</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unit </w:t>
            </w: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unit</w:t>
            </w:r>
          </w:p>
        </w:tc>
        <w:tc>
          <w:tcPr>
            <w:tcW w:w="5245" w:type="dxa"/>
            <w:gridSpan w:val="3"/>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reserved</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brakedirect</w:t>
            </w:r>
          </w:p>
        </w:tc>
        <w:tc>
          <w:tcPr>
            <w:tcW w:w="5245" w:type="dxa"/>
            <w:gridSpan w:val="3"/>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reserved</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correctx</w:t>
            </w:r>
          </w:p>
        </w:tc>
        <w:tc>
          <w:tcPr>
            <w:tcW w:w="5245"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X direction correct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correcty</w:t>
            </w:r>
          </w:p>
        </w:tc>
        <w:tc>
          <w:tcPr>
            <w:tcW w:w="5245"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Y direction Correct </w:t>
            </w:r>
          </w:p>
        </w:tc>
      </w:tr>
      <w:tr w:rsidR="00104565">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104565" w:rsidRDefault="00104565">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104565" w:rsidRDefault="00104565">
            <w:pPr>
              <w:rPr>
                <w:rFonts w:ascii="Times New Roman" w:hAnsi="Times New Roman"/>
              </w:rPr>
            </w:pPr>
            <w:r>
              <w:rPr>
                <w:rFonts w:ascii="Times New Roman" w:hAnsi="Times New Roman" w:hint="eastAsia"/>
              </w:rPr>
              <w:t>correctz</w:t>
            </w:r>
          </w:p>
        </w:tc>
        <w:tc>
          <w:tcPr>
            <w:tcW w:w="5245" w:type="dxa"/>
            <w:gridSpan w:val="3"/>
            <w:tcBorders>
              <w:top w:val="single" w:sz="4" w:space="0" w:color="auto"/>
              <w:left w:val="single" w:sz="4" w:space="0" w:color="auto"/>
              <w:bottom w:val="single" w:sz="4" w:space="0" w:color="auto"/>
              <w:right w:val="single" w:sz="4" w:space="0" w:color="auto"/>
            </w:tcBorders>
            <w:vAlign w:val="center"/>
          </w:tcPr>
          <w:p w:rsidR="00104565" w:rsidRDefault="00104565">
            <w:pPr>
              <w:rPr>
                <w:rFonts w:ascii="Times New Roman" w:hAnsi="Times New Roman"/>
              </w:rPr>
            </w:pPr>
            <w:r>
              <w:rPr>
                <w:rFonts w:ascii="Times New Roman" w:hAnsi="Times New Roman"/>
              </w:rPr>
              <w:t>Z direction Correct</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direction root node</w:t>
            </w: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5245"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The below name is corresponded to each direction </w:t>
            </w:r>
          </w:p>
          <w:p w:rsidR="004C3666" w:rsidRDefault="003753BE">
            <w:pPr>
              <w:rPr>
                <w:rFonts w:ascii="Times New Roman" w:hAnsi="Times New Roman"/>
              </w:rPr>
            </w:pPr>
            <w:r>
              <w:rPr>
                <w:rFonts w:ascii="Times New Roman" w:hAnsi="Times New Roman"/>
              </w:rPr>
              <w:t xml:space="preserve">xalarm—x direction </w:t>
            </w:r>
          </w:p>
          <w:p w:rsidR="004C3666" w:rsidRDefault="003753BE">
            <w:pPr>
              <w:rPr>
                <w:rFonts w:ascii="Times New Roman" w:hAnsi="Times New Roman"/>
              </w:rPr>
            </w:pPr>
            <w:r>
              <w:rPr>
                <w:rFonts w:ascii="Times New Roman" w:hAnsi="Times New Roman"/>
              </w:rPr>
              <w:t xml:space="preserve">yalarm—y direction </w:t>
            </w:r>
          </w:p>
          <w:p w:rsidR="004C3666" w:rsidRDefault="003753BE">
            <w:pPr>
              <w:rPr>
                <w:rFonts w:ascii="Times New Roman" w:hAnsi="Times New Roman"/>
              </w:rPr>
            </w:pPr>
            <w:r>
              <w:rPr>
                <w:rFonts w:ascii="Times New Roman" w:hAnsi="Times New Roman"/>
              </w:rPr>
              <w:t xml:space="preserve">zalarm—z direction </w:t>
            </w:r>
          </w:p>
          <w:p w:rsidR="004C3666" w:rsidRDefault="003753BE">
            <w:pPr>
              <w:rPr>
                <w:rFonts w:ascii="Times New Roman" w:hAnsi="Times New Roman"/>
              </w:rPr>
            </w:pPr>
            <w:r>
              <w:rPr>
                <w:rFonts w:ascii="Times New Roman" w:hAnsi="Times New Roman"/>
              </w:rPr>
              <w:t xml:space="preserve">hitalarm—impact </w:t>
            </w:r>
          </w:p>
          <w:p w:rsidR="004C3666" w:rsidRDefault="003753BE">
            <w:pPr>
              <w:rPr>
                <w:rFonts w:ascii="Times New Roman" w:hAnsi="Times New Roman"/>
              </w:rPr>
            </w:pPr>
            <w:r>
              <w:rPr>
                <w:rFonts w:ascii="Times New Roman" w:hAnsi="Times New Roman"/>
              </w:rPr>
              <w:t xml:space="preserve">tiltalarm—tilt </w:t>
            </w:r>
          </w:p>
        </w:tc>
      </w:tr>
      <w:tr w:rsidR="004C3666">
        <w:trPr>
          <w:trHeight w:val="180"/>
        </w:trPr>
        <w:tc>
          <w:tcPr>
            <w:tcW w:w="1872"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276"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1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83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enable</w:t>
            </w:r>
          </w:p>
        </w:tc>
        <w:tc>
          <w:tcPr>
            <w:tcW w:w="113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enable</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limit</w:t>
            </w:r>
          </w:p>
        </w:tc>
        <w:tc>
          <w:tcPr>
            <w:tcW w:w="283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threshold</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delay</w:t>
            </w:r>
          </w:p>
        </w:tc>
        <w:tc>
          <w:tcPr>
            <w:tcW w:w="283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alarm delay duration, unit: second</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record</w:t>
            </w:r>
          </w:p>
        </w:tc>
        <w:tc>
          <w:tcPr>
            <w:tcW w:w="113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record</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13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holdtime</w:t>
            </w:r>
          </w:p>
        </w:tc>
        <w:tc>
          <w:tcPr>
            <w:tcW w:w="283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reserved </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linkage</w:t>
            </w:r>
          </w:p>
        </w:tc>
        <w:tc>
          <w:tcPr>
            <w:tcW w:w="113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linkage</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bit0—Alarm output1</w:t>
            </w:r>
          </w:p>
          <w:p w:rsidR="004C3666" w:rsidRDefault="003753BE">
            <w:pPr>
              <w:rPr>
                <w:rFonts w:ascii="Times New Roman" w:hAnsi="Times New Roman"/>
              </w:rPr>
            </w:pPr>
            <w:r>
              <w:rPr>
                <w:rFonts w:ascii="Times New Roman" w:hAnsi="Times New Roman"/>
              </w:rPr>
              <w:t>bit1—Alarm output 2</w:t>
            </w:r>
          </w:p>
          <w:p w:rsidR="004C3666" w:rsidRDefault="003753BE">
            <w:pPr>
              <w:rPr>
                <w:rFonts w:ascii="Times New Roman" w:hAnsi="Times New Roman"/>
              </w:rPr>
            </w:pPr>
            <w:r>
              <w:rPr>
                <w:rFonts w:ascii="Times New Roman" w:hAnsi="Times New Roman"/>
              </w:rPr>
              <w:t>bit2—buzzer</w:t>
            </w:r>
          </w:p>
          <w:p w:rsidR="004C3666" w:rsidRDefault="003753BE">
            <w:pPr>
              <w:rPr>
                <w:rFonts w:ascii="Times New Roman" w:hAnsi="Times New Roman"/>
              </w:rPr>
            </w:pPr>
            <w:r>
              <w:rPr>
                <w:rFonts w:ascii="Times New Roman" w:hAnsi="Times New Roman"/>
              </w:rPr>
              <w:t>bit3—snapshot</w:t>
            </w:r>
          </w:p>
          <w:p w:rsidR="004C3666" w:rsidRDefault="003753BE">
            <w:pPr>
              <w:rPr>
                <w:rFonts w:ascii="Times New Roman" w:hAnsi="Times New Roman"/>
              </w:rPr>
            </w:pPr>
            <w:r>
              <w:rPr>
                <w:rFonts w:ascii="Times New Roman" w:hAnsi="Times New Roman"/>
              </w:rPr>
              <w:t>bit4—request for intercom</w:t>
            </w:r>
          </w:p>
          <w:p w:rsidR="004C3666" w:rsidRDefault="003753BE">
            <w:pPr>
              <w:rPr>
                <w:rFonts w:ascii="Times New Roman" w:hAnsi="Times New Roman"/>
              </w:rPr>
            </w:pPr>
            <w:r>
              <w:rPr>
                <w:rFonts w:ascii="Times New Roman" w:hAnsi="Times New Roman"/>
              </w:rPr>
              <w:t>bit5—center server</w:t>
            </w:r>
          </w:p>
          <w:p w:rsidR="004C3666" w:rsidRDefault="003753BE">
            <w:pPr>
              <w:rPr>
                <w:rFonts w:ascii="Times New Roman" w:hAnsi="Times New Roman"/>
              </w:rPr>
            </w:pPr>
            <w:r>
              <w:rPr>
                <w:rFonts w:ascii="Times New Roman" w:hAnsi="Times New Roman"/>
              </w:rPr>
              <w:t xml:space="preserve">bit6—GUI prompt </w:t>
            </w:r>
          </w:p>
          <w:p w:rsidR="004C3666" w:rsidRDefault="004C3666">
            <w:pPr>
              <w:rPr>
                <w:rFonts w:ascii="Times New Roman" w:hAnsi="Times New Roman"/>
              </w:rPr>
            </w:pPr>
          </w:p>
        </w:tc>
      </w:tr>
      <w:tr w:rsidR="004C3666">
        <w:trPr>
          <w:trHeight w:val="120"/>
        </w:trPr>
        <w:tc>
          <w:tcPr>
            <w:tcW w:w="1872" w:type="dxa"/>
            <w:gridSpan w:val="2"/>
            <w:vMerge/>
            <w:tcBorders>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13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Demo </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104565">
      <w:pPr>
        <w:rPr>
          <w:rFonts w:ascii="Times New Roman" w:hAnsi="Times New Roman"/>
        </w:rPr>
      </w:pPr>
      <w:r>
        <w:rPr>
          <w:rFonts w:ascii="Times New Roman" w:hAnsi="Times New Roman"/>
        </w:rPr>
        <w:t xml:space="preserve">  "GSENSOR</w:t>
      </w:r>
      <w:r w:rsidR="003753BE">
        <w:rPr>
          <w:rFonts w:ascii="Times New Roman" w:hAnsi="Times New Roman"/>
        </w:rPr>
        <w:t>": {</w:t>
      </w:r>
    </w:p>
    <w:p w:rsidR="004C3666" w:rsidRDefault="003753BE">
      <w:pPr>
        <w:rPr>
          <w:rFonts w:ascii="Times New Roman" w:hAnsi="Times New Roman"/>
        </w:rPr>
      </w:pPr>
      <w:r>
        <w:rPr>
          <w:rFonts w:ascii="Times New Roman" w:hAnsi="Times New Roman"/>
        </w:rPr>
        <w:t xml:space="preserve">    "</w:t>
      </w:r>
      <w:r w:rsidR="00104565">
        <w:rPr>
          <w:rFonts w:ascii="Times New Roman" w:hAnsi="Times New Roman"/>
        </w:rPr>
        <w:t>-</w:t>
      </w:r>
      <w:r>
        <w:rPr>
          <w:rFonts w:ascii="Times New Roman" w:hAnsi="Times New Roman"/>
        </w:rPr>
        <w:t>-version": "1.0.1.0",</w:t>
      </w:r>
    </w:p>
    <w:p w:rsidR="004C3666" w:rsidRDefault="003753BE">
      <w:pPr>
        <w:rPr>
          <w:rFonts w:ascii="Times New Roman" w:hAnsi="Times New Roman"/>
        </w:rPr>
      </w:pPr>
      <w:r>
        <w:rPr>
          <w:rFonts w:ascii="Times New Roman" w:hAnsi="Times New Roman"/>
        </w:rPr>
        <w:t xml:space="preserve">    "switch": "0",</w:t>
      </w:r>
    </w:p>
    <w:p w:rsidR="004C3666" w:rsidRDefault="003753BE">
      <w:pPr>
        <w:rPr>
          <w:rFonts w:ascii="Times New Roman" w:hAnsi="Times New Roman"/>
        </w:rPr>
      </w:pPr>
      <w:r>
        <w:rPr>
          <w:rFonts w:ascii="Times New Roman" w:hAnsi="Times New Roman"/>
        </w:rPr>
        <w:t xml:space="preserve">    "unit": "0",</w:t>
      </w:r>
    </w:p>
    <w:p w:rsidR="004C3666" w:rsidRDefault="003753BE">
      <w:pPr>
        <w:rPr>
          <w:rFonts w:ascii="Times New Roman" w:hAnsi="Times New Roman"/>
        </w:rPr>
      </w:pPr>
      <w:r>
        <w:rPr>
          <w:rFonts w:ascii="Times New Roman" w:hAnsi="Times New Roman"/>
        </w:rPr>
        <w:t xml:space="preserve">    "brakedirect": "0",</w:t>
      </w:r>
    </w:p>
    <w:p w:rsidR="004C3666" w:rsidRDefault="003753BE">
      <w:pPr>
        <w:rPr>
          <w:rFonts w:ascii="Times New Roman" w:hAnsi="Times New Roman"/>
        </w:rPr>
      </w:pPr>
      <w:r>
        <w:rPr>
          <w:rFonts w:ascii="Times New Roman" w:hAnsi="Times New Roman"/>
        </w:rPr>
        <w:t xml:space="preserve">    "correctx": "0",</w:t>
      </w:r>
    </w:p>
    <w:p w:rsidR="004C3666" w:rsidRDefault="003753BE">
      <w:pPr>
        <w:rPr>
          <w:rFonts w:ascii="Times New Roman" w:hAnsi="Times New Roman"/>
        </w:rPr>
      </w:pPr>
      <w:r>
        <w:rPr>
          <w:rFonts w:ascii="Times New Roman" w:hAnsi="Times New Roman"/>
        </w:rPr>
        <w:t xml:space="preserve">    "correcty": "0",</w:t>
      </w:r>
    </w:p>
    <w:p w:rsidR="004C3666" w:rsidRDefault="003753BE">
      <w:pPr>
        <w:rPr>
          <w:rFonts w:ascii="Times New Roman" w:hAnsi="Times New Roman"/>
        </w:rPr>
      </w:pPr>
      <w:r>
        <w:rPr>
          <w:rFonts w:ascii="Times New Roman" w:hAnsi="Times New Roman"/>
        </w:rPr>
        <w:t xml:space="preserve">    "correctz": "0",</w:t>
      </w:r>
    </w:p>
    <w:p w:rsidR="004C3666" w:rsidRDefault="003753BE">
      <w:pPr>
        <w:rPr>
          <w:rFonts w:ascii="Times New Roman" w:hAnsi="Times New Roman"/>
        </w:rPr>
      </w:pPr>
      <w:r>
        <w:rPr>
          <w:rFonts w:ascii="Times New Roman" w:hAnsi="Times New Roman"/>
        </w:rPr>
        <w:t xml:space="preserve">    "xalarm":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"limit": "80",</w:t>
      </w:r>
    </w:p>
    <w:p w:rsidR="004C3666" w:rsidRDefault="003753BE">
      <w:pPr>
        <w:rPr>
          <w:rFonts w:ascii="Times New Roman" w:hAnsi="Times New Roman"/>
        </w:rPr>
      </w:pPr>
      <w:r>
        <w:rPr>
          <w:rFonts w:ascii="Times New Roman" w:hAnsi="Times New Roman"/>
        </w:rPr>
        <w:t xml:space="preserve">      "delay": "0",</w:t>
      </w:r>
    </w:p>
    <w:p w:rsidR="004C3666" w:rsidRDefault="003753BE">
      <w:pPr>
        <w:rPr>
          <w:rFonts w:ascii="Times New Roman" w:hAnsi="Times New Roman"/>
        </w:rPr>
      </w:pPr>
      <w:r>
        <w:rPr>
          <w:rFonts w:ascii="Times New Roman" w:hAnsi="Times New Roman"/>
        </w:rPr>
        <w:t xml:space="preserve">      "record": "0",</w:t>
      </w:r>
    </w:p>
    <w:p w:rsidR="004C3666" w:rsidRDefault="003753BE">
      <w:pPr>
        <w:rPr>
          <w:rFonts w:ascii="Times New Roman" w:hAnsi="Times New Roman"/>
        </w:rPr>
      </w:pPr>
      <w:r>
        <w:rPr>
          <w:rFonts w:ascii="Times New Roman" w:hAnsi="Times New Roman"/>
        </w:rPr>
        <w:t xml:space="preserve">      "holdtime": "5",</w:t>
      </w:r>
    </w:p>
    <w:p w:rsidR="004C3666" w:rsidRDefault="003753BE">
      <w:pPr>
        <w:rPr>
          <w:rFonts w:ascii="Times New Roman" w:hAnsi="Times New Roman"/>
        </w:rPr>
      </w:pPr>
      <w:r>
        <w:rPr>
          <w:rFonts w:ascii="Times New Roman" w:hAnsi="Times New Roman"/>
        </w:rPr>
        <w:t xml:space="preserve">      "linkage": "0"</w:t>
      </w: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"yalarm":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"limit": "80",</w:t>
      </w:r>
    </w:p>
    <w:p w:rsidR="004C3666" w:rsidRDefault="003753BE">
      <w:pPr>
        <w:rPr>
          <w:rFonts w:ascii="Times New Roman" w:hAnsi="Times New Roman"/>
        </w:rPr>
      </w:pPr>
      <w:r>
        <w:rPr>
          <w:rFonts w:ascii="Times New Roman" w:hAnsi="Times New Roman"/>
        </w:rPr>
        <w:t xml:space="preserve">      "delay": "0",</w:t>
      </w:r>
    </w:p>
    <w:p w:rsidR="004C3666" w:rsidRDefault="003753BE">
      <w:pPr>
        <w:rPr>
          <w:rFonts w:ascii="Times New Roman" w:hAnsi="Times New Roman"/>
        </w:rPr>
      </w:pPr>
      <w:r>
        <w:rPr>
          <w:rFonts w:ascii="Times New Roman" w:hAnsi="Times New Roman"/>
        </w:rPr>
        <w:t xml:space="preserve">      "record": "0",</w:t>
      </w:r>
    </w:p>
    <w:p w:rsidR="004C3666" w:rsidRDefault="003753BE">
      <w:pPr>
        <w:rPr>
          <w:rFonts w:ascii="Times New Roman" w:hAnsi="Times New Roman"/>
        </w:rPr>
      </w:pPr>
      <w:r>
        <w:rPr>
          <w:rFonts w:ascii="Times New Roman" w:hAnsi="Times New Roman"/>
        </w:rPr>
        <w:t xml:space="preserve">      "holdtime": "5",</w:t>
      </w:r>
    </w:p>
    <w:p w:rsidR="004C3666" w:rsidRDefault="003753BE">
      <w:pPr>
        <w:rPr>
          <w:rFonts w:ascii="Times New Roman" w:hAnsi="Times New Roman"/>
        </w:rPr>
      </w:pPr>
      <w:r>
        <w:rPr>
          <w:rFonts w:ascii="Times New Roman" w:hAnsi="Times New Roman"/>
        </w:rPr>
        <w:t xml:space="preserve">      "linkage": "0"</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3753BE">
      <w:pPr>
        <w:pStyle w:val="Heading2"/>
      </w:pPr>
      <w:r>
        <w:t>Alarm input and output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614"/>
        <w:gridCol w:w="1276"/>
        <w:gridCol w:w="1276"/>
        <w:gridCol w:w="1134"/>
        <w:gridCol w:w="2835"/>
      </w:tblGrid>
      <w:tr w:rsidR="004C3666">
        <w:trPr>
          <w:trHeight w:val="405"/>
        </w:trPr>
        <w:tc>
          <w:tcPr>
            <w:tcW w:w="125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135" w:type="dxa"/>
            <w:gridSpan w:val="5"/>
            <w:tcBorders>
              <w:top w:val="single" w:sz="4" w:space="0" w:color="auto"/>
              <w:left w:val="single" w:sz="4" w:space="0" w:color="auto"/>
              <w:bottom w:val="single" w:sz="4" w:space="0" w:color="auto"/>
              <w:right w:val="single" w:sz="4" w:space="0" w:color="auto"/>
            </w:tcBorders>
          </w:tcPr>
          <w:p w:rsidR="004C3666" w:rsidRDefault="00104565">
            <w:pPr>
              <w:rPr>
                <w:rFonts w:ascii="Times New Roman" w:hAnsi="Times New Roman"/>
              </w:rPr>
            </w:pPr>
            <w:r>
              <w:rPr>
                <w:rFonts w:ascii="Times New Roman" w:hAnsi="Times New Roman"/>
              </w:rPr>
              <w:t>IOSET</w:t>
            </w:r>
          </w:p>
        </w:tc>
      </w:tr>
      <w:tr w:rsidR="004C3666">
        <w:trPr>
          <w:trHeight w:val="405"/>
        </w:trPr>
        <w:tc>
          <w:tcPr>
            <w:tcW w:w="8393" w:type="dxa"/>
            <w:gridSpan w:val="6"/>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5245"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5245"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input root node</w:t>
            </w: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input</w:t>
            </w:r>
          </w:p>
        </w:tc>
        <w:tc>
          <w:tcPr>
            <w:tcW w:w="5245" w:type="dxa"/>
            <w:gridSpan w:val="3"/>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r w:rsidR="004C3666">
        <w:trPr>
          <w:trHeight w:val="180"/>
        </w:trPr>
        <w:tc>
          <w:tcPr>
            <w:tcW w:w="1872"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276"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1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83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channel root node</w:t>
            </w:r>
          </w:p>
        </w:tc>
        <w:tc>
          <w:tcPr>
            <w:tcW w:w="113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chn</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chn0 is channel 1, chn1 is channel 2, and so on </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bottom"/>
          </w:tcPr>
          <w:p w:rsidR="004C3666" w:rsidRDefault="004C3666">
            <w:pPr>
              <w:rPr>
                <w:rFonts w:ascii="Times New Roman" w:hAnsi="Times New Roman"/>
              </w:rPr>
            </w:pPr>
          </w:p>
        </w:tc>
        <w:tc>
          <w:tcPr>
            <w:tcW w:w="1134" w:type="dxa"/>
            <w:tcBorders>
              <w:top w:val="single" w:sz="4" w:space="0" w:color="auto"/>
              <w:left w:val="single" w:sz="4" w:space="0" w:color="auto"/>
              <w:bottom w:val="single" w:sz="4" w:space="0" w:color="auto"/>
              <w:right w:val="single" w:sz="4" w:space="0" w:color="auto"/>
            </w:tcBorders>
            <w:vAlign w:val="bottom"/>
          </w:tcPr>
          <w:p w:rsidR="004C3666" w:rsidRDefault="004C3666">
            <w:pPr>
              <w:rPr>
                <w:rFonts w:ascii="Times New Roman" w:hAnsi="Times New Roman"/>
              </w:rPr>
            </w:pPr>
          </w:p>
        </w:tc>
        <w:tc>
          <w:tcPr>
            <w:tcW w:w="283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please refer to the below input parameter for the exact  configuration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output root node</w:t>
            </w: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output</w:t>
            </w:r>
          </w:p>
        </w:tc>
        <w:tc>
          <w:tcPr>
            <w:tcW w:w="5245" w:type="dxa"/>
            <w:gridSpan w:val="3"/>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r w:rsidR="004C3666">
        <w:trPr>
          <w:trHeight w:val="180"/>
        </w:trPr>
        <w:tc>
          <w:tcPr>
            <w:tcW w:w="1872"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276"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1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83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channel root node</w:t>
            </w:r>
          </w:p>
        </w:tc>
        <w:tc>
          <w:tcPr>
            <w:tcW w:w="113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chn</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chn0 is channel 1, chn1 is channel 2, and so on</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bottom"/>
          </w:tcPr>
          <w:p w:rsidR="004C3666" w:rsidRDefault="004C3666">
            <w:pPr>
              <w:rPr>
                <w:rFonts w:ascii="Times New Roman" w:hAnsi="Times New Roman"/>
              </w:rPr>
            </w:pPr>
          </w:p>
        </w:tc>
        <w:tc>
          <w:tcPr>
            <w:tcW w:w="1134" w:type="dxa"/>
            <w:tcBorders>
              <w:top w:val="single" w:sz="4" w:space="0" w:color="auto"/>
              <w:left w:val="single" w:sz="4" w:space="0" w:color="auto"/>
              <w:bottom w:val="single" w:sz="4" w:space="0" w:color="auto"/>
              <w:right w:val="single" w:sz="4" w:space="0" w:color="auto"/>
            </w:tcBorders>
            <w:vAlign w:val="bottom"/>
          </w:tcPr>
          <w:p w:rsidR="004C3666" w:rsidRDefault="004C3666">
            <w:pPr>
              <w:rPr>
                <w:rFonts w:ascii="Times New Roman" w:hAnsi="Times New Roman"/>
              </w:rPr>
            </w:pPr>
          </w:p>
        </w:tc>
        <w:tc>
          <w:tcPr>
            <w:tcW w:w="283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please refer to the below output parameter for the exact  configuration</w:t>
            </w: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1"/>
        <w:gridCol w:w="1815"/>
        <w:gridCol w:w="4537"/>
      </w:tblGrid>
      <w:tr w:rsidR="004C3666">
        <w:trPr>
          <w:trHeight w:val="180"/>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Alarm Input Parameter </w:t>
            </w:r>
          </w:p>
        </w:tc>
      </w:tr>
      <w:tr w:rsidR="004C3666">
        <w:trPr>
          <w:trHeight w:val="180"/>
        </w:trPr>
        <w:tc>
          <w:tcPr>
            <w:tcW w:w="20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8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53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104565">
        <w:trPr>
          <w:trHeight w:val="180"/>
        </w:trPr>
        <w:tc>
          <w:tcPr>
            <w:tcW w:w="2041" w:type="dxa"/>
            <w:tcBorders>
              <w:top w:val="single" w:sz="4" w:space="0" w:color="auto"/>
              <w:left w:val="single" w:sz="4" w:space="0" w:color="auto"/>
              <w:bottom w:val="single" w:sz="4" w:space="0" w:color="auto"/>
              <w:right w:val="single" w:sz="4" w:space="0" w:color="auto"/>
            </w:tcBorders>
          </w:tcPr>
          <w:p w:rsidR="00104565" w:rsidRDefault="00104565">
            <w:pPr>
              <w:rPr>
                <w:rFonts w:ascii="Times New Roman" w:hAnsi="Times New Roman"/>
              </w:rPr>
            </w:pPr>
            <w:r>
              <w:rPr>
                <w:rFonts w:ascii="Times New Roman" w:hAnsi="Times New Roman" w:hint="eastAsia"/>
              </w:rPr>
              <w:t>Name</w:t>
            </w:r>
          </w:p>
        </w:tc>
        <w:tc>
          <w:tcPr>
            <w:tcW w:w="1815" w:type="dxa"/>
            <w:tcBorders>
              <w:top w:val="single" w:sz="4" w:space="0" w:color="auto"/>
              <w:left w:val="single" w:sz="4" w:space="0" w:color="auto"/>
              <w:bottom w:val="single" w:sz="4" w:space="0" w:color="auto"/>
              <w:right w:val="single" w:sz="4" w:space="0" w:color="auto"/>
            </w:tcBorders>
          </w:tcPr>
          <w:p w:rsidR="00104565" w:rsidRDefault="00104565">
            <w:pPr>
              <w:rPr>
                <w:rFonts w:ascii="Times New Roman" w:hAnsi="Times New Roman"/>
              </w:rPr>
            </w:pPr>
            <w:r>
              <w:rPr>
                <w:rFonts w:ascii="Times New Roman" w:hAnsi="Times New Roman" w:hint="eastAsia"/>
              </w:rPr>
              <w:t>name</w:t>
            </w:r>
          </w:p>
        </w:tc>
        <w:tc>
          <w:tcPr>
            <w:tcW w:w="4537" w:type="dxa"/>
            <w:tcBorders>
              <w:top w:val="single" w:sz="4" w:space="0" w:color="auto"/>
              <w:left w:val="single" w:sz="4" w:space="0" w:color="auto"/>
              <w:bottom w:val="single" w:sz="4" w:space="0" w:color="auto"/>
              <w:right w:val="single" w:sz="4" w:space="0" w:color="auto"/>
            </w:tcBorders>
          </w:tcPr>
          <w:p w:rsidR="00104565" w:rsidRDefault="00104565">
            <w:pPr>
              <w:rPr>
                <w:rFonts w:ascii="Times New Roman" w:hAnsi="Times New Roman"/>
              </w:rPr>
            </w:pPr>
          </w:p>
        </w:tc>
      </w:tr>
      <w:tr w:rsidR="004C3666">
        <w:trPr>
          <w:trHeight w:val="195"/>
        </w:trPr>
        <w:tc>
          <w:tcPr>
            <w:tcW w:w="2041"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Enable </w:t>
            </w:r>
          </w:p>
        </w:tc>
        <w:tc>
          <w:tcPr>
            <w:tcW w:w="181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enable</w:t>
            </w:r>
          </w:p>
        </w:tc>
        <w:tc>
          <w:tcPr>
            <w:tcW w:w="45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41"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81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limit</w:t>
            </w:r>
          </w:p>
        </w:tc>
        <w:tc>
          <w:tcPr>
            <w:tcW w:w="45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0--low, 1--high</w:t>
            </w:r>
          </w:p>
        </w:tc>
      </w:tr>
      <w:tr w:rsidR="004C3666">
        <w:trPr>
          <w:trHeight w:val="180"/>
        </w:trPr>
        <w:tc>
          <w:tcPr>
            <w:tcW w:w="2041"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81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delay</w:t>
            </w:r>
          </w:p>
        </w:tc>
        <w:tc>
          <w:tcPr>
            <w:tcW w:w="45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Alarm delay duration, unit: second </w:t>
            </w:r>
          </w:p>
        </w:tc>
      </w:tr>
      <w:tr w:rsidR="004C3666">
        <w:trPr>
          <w:trHeight w:val="180"/>
        </w:trPr>
        <w:tc>
          <w:tcPr>
            <w:tcW w:w="2041"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record</w:t>
            </w:r>
          </w:p>
        </w:tc>
        <w:tc>
          <w:tcPr>
            <w:tcW w:w="181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record</w:t>
            </w:r>
          </w:p>
        </w:tc>
        <w:tc>
          <w:tcPr>
            <w:tcW w:w="45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41"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81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holdtime</w:t>
            </w:r>
          </w:p>
        </w:tc>
        <w:tc>
          <w:tcPr>
            <w:tcW w:w="45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Duration of state protection, unit: second </w:t>
            </w:r>
          </w:p>
        </w:tc>
      </w:tr>
      <w:tr w:rsidR="004C3666">
        <w:trPr>
          <w:trHeight w:val="180"/>
        </w:trPr>
        <w:tc>
          <w:tcPr>
            <w:tcW w:w="2041"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linkage </w:t>
            </w:r>
          </w:p>
        </w:tc>
        <w:tc>
          <w:tcPr>
            <w:tcW w:w="181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linkage</w:t>
            </w:r>
          </w:p>
        </w:tc>
        <w:tc>
          <w:tcPr>
            <w:tcW w:w="45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bit0—alarm output 1</w:t>
            </w:r>
          </w:p>
          <w:p w:rsidR="004C3666" w:rsidRDefault="003753BE">
            <w:pPr>
              <w:rPr>
                <w:rFonts w:ascii="Times New Roman" w:hAnsi="Times New Roman"/>
              </w:rPr>
            </w:pPr>
            <w:r>
              <w:rPr>
                <w:rFonts w:ascii="Times New Roman" w:hAnsi="Times New Roman"/>
              </w:rPr>
              <w:t>bit1—alarm output 2</w:t>
            </w:r>
          </w:p>
          <w:p w:rsidR="004C3666" w:rsidRDefault="003753BE">
            <w:pPr>
              <w:rPr>
                <w:rFonts w:ascii="Times New Roman" w:hAnsi="Times New Roman"/>
              </w:rPr>
            </w:pPr>
            <w:r>
              <w:rPr>
                <w:rFonts w:ascii="Times New Roman" w:hAnsi="Times New Roman"/>
              </w:rPr>
              <w:t xml:space="preserve">bit2—buzzer </w:t>
            </w:r>
          </w:p>
          <w:p w:rsidR="004C3666" w:rsidRDefault="003753BE">
            <w:pPr>
              <w:rPr>
                <w:rFonts w:ascii="Times New Roman" w:hAnsi="Times New Roman"/>
              </w:rPr>
            </w:pPr>
            <w:r>
              <w:rPr>
                <w:rFonts w:ascii="Times New Roman" w:hAnsi="Times New Roman"/>
              </w:rPr>
              <w:t xml:space="preserve">bit3—snapshot </w:t>
            </w:r>
          </w:p>
          <w:p w:rsidR="004C3666" w:rsidRDefault="003753BE">
            <w:pPr>
              <w:rPr>
                <w:rFonts w:ascii="Times New Roman" w:hAnsi="Times New Roman"/>
              </w:rPr>
            </w:pPr>
            <w:r>
              <w:rPr>
                <w:rFonts w:ascii="Times New Roman" w:hAnsi="Times New Roman"/>
              </w:rPr>
              <w:t xml:space="preserve">bit4—request for intercom </w:t>
            </w:r>
          </w:p>
          <w:p w:rsidR="004C3666" w:rsidRDefault="003753BE">
            <w:pPr>
              <w:rPr>
                <w:rFonts w:ascii="Times New Roman" w:hAnsi="Times New Roman"/>
              </w:rPr>
            </w:pPr>
            <w:r>
              <w:rPr>
                <w:rFonts w:ascii="Times New Roman" w:hAnsi="Times New Roman"/>
              </w:rPr>
              <w:t xml:space="preserve">bit5—central server </w:t>
            </w:r>
          </w:p>
          <w:p w:rsidR="004C3666" w:rsidRDefault="003753BE">
            <w:pPr>
              <w:rPr>
                <w:rFonts w:ascii="Times New Roman" w:hAnsi="Times New Roman"/>
              </w:rPr>
            </w:pPr>
            <w:r>
              <w:rPr>
                <w:rFonts w:ascii="Times New Roman" w:hAnsi="Times New Roman"/>
              </w:rPr>
              <w:t xml:space="preserve">bit6—GUI prompt </w:t>
            </w:r>
          </w:p>
        </w:tc>
      </w:tr>
      <w:tr w:rsidR="004C3666">
        <w:trPr>
          <w:trHeight w:val="120"/>
        </w:trPr>
        <w:tc>
          <w:tcPr>
            <w:tcW w:w="2041"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live view channel </w:t>
            </w:r>
          </w:p>
        </w:tc>
        <w:tc>
          <w:tcPr>
            <w:tcW w:w="181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PreviewChn</w:t>
            </w:r>
          </w:p>
        </w:tc>
        <w:tc>
          <w:tcPr>
            <w:tcW w:w="45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channel 1 ~n is corresponding to the number starting from 0 </w:t>
            </w:r>
          </w:p>
        </w:tc>
      </w:tr>
    </w:tbl>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1"/>
        <w:gridCol w:w="1815"/>
        <w:gridCol w:w="4537"/>
      </w:tblGrid>
      <w:tr w:rsidR="004C3666">
        <w:trPr>
          <w:trHeight w:val="180"/>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alarm output parameter </w:t>
            </w:r>
          </w:p>
        </w:tc>
      </w:tr>
      <w:tr w:rsidR="004C3666">
        <w:trPr>
          <w:trHeight w:val="180"/>
        </w:trPr>
        <w:tc>
          <w:tcPr>
            <w:tcW w:w="204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8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53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104565">
        <w:trPr>
          <w:trHeight w:val="180"/>
        </w:trPr>
        <w:tc>
          <w:tcPr>
            <w:tcW w:w="2041" w:type="dxa"/>
            <w:tcBorders>
              <w:top w:val="single" w:sz="4" w:space="0" w:color="auto"/>
              <w:left w:val="single" w:sz="4" w:space="0" w:color="auto"/>
              <w:bottom w:val="single" w:sz="4" w:space="0" w:color="auto"/>
              <w:right w:val="single" w:sz="4" w:space="0" w:color="auto"/>
            </w:tcBorders>
          </w:tcPr>
          <w:p w:rsidR="00104565" w:rsidRDefault="00104565">
            <w:pPr>
              <w:rPr>
                <w:rFonts w:ascii="Times New Roman" w:hAnsi="Times New Roman"/>
              </w:rPr>
            </w:pPr>
            <w:r>
              <w:rPr>
                <w:rFonts w:ascii="Times New Roman" w:hAnsi="Times New Roman" w:hint="eastAsia"/>
              </w:rPr>
              <w:t>Name</w:t>
            </w:r>
          </w:p>
        </w:tc>
        <w:tc>
          <w:tcPr>
            <w:tcW w:w="1815" w:type="dxa"/>
            <w:tcBorders>
              <w:top w:val="single" w:sz="4" w:space="0" w:color="auto"/>
              <w:left w:val="single" w:sz="4" w:space="0" w:color="auto"/>
              <w:bottom w:val="single" w:sz="4" w:space="0" w:color="auto"/>
              <w:right w:val="single" w:sz="4" w:space="0" w:color="auto"/>
            </w:tcBorders>
          </w:tcPr>
          <w:p w:rsidR="00104565" w:rsidRDefault="00104565">
            <w:pPr>
              <w:rPr>
                <w:rFonts w:ascii="Times New Roman" w:hAnsi="Times New Roman"/>
              </w:rPr>
            </w:pPr>
            <w:r>
              <w:rPr>
                <w:rFonts w:ascii="Times New Roman" w:hAnsi="Times New Roman" w:hint="eastAsia"/>
              </w:rPr>
              <w:t>name</w:t>
            </w:r>
          </w:p>
        </w:tc>
        <w:tc>
          <w:tcPr>
            <w:tcW w:w="4537" w:type="dxa"/>
            <w:tcBorders>
              <w:top w:val="single" w:sz="4" w:space="0" w:color="auto"/>
              <w:left w:val="single" w:sz="4" w:space="0" w:color="auto"/>
              <w:bottom w:val="single" w:sz="4" w:space="0" w:color="auto"/>
              <w:right w:val="single" w:sz="4" w:space="0" w:color="auto"/>
            </w:tcBorders>
          </w:tcPr>
          <w:p w:rsidR="00104565" w:rsidRDefault="00104565">
            <w:pPr>
              <w:rPr>
                <w:rFonts w:ascii="Times New Roman" w:hAnsi="Times New Roman"/>
              </w:rPr>
            </w:pPr>
          </w:p>
        </w:tc>
      </w:tr>
      <w:tr w:rsidR="004C3666">
        <w:trPr>
          <w:trHeight w:val="195"/>
        </w:trPr>
        <w:tc>
          <w:tcPr>
            <w:tcW w:w="2041" w:type="dxa"/>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 xml:space="preserve">enable </w:t>
            </w:r>
          </w:p>
        </w:tc>
        <w:tc>
          <w:tcPr>
            <w:tcW w:w="181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enable</w:t>
            </w:r>
          </w:p>
        </w:tc>
        <w:tc>
          <w:tcPr>
            <w:tcW w:w="45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41"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81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limit</w:t>
            </w:r>
          </w:p>
        </w:tc>
        <w:tc>
          <w:tcPr>
            <w:tcW w:w="45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0--low, 1--high</w:t>
            </w:r>
          </w:p>
        </w:tc>
      </w:tr>
      <w:tr w:rsidR="004C3666">
        <w:trPr>
          <w:trHeight w:val="180"/>
        </w:trPr>
        <w:tc>
          <w:tcPr>
            <w:tcW w:w="2041"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81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delay</w:t>
            </w:r>
          </w:p>
        </w:tc>
        <w:tc>
          <w:tcPr>
            <w:tcW w:w="45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reserved</w:t>
            </w:r>
          </w:p>
        </w:tc>
      </w:tr>
      <w:tr w:rsidR="004C3666">
        <w:trPr>
          <w:trHeight w:val="180"/>
        </w:trPr>
        <w:tc>
          <w:tcPr>
            <w:tcW w:w="2041"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record </w:t>
            </w:r>
          </w:p>
        </w:tc>
        <w:tc>
          <w:tcPr>
            <w:tcW w:w="181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record</w:t>
            </w:r>
          </w:p>
        </w:tc>
        <w:tc>
          <w:tcPr>
            <w:tcW w:w="45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41"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81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holdtime</w:t>
            </w:r>
          </w:p>
        </w:tc>
        <w:tc>
          <w:tcPr>
            <w:tcW w:w="45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reserved</w:t>
            </w:r>
          </w:p>
        </w:tc>
      </w:tr>
      <w:tr w:rsidR="004C3666">
        <w:trPr>
          <w:trHeight w:val="180"/>
        </w:trPr>
        <w:tc>
          <w:tcPr>
            <w:tcW w:w="2041"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linkage </w:t>
            </w:r>
          </w:p>
        </w:tc>
        <w:tc>
          <w:tcPr>
            <w:tcW w:w="181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linkage</w:t>
            </w:r>
          </w:p>
        </w:tc>
        <w:tc>
          <w:tcPr>
            <w:tcW w:w="45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bit0—alarm output 1</w:t>
            </w:r>
          </w:p>
          <w:p w:rsidR="004C3666" w:rsidRDefault="003753BE">
            <w:pPr>
              <w:rPr>
                <w:rFonts w:ascii="Times New Roman" w:hAnsi="Times New Roman"/>
              </w:rPr>
            </w:pPr>
            <w:r>
              <w:rPr>
                <w:rFonts w:ascii="Times New Roman" w:hAnsi="Times New Roman"/>
              </w:rPr>
              <w:t>bit1- alarm output 2</w:t>
            </w:r>
          </w:p>
          <w:p w:rsidR="004C3666" w:rsidRDefault="003753BE">
            <w:pPr>
              <w:rPr>
                <w:rFonts w:ascii="Times New Roman" w:hAnsi="Times New Roman"/>
              </w:rPr>
            </w:pPr>
            <w:r>
              <w:rPr>
                <w:rFonts w:ascii="Times New Roman" w:hAnsi="Times New Roman"/>
              </w:rPr>
              <w:t xml:space="preserve">bit2—buzzer </w:t>
            </w:r>
          </w:p>
          <w:p w:rsidR="004C3666" w:rsidRDefault="003753BE">
            <w:pPr>
              <w:rPr>
                <w:rFonts w:ascii="Times New Roman" w:hAnsi="Times New Roman"/>
              </w:rPr>
            </w:pPr>
            <w:r>
              <w:rPr>
                <w:rFonts w:ascii="Times New Roman" w:hAnsi="Times New Roman"/>
              </w:rPr>
              <w:t>bit3—snapshot</w:t>
            </w:r>
          </w:p>
          <w:p w:rsidR="004C3666" w:rsidRDefault="003753BE">
            <w:pPr>
              <w:rPr>
                <w:rFonts w:ascii="Times New Roman" w:hAnsi="Times New Roman"/>
              </w:rPr>
            </w:pPr>
            <w:r>
              <w:rPr>
                <w:rFonts w:ascii="Times New Roman" w:hAnsi="Times New Roman"/>
              </w:rPr>
              <w:t xml:space="preserve">bit4—request for intercom </w:t>
            </w:r>
          </w:p>
          <w:p w:rsidR="004C3666" w:rsidRDefault="003753BE">
            <w:pPr>
              <w:rPr>
                <w:rFonts w:ascii="Times New Roman" w:hAnsi="Times New Roman"/>
              </w:rPr>
            </w:pPr>
            <w:r>
              <w:rPr>
                <w:rFonts w:ascii="Times New Roman" w:hAnsi="Times New Roman"/>
              </w:rPr>
              <w:t>bit5—Central Server</w:t>
            </w:r>
          </w:p>
          <w:p w:rsidR="004C3666" w:rsidRDefault="003753BE">
            <w:pPr>
              <w:rPr>
                <w:rFonts w:ascii="Times New Roman" w:hAnsi="Times New Roman"/>
              </w:rPr>
            </w:pPr>
            <w:r>
              <w:rPr>
                <w:rFonts w:ascii="Times New Roman" w:hAnsi="Times New Roman"/>
              </w:rPr>
              <w:t xml:space="preserve">bit6—GUI Prompt </w:t>
            </w:r>
          </w:p>
        </w:tc>
      </w:tr>
      <w:tr w:rsidR="004C3666">
        <w:trPr>
          <w:trHeight w:val="120"/>
        </w:trPr>
        <w:tc>
          <w:tcPr>
            <w:tcW w:w="2041"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live view channel </w:t>
            </w:r>
          </w:p>
        </w:tc>
        <w:tc>
          <w:tcPr>
            <w:tcW w:w="181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PreviewChn</w:t>
            </w:r>
          </w:p>
        </w:tc>
        <w:tc>
          <w:tcPr>
            <w:tcW w:w="45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channel 1 ~n is corresponding to the number starting from 0</w:t>
            </w: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Demo</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104565">
      <w:pPr>
        <w:rPr>
          <w:rFonts w:ascii="Times New Roman" w:hAnsi="Times New Roman"/>
        </w:rPr>
      </w:pPr>
      <w:r>
        <w:rPr>
          <w:rFonts w:ascii="Times New Roman" w:hAnsi="Times New Roman"/>
        </w:rPr>
        <w:t xml:space="preserve">  "IOSET</w:t>
      </w:r>
      <w:r w:rsidR="003753BE">
        <w:rPr>
          <w:rFonts w:ascii="Times New Roman" w:hAnsi="Times New Roman"/>
        </w:rPr>
        <w:t>": {</w:t>
      </w:r>
    </w:p>
    <w:p w:rsidR="004C3666" w:rsidRDefault="003753BE">
      <w:pPr>
        <w:rPr>
          <w:rFonts w:ascii="Times New Roman" w:hAnsi="Times New Roman"/>
        </w:rPr>
      </w:pPr>
      <w:r>
        <w:rPr>
          <w:rFonts w:ascii="Times New Roman" w:hAnsi="Times New Roman"/>
        </w:rPr>
        <w:t xml:space="preserve">    "-</w:t>
      </w:r>
      <w:r w:rsidR="00104565">
        <w:rPr>
          <w:rFonts w:ascii="Times New Roman" w:hAnsi="Times New Roman"/>
        </w:rPr>
        <w:t>-</w:t>
      </w:r>
      <w:r>
        <w:rPr>
          <w:rFonts w:ascii="Times New Roman" w:hAnsi="Times New Roman"/>
        </w:rPr>
        <w:t>version": "1.0.1.0",</w:t>
      </w:r>
    </w:p>
    <w:p w:rsidR="004C3666" w:rsidRDefault="003753BE">
      <w:pPr>
        <w:rPr>
          <w:rFonts w:ascii="Times New Roman" w:hAnsi="Times New Roman"/>
        </w:rPr>
      </w:pPr>
      <w:r>
        <w:rPr>
          <w:rFonts w:ascii="Times New Roman" w:hAnsi="Times New Roman"/>
        </w:rPr>
        <w:t xml:space="preserve">    "input": {</w:t>
      </w:r>
    </w:p>
    <w:p w:rsidR="004C3666" w:rsidRDefault="003753BE">
      <w:pPr>
        <w:rPr>
          <w:rFonts w:ascii="Times New Roman" w:hAnsi="Times New Roman"/>
        </w:rPr>
      </w:pPr>
      <w:r>
        <w:rPr>
          <w:rFonts w:ascii="Times New Roman" w:hAnsi="Times New Roman"/>
        </w:rPr>
        <w:t xml:space="preserve">      "chn0": {</w:t>
      </w:r>
    </w:p>
    <w:p w:rsidR="004C3666" w:rsidRDefault="003753BE">
      <w:pPr>
        <w:rPr>
          <w:rFonts w:ascii="Times New Roman" w:hAnsi="Times New Roman"/>
        </w:rPr>
      </w:pPr>
      <w:r>
        <w:rPr>
          <w:rFonts w:ascii="Times New Roman" w:hAnsi="Times New Roman"/>
        </w:rPr>
        <w:t xml:space="preserve">        "name": "in1",</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"limit": "1",</w:t>
      </w:r>
    </w:p>
    <w:p w:rsidR="004C3666" w:rsidRDefault="003753BE">
      <w:pPr>
        <w:rPr>
          <w:rFonts w:ascii="Times New Roman" w:hAnsi="Times New Roman"/>
        </w:rPr>
      </w:pPr>
      <w:r>
        <w:rPr>
          <w:rFonts w:ascii="Times New Roman" w:hAnsi="Times New Roman"/>
        </w:rPr>
        <w:t xml:space="preserve">        "delay": "0",</w:t>
      </w:r>
    </w:p>
    <w:p w:rsidR="004C3666" w:rsidRDefault="003753BE">
      <w:pPr>
        <w:rPr>
          <w:rFonts w:ascii="Times New Roman" w:hAnsi="Times New Roman"/>
        </w:rPr>
      </w:pPr>
      <w:r>
        <w:rPr>
          <w:rFonts w:ascii="Times New Roman" w:hAnsi="Times New Roman"/>
        </w:rPr>
        <w:t xml:space="preserve">        "record": "1",</w:t>
      </w:r>
    </w:p>
    <w:p w:rsidR="004C3666" w:rsidRDefault="003753BE">
      <w:pPr>
        <w:rPr>
          <w:rFonts w:ascii="Times New Roman" w:hAnsi="Times New Roman"/>
        </w:rPr>
      </w:pPr>
      <w:r>
        <w:rPr>
          <w:rFonts w:ascii="Times New Roman" w:hAnsi="Times New Roman"/>
        </w:rPr>
        <w:t xml:space="preserve">        "holdtime": "5",</w:t>
      </w:r>
    </w:p>
    <w:p w:rsidR="004C3666" w:rsidRDefault="003753BE">
      <w:pPr>
        <w:rPr>
          <w:rFonts w:ascii="Times New Roman" w:hAnsi="Times New Roman"/>
        </w:rPr>
      </w:pPr>
      <w:r>
        <w:rPr>
          <w:rFonts w:ascii="Times New Roman" w:hAnsi="Times New Roman"/>
        </w:rPr>
        <w:t xml:space="preserve">        "linkage": "1",</w:t>
      </w:r>
    </w:p>
    <w:p w:rsidR="004C3666" w:rsidRDefault="003753BE">
      <w:pPr>
        <w:rPr>
          <w:rFonts w:ascii="Times New Roman" w:hAnsi="Times New Roman"/>
        </w:rPr>
      </w:pPr>
      <w:r>
        <w:rPr>
          <w:rFonts w:ascii="Times New Roman" w:hAnsi="Times New Roman"/>
        </w:rPr>
        <w:t xml:space="preserve">        "PreviewChn": "1"</w:t>
      </w:r>
    </w:p>
    <w:p w:rsidR="004C3666" w:rsidRDefault="003753BE">
      <w:pPr>
        <w:rPr>
          <w:rFonts w:ascii="Times New Roman" w:hAnsi="Times New Roman"/>
        </w:rPr>
      </w:pPr>
      <w:r>
        <w:rPr>
          <w:rFonts w:ascii="Times New Roman" w:hAnsi="Times New Roman"/>
        </w:rPr>
        <w:t xml:space="preserve">      }</w:t>
      </w:r>
    </w:p>
    <w:p w:rsidR="004C3666" w:rsidRDefault="003753BE">
      <w:pPr>
        <w:ind w:firstLine="420"/>
        <w:rPr>
          <w:rFonts w:ascii="Times New Roman" w:hAnsi="Times New Roman"/>
        </w:rPr>
      </w:pPr>
      <w:r>
        <w:rPr>
          <w:rFonts w:ascii="Times New Roman" w:hAnsi="Times New Roman"/>
        </w:rPr>
        <w:t>"chn1": {</w:t>
      </w:r>
    </w:p>
    <w:p w:rsidR="004C3666" w:rsidRDefault="003753BE">
      <w:pPr>
        <w:rPr>
          <w:rFonts w:ascii="Times New Roman" w:hAnsi="Times New Roman"/>
        </w:rPr>
      </w:pPr>
      <w:r>
        <w:rPr>
          <w:rFonts w:ascii="Times New Roman" w:hAnsi="Times New Roman"/>
        </w:rPr>
        <w:t xml:space="preserve">        "name": "in2",</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"limit": "1",</w:t>
      </w:r>
    </w:p>
    <w:p w:rsidR="004C3666" w:rsidRDefault="003753BE">
      <w:pPr>
        <w:rPr>
          <w:rFonts w:ascii="Times New Roman" w:hAnsi="Times New Roman"/>
        </w:rPr>
      </w:pPr>
      <w:r>
        <w:rPr>
          <w:rFonts w:ascii="Times New Roman" w:hAnsi="Times New Roman"/>
        </w:rPr>
        <w:t xml:space="preserve">        "delay": "0",</w:t>
      </w:r>
    </w:p>
    <w:p w:rsidR="004C3666" w:rsidRDefault="003753BE">
      <w:pPr>
        <w:rPr>
          <w:rFonts w:ascii="Times New Roman" w:hAnsi="Times New Roman"/>
        </w:rPr>
      </w:pPr>
      <w:r>
        <w:rPr>
          <w:rFonts w:ascii="Times New Roman" w:hAnsi="Times New Roman"/>
        </w:rPr>
        <w:t xml:space="preserve">        "record": "1",</w:t>
      </w:r>
    </w:p>
    <w:p w:rsidR="004C3666" w:rsidRDefault="003753BE">
      <w:pPr>
        <w:rPr>
          <w:rFonts w:ascii="Times New Roman" w:hAnsi="Times New Roman"/>
        </w:rPr>
      </w:pPr>
      <w:r>
        <w:rPr>
          <w:rFonts w:ascii="Times New Roman" w:hAnsi="Times New Roman"/>
        </w:rPr>
        <w:t xml:space="preserve">        "holdtime": "5",</w:t>
      </w:r>
    </w:p>
    <w:p w:rsidR="004C3666" w:rsidRDefault="003753BE">
      <w:pPr>
        <w:rPr>
          <w:rFonts w:ascii="Times New Roman" w:hAnsi="Times New Roman"/>
        </w:rPr>
      </w:pPr>
      <w:r>
        <w:rPr>
          <w:rFonts w:ascii="Times New Roman" w:hAnsi="Times New Roman"/>
        </w:rPr>
        <w:t xml:space="preserve">        "linkage": "1",</w:t>
      </w:r>
    </w:p>
    <w:p w:rsidR="004C3666" w:rsidRDefault="003753BE">
      <w:pPr>
        <w:rPr>
          <w:rFonts w:ascii="Times New Roman" w:hAnsi="Times New Roman"/>
        </w:rPr>
      </w:pPr>
      <w:r>
        <w:rPr>
          <w:rFonts w:ascii="Times New Roman" w:hAnsi="Times New Roman"/>
        </w:rPr>
        <w:t xml:space="preserve">        "PreviewChn": "1"</w:t>
      </w:r>
    </w:p>
    <w:p w:rsidR="004C3666" w:rsidRDefault="003753BE">
      <w:pPr>
        <w:rPr>
          <w:rFonts w:ascii="Times New Roman" w:hAnsi="Times New Roman"/>
        </w:rPr>
      </w:pPr>
      <w:r>
        <w:rPr>
          <w:rFonts w:ascii="Times New Roman" w:hAnsi="Times New Roman"/>
        </w:rPr>
        <w:t xml:space="preserve">      }</w:t>
      </w: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"output": {</w:t>
      </w:r>
    </w:p>
    <w:p w:rsidR="004C3666" w:rsidRDefault="003753BE">
      <w:pPr>
        <w:rPr>
          <w:rFonts w:ascii="Times New Roman" w:hAnsi="Times New Roman"/>
        </w:rPr>
      </w:pPr>
      <w:r>
        <w:rPr>
          <w:rFonts w:ascii="Times New Roman" w:hAnsi="Times New Roman"/>
        </w:rPr>
        <w:t xml:space="preserve">      "chn0": {</w:t>
      </w:r>
    </w:p>
    <w:p w:rsidR="00104565" w:rsidRDefault="00104565">
      <w:pPr>
        <w:rPr>
          <w:rFonts w:ascii="Times New Roman" w:hAnsi="Times New Roman"/>
        </w:rPr>
      </w:pPr>
      <w:r>
        <w:rPr>
          <w:rFonts w:ascii="Times New Roman" w:hAnsi="Times New Roman"/>
        </w:rPr>
        <w:t xml:space="preserve">        "name": "out1",</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"limit": "0",</w:t>
      </w:r>
    </w:p>
    <w:p w:rsidR="004C3666" w:rsidRDefault="003753BE">
      <w:pPr>
        <w:rPr>
          <w:rFonts w:ascii="Times New Roman" w:hAnsi="Times New Roman"/>
        </w:rPr>
      </w:pPr>
      <w:r>
        <w:rPr>
          <w:rFonts w:ascii="Times New Roman" w:hAnsi="Times New Roman"/>
        </w:rPr>
        <w:t xml:space="preserve">        "delay": "0",</w:t>
      </w:r>
    </w:p>
    <w:p w:rsidR="004C3666" w:rsidRDefault="003753BE">
      <w:pPr>
        <w:rPr>
          <w:rFonts w:ascii="Times New Roman" w:hAnsi="Times New Roman"/>
        </w:rPr>
      </w:pPr>
      <w:r>
        <w:rPr>
          <w:rFonts w:ascii="Times New Roman" w:hAnsi="Times New Roman"/>
        </w:rPr>
        <w:t xml:space="preserve">        "record": "0",</w:t>
      </w:r>
    </w:p>
    <w:p w:rsidR="004C3666" w:rsidRDefault="003753BE">
      <w:pPr>
        <w:rPr>
          <w:rFonts w:ascii="Times New Roman" w:hAnsi="Times New Roman"/>
        </w:rPr>
      </w:pPr>
      <w:r>
        <w:rPr>
          <w:rFonts w:ascii="Times New Roman" w:hAnsi="Times New Roman"/>
        </w:rPr>
        <w:t xml:space="preserve">        "holdtime": "0",</w:t>
      </w:r>
    </w:p>
    <w:p w:rsidR="004C3666" w:rsidRDefault="003753BE">
      <w:pPr>
        <w:rPr>
          <w:rFonts w:ascii="Times New Roman" w:hAnsi="Times New Roman"/>
        </w:rPr>
      </w:pPr>
      <w:r>
        <w:rPr>
          <w:rFonts w:ascii="Times New Roman" w:hAnsi="Times New Roman"/>
        </w:rPr>
        <w:t xml:space="preserve">        "linkage": "0",</w:t>
      </w:r>
    </w:p>
    <w:p w:rsidR="004C3666" w:rsidRDefault="003753BE">
      <w:pPr>
        <w:rPr>
          <w:rFonts w:ascii="Times New Roman" w:hAnsi="Times New Roman"/>
        </w:rPr>
      </w:pPr>
      <w:r>
        <w:rPr>
          <w:rFonts w:ascii="Times New Roman" w:hAnsi="Times New Roman"/>
        </w:rPr>
        <w:t xml:space="preserve">        "PreviewChn": "0"</w:t>
      </w:r>
    </w:p>
    <w:p w:rsidR="004C3666" w:rsidRDefault="003753BE">
      <w:pPr>
        <w:rPr>
          <w:rFonts w:ascii="Times New Roman" w:hAnsi="Times New Roman"/>
        </w:rPr>
      </w:pPr>
      <w:r>
        <w:rPr>
          <w:rFonts w:ascii="Times New Roman" w:hAnsi="Times New Roman"/>
        </w:rPr>
        <w:t xml:space="preserve">      }</w:t>
      </w:r>
    </w:p>
    <w:p w:rsidR="004C3666" w:rsidRDefault="003753BE">
      <w:pPr>
        <w:ind w:firstLine="420"/>
        <w:rPr>
          <w:rFonts w:ascii="Times New Roman" w:hAnsi="Times New Roman"/>
        </w:rPr>
      </w:pPr>
      <w:r>
        <w:rPr>
          <w:rFonts w:ascii="Times New Roman" w:hAnsi="Times New Roman"/>
        </w:rPr>
        <w:t>"chn1": {</w:t>
      </w:r>
    </w:p>
    <w:p w:rsidR="00104565" w:rsidRDefault="00104565" w:rsidP="00104565">
      <w:pPr>
        <w:rPr>
          <w:rFonts w:ascii="Times New Roman" w:hAnsi="Times New Roman"/>
        </w:rPr>
      </w:pPr>
      <w:r>
        <w:rPr>
          <w:rFonts w:ascii="Times New Roman" w:hAnsi="Times New Roman"/>
        </w:rPr>
        <w:t xml:space="preserve">        "name": "out2",</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"limit": "0",</w:t>
      </w:r>
    </w:p>
    <w:p w:rsidR="004C3666" w:rsidRDefault="003753BE">
      <w:pPr>
        <w:rPr>
          <w:rFonts w:ascii="Times New Roman" w:hAnsi="Times New Roman"/>
        </w:rPr>
      </w:pPr>
      <w:r>
        <w:rPr>
          <w:rFonts w:ascii="Times New Roman" w:hAnsi="Times New Roman"/>
        </w:rPr>
        <w:t xml:space="preserve">        "delay": "0",</w:t>
      </w:r>
    </w:p>
    <w:p w:rsidR="004C3666" w:rsidRDefault="003753BE">
      <w:pPr>
        <w:rPr>
          <w:rFonts w:ascii="Times New Roman" w:hAnsi="Times New Roman"/>
        </w:rPr>
      </w:pPr>
      <w:r>
        <w:rPr>
          <w:rFonts w:ascii="Times New Roman" w:hAnsi="Times New Roman"/>
        </w:rPr>
        <w:t xml:space="preserve">        "record": "0",</w:t>
      </w:r>
    </w:p>
    <w:p w:rsidR="004C3666" w:rsidRDefault="003753BE">
      <w:pPr>
        <w:rPr>
          <w:rFonts w:ascii="Times New Roman" w:hAnsi="Times New Roman"/>
        </w:rPr>
      </w:pPr>
      <w:r>
        <w:rPr>
          <w:rFonts w:ascii="Times New Roman" w:hAnsi="Times New Roman"/>
        </w:rPr>
        <w:t xml:space="preserve">        "holdtime": "0",</w:t>
      </w:r>
    </w:p>
    <w:p w:rsidR="004C3666" w:rsidRDefault="003753BE">
      <w:pPr>
        <w:rPr>
          <w:rFonts w:ascii="Times New Roman" w:hAnsi="Times New Roman"/>
        </w:rPr>
      </w:pPr>
      <w:r>
        <w:rPr>
          <w:rFonts w:ascii="Times New Roman" w:hAnsi="Times New Roman"/>
        </w:rPr>
        <w:t xml:space="preserve">        "linkage": "0",</w:t>
      </w:r>
    </w:p>
    <w:p w:rsidR="004C3666" w:rsidRDefault="003753BE">
      <w:pPr>
        <w:rPr>
          <w:rFonts w:ascii="Times New Roman" w:hAnsi="Times New Roman"/>
        </w:rPr>
      </w:pPr>
      <w:r>
        <w:rPr>
          <w:rFonts w:ascii="Times New Roman" w:hAnsi="Times New Roman"/>
        </w:rPr>
        <w:t xml:space="preserve">        "PreviewChn": "0"</w:t>
      </w:r>
    </w:p>
    <w:p w:rsidR="004C3666" w:rsidRDefault="003753BE">
      <w:pPr>
        <w:rPr>
          <w:rFonts w:ascii="Times New Roman" w:hAnsi="Times New Roman"/>
        </w:rPr>
      </w:pPr>
      <w:r>
        <w:rPr>
          <w:rFonts w:ascii="Times New Roman" w:hAnsi="Times New Roman"/>
        </w:rPr>
        <w:t xml:space="preserve">      }</w:t>
      </w: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3753BE">
      <w:pPr>
        <w:pStyle w:val="Heading2"/>
      </w:pPr>
      <w:r>
        <w:t xml:space="preserve">Basic Configuraiton </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614"/>
        <w:gridCol w:w="1985"/>
        <w:gridCol w:w="4536"/>
      </w:tblGrid>
      <w:tr w:rsidR="004C3666">
        <w:trPr>
          <w:trHeight w:val="405"/>
        </w:trPr>
        <w:tc>
          <w:tcPr>
            <w:tcW w:w="125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135" w:type="dxa"/>
            <w:gridSpan w:val="3"/>
            <w:tcBorders>
              <w:top w:val="single" w:sz="4" w:space="0" w:color="auto"/>
              <w:left w:val="single" w:sz="4" w:space="0" w:color="auto"/>
              <w:bottom w:val="single" w:sz="4" w:space="0" w:color="auto"/>
              <w:right w:val="single" w:sz="4" w:space="0" w:color="auto"/>
            </w:tcBorders>
          </w:tcPr>
          <w:p w:rsidR="004C3666" w:rsidRDefault="009B68D7">
            <w:pPr>
              <w:rPr>
                <w:rFonts w:ascii="Times New Roman" w:hAnsi="Times New Roman"/>
              </w:rPr>
            </w:pPr>
            <w:r>
              <w:rPr>
                <w:rFonts w:ascii="Times New Roman" w:hAnsi="Times New Roman"/>
              </w:rPr>
              <w:t>JTBASE</w:t>
            </w:r>
          </w:p>
        </w:tc>
      </w:tr>
      <w:tr w:rsidR="004C3666">
        <w:trPr>
          <w:trHeight w:val="405"/>
        </w:trPr>
        <w:tc>
          <w:tcPr>
            <w:tcW w:w="8393" w:type="dxa"/>
            <w:gridSpan w:val="4"/>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98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53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198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453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Province Code</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province</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0~8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City Code</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city</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0~8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Manufacturer </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manufacturer</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0~32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Device ID</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9B68D7">
            <w:pPr>
              <w:rPr>
                <w:rFonts w:ascii="Times New Roman" w:hAnsi="Times New Roman"/>
              </w:rPr>
            </w:pPr>
            <w:r>
              <w:rPr>
                <w:rFonts w:ascii="Times New Roman" w:hAnsi="Times New Roman"/>
              </w:rPr>
              <w:t>DevId</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0~32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Phonenum </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phonenum</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0~16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terminal model </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model</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0~32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terminal ID </w:t>
            </w:r>
          </w:p>
        </w:tc>
        <w:tc>
          <w:tcPr>
            <w:tcW w:w="198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TerminalId</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0~32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98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color</w:t>
            </w:r>
          </w:p>
        </w:tc>
        <w:tc>
          <w:tcPr>
            <w:tcW w:w="4536"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vehicle License </w:t>
            </w:r>
          </w:p>
        </w:tc>
        <w:tc>
          <w:tcPr>
            <w:tcW w:w="198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license</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0~16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center Server 1-protocol type </w:t>
            </w:r>
          </w:p>
        </w:tc>
        <w:tc>
          <w:tcPr>
            <w:tcW w:w="198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protocol1</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0:shutdown, 1:T standard, 2:T ministerial standard, 3:T extension, 4:R standard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Center server 2 protocol type</w:t>
            </w:r>
          </w:p>
        </w:tc>
        <w:tc>
          <w:tcPr>
            <w:tcW w:w="198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protocol2</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0:shutdown, 1:R standard, 2:R extension, 3:F  ministerial standard, 4: ministerial standard , 5:R ministerial standard video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gpsGPS interval </w:t>
            </w:r>
          </w:p>
        </w:tc>
        <w:tc>
          <w:tcPr>
            <w:tcW w:w="1985"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gpsInterval</w:t>
            </w:r>
          </w:p>
        </w:tc>
        <w:tc>
          <w:tcPr>
            <w:tcW w:w="4536"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Second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9B68D7">
            <w:pPr>
              <w:rPr>
                <w:rFonts w:ascii="Times New Roman" w:hAnsi="Times New Roman"/>
              </w:rPr>
            </w:pPr>
            <w:r>
              <w:rPr>
                <w:rFonts w:ascii="Times New Roman" w:hAnsi="Times New Roman"/>
              </w:rPr>
              <w:t>G</w:t>
            </w:r>
            <w:r>
              <w:rPr>
                <w:rFonts w:ascii="Times New Roman" w:hAnsi="Times New Roman" w:hint="eastAsia"/>
              </w:rPr>
              <w:t xml:space="preserve">ps </w:t>
            </w:r>
            <w:r>
              <w:rPr>
                <w:rFonts w:ascii="Times New Roman" w:hAnsi="Times New Roman"/>
              </w:rPr>
              <w:t>position mode</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9B68D7">
            <w:pPr>
              <w:rPr>
                <w:rFonts w:ascii="Times New Roman" w:hAnsi="Times New Roman"/>
              </w:rPr>
            </w:pPr>
            <w:r>
              <w:rPr>
                <w:rFonts w:ascii="Times New Roman" w:hAnsi="Times New Roman" w:hint="eastAsia"/>
              </w:rPr>
              <w:t>gpsPosMode</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Demo </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9B68D7">
      <w:pPr>
        <w:rPr>
          <w:rFonts w:ascii="Times New Roman" w:hAnsi="Times New Roman"/>
        </w:rPr>
      </w:pPr>
      <w:r>
        <w:rPr>
          <w:rFonts w:ascii="Times New Roman" w:hAnsi="Times New Roman"/>
        </w:rPr>
        <w:t xml:space="preserve">  "JTBASE</w:t>
      </w:r>
      <w:r w:rsidR="003753BE">
        <w:rPr>
          <w:rFonts w:ascii="Times New Roman" w:hAnsi="Times New Roman"/>
        </w:rPr>
        <w:t>": {</w:t>
      </w:r>
    </w:p>
    <w:p w:rsidR="004C3666" w:rsidRDefault="003753BE">
      <w:pPr>
        <w:rPr>
          <w:rFonts w:ascii="Times New Roman" w:hAnsi="Times New Roman"/>
        </w:rPr>
      </w:pPr>
      <w:r>
        <w:rPr>
          <w:rFonts w:ascii="Times New Roman" w:hAnsi="Times New Roman"/>
        </w:rPr>
        <w:t xml:space="preserve">    "-</w:t>
      </w:r>
      <w:r w:rsidR="009B68D7">
        <w:rPr>
          <w:rFonts w:ascii="Times New Roman" w:hAnsi="Times New Roman"/>
        </w:rPr>
        <w:t>-</w:t>
      </w:r>
      <w:r>
        <w:rPr>
          <w:rFonts w:ascii="Times New Roman" w:hAnsi="Times New Roman"/>
        </w:rPr>
        <w:t>version": "1.0.1.2",</w:t>
      </w:r>
    </w:p>
    <w:p w:rsidR="004C3666" w:rsidRDefault="003753BE">
      <w:pPr>
        <w:rPr>
          <w:rFonts w:ascii="Times New Roman" w:hAnsi="Times New Roman"/>
        </w:rPr>
      </w:pPr>
      <w:r>
        <w:rPr>
          <w:rFonts w:ascii="Times New Roman" w:hAnsi="Times New Roman"/>
        </w:rPr>
        <w:t xml:space="preserve">    "province": "9",</w:t>
      </w:r>
    </w:p>
    <w:p w:rsidR="004C3666" w:rsidRDefault="003753BE">
      <w:pPr>
        <w:rPr>
          <w:rFonts w:ascii="Times New Roman" w:hAnsi="Times New Roman"/>
        </w:rPr>
      </w:pPr>
      <w:r>
        <w:rPr>
          <w:rFonts w:ascii="Times New Roman" w:hAnsi="Times New Roman"/>
        </w:rPr>
        <w:t xml:space="preserve">    "city": "8",</w:t>
      </w:r>
    </w:p>
    <w:p w:rsidR="004C3666" w:rsidRDefault="003753BE">
      <w:pPr>
        <w:rPr>
          <w:rFonts w:ascii="Times New Roman" w:hAnsi="Times New Roman"/>
        </w:rPr>
      </w:pPr>
      <w:r>
        <w:rPr>
          <w:rFonts w:ascii="Times New Roman" w:hAnsi="Times New Roman"/>
        </w:rPr>
        <w:t xml:space="preserve">    "manufacturer": "99999999999",</w:t>
      </w:r>
    </w:p>
    <w:p w:rsidR="004C3666" w:rsidRDefault="009B68D7">
      <w:pPr>
        <w:rPr>
          <w:rFonts w:ascii="Times New Roman" w:hAnsi="Times New Roman"/>
        </w:rPr>
      </w:pPr>
      <w:r>
        <w:rPr>
          <w:rFonts w:ascii="Times New Roman" w:hAnsi="Times New Roman"/>
        </w:rPr>
        <w:t xml:space="preserve">    "DevI</w:t>
      </w:r>
      <w:r w:rsidR="003753BE">
        <w:rPr>
          <w:rFonts w:ascii="Times New Roman" w:hAnsi="Times New Roman"/>
        </w:rPr>
        <w:t>d": "88888888888",</w:t>
      </w:r>
    </w:p>
    <w:p w:rsidR="004C3666" w:rsidRDefault="003753BE">
      <w:pPr>
        <w:rPr>
          <w:rFonts w:ascii="Times New Roman" w:hAnsi="Times New Roman"/>
        </w:rPr>
      </w:pPr>
      <w:r>
        <w:rPr>
          <w:rFonts w:ascii="Times New Roman" w:hAnsi="Times New Roman"/>
        </w:rPr>
        <w:t xml:space="preserve">    "phonenum": "013900000002",</w:t>
      </w:r>
    </w:p>
    <w:p w:rsidR="004C3666" w:rsidRDefault="003753BE">
      <w:pPr>
        <w:rPr>
          <w:rFonts w:ascii="Times New Roman" w:hAnsi="Times New Roman"/>
        </w:rPr>
      </w:pPr>
      <w:r>
        <w:rPr>
          <w:rFonts w:ascii="Times New Roman" w:hAnsi="Times New Roman"/>
        </w:rPr>
        <w:t xml:space="preserve">    "model": "99999999999",</w:t>
      </w:r>
    </w:p>
    <w:p w:rsidR="004C3666" w:rsidRDefault="009B68D7">
      <w:pPr>
        <w:rPr>
          <w:rFonts w:ascii="Times New Roman" w:hAnsi="Times New Roman"/>
        </w:rPr>
      </w:pPr>
      <w:r>
        <w:rPr>
          <w:rFonts w:ascii="Times New Roman" w:hAnsi="Times New Roman"/>
        </w:rPr>
        <w:t xml:space="preserve">    "T</w:t>
      </w:r>
      <w:r w:rsidR="003753BE">
        <w:rPr>
          <w:rFonts w:ascii="Times New Roman" w:hAnsi="Times New Roman"/>
        </w:rPr>
        <w:t>erminalId": "88888888888",</w:t>
      </w:r>
    </w:p>
    <w:p w:rsidR="004C3666" w:rsidRDefault="003753BE">
      <w:pPr>
        <w:rPr>
          <w:rFonts w:ascii="Times New Roman" w:hAnsi="Times New Roman"/>
        </w:rPr>
      </w:pPr>
      <w:r>
        <w:rPr>
          <w:rFonts w:ascii="Times New Roman" w:hAnsi="Times New Roman"/>
        </w:rPr>
        <w:t xml:space="preserve">    "color": "0",</w:t>
      </w:r>
    </w:p>
    <w:p w:rsidR="004C3666" w:rsidRDefault="003753BE">
      <w:pPr>
        <w:rPr>
          <w:rFonts w:ascii="Times New Roman" w:hAnsi="Times New Roman"/>
        </w:rPr>
      </w:pPr>
      <w:r>
        <w:rPr>
          <w:rFonts w:ascii="Times New Roman" w:hAnsi="Times New Roman"/>
        </w:rPr>
        <w:t xml:space="preserve">    "license": "AAAAAA",</w:t>
      </w:r>
    </w:p>
    <w:p w:rsidR="004C3666" w:rsidRDefault="003753BE">
      <w:pPr>
        <w:rPr>
          <w:rFonts w:ascii="Times New Roman" w:hAnsi="Times New Roman"/>
        </w:rPr>
      </w:pPr>
      <w:r>
        <w:rPr>
          <w:rFonts w:ascii="Times New Roman" w:hAnsi="Times New Roman"/>
        </w:rPr>
        <w:t xml:space="preserve">    "protocol1": "1",</w:t>
      </w:r>
    </w:p>
    <w:p w:rsidR="004C3666" w:rsidRDefault="003753BE">
      <w:pPr>
        <w:rPr>
          <w:rFonts w:ascii="Times New Roman" w:hAnsi="Times New Roman"/>
        </w:rPr>
      </w:pPr>
      <w:r>
        <w:rPr>
          <w:rFonts w:ascii="Times New Roman" w:hAnsi="Times New Roman"/>
        </w:rPr>
        <w:t xml:space="preserve">    "protocol2": "0",</w:t>
      </w:r>
    </w:p>
    <w:p w:rsidR="004C3666" w:rsidRDefault="003753BE" w:rsidP="009B68D7">
      <w:pPr>
        <w:ind w:firstLine="435"/>
        <w:rPr>
          <w:rFonts w:ascii="Times New Roman" w:hAnsi="Times New Roman"/>
        </w:rPr>
      </w:pPr>
      <w:r>
        <w:rPr>
          <w:rFonts w:ascii="Times New Roman" w:hAnsi="Times New Roman"/>
        </w:rPr>
        <w:t>"gpsInterval": "0"</w:t>
      </w:r>
    </w:p>
    <w:p w:rsidR="009B68D7" w:rsidRDefault="009B68D7" w:rsidP="009B68D7">
      <w:pPr>
        <w:ind w:firstLine="405"/>
        <w:rPr>
          <w:szCs w:val="21"/>
        </w:rPr>
      </w:pPr>
      <w:r>
        <w:t>"gps</w:t>
      </w:r>
      <w:r>
        <w:rPr>
          <w:rFonts w:hint="eastAsia"/>
        </w:rPr>
        <w:t>PosMode</w:t>
      </w:r>
      <w:r>
        <w:t>": "0"</w:t>
      </w:r>
    </w:p>
    <w:p w:rsidR="009B68D7" w:rsidRDefault="009B68D7" w:rsidP="009B68D7">
      <w:pPr>
        <w:ind w:firstLine="435"/>
        <w:rPr>
          <w:rFonts w:ascii="Times New Roman" w:hAnsi="Times New Roman"/>
        </w:rPr>
      </w:pP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3753BE">
      <w:pPr>
        <w:pStyle w:val="Heading2"/>
      </w:pPr>
      <w:r>
        <w:t>Wired Network</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614"/>
        <w:gridCol w:w="1985"/>
        <w:gridCol w:w="4536"/>
      </w:tblGrid>
      <w:tr w:rsidR="004C3666">
        <w:trPr>
          <w:trHeight w:val="405"/>
        </w:trPr>
        <w:tc>
          <w:tcPr>
            <w:tcW w:w="125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135" w:type="dxa"/>
            <w:gridSpan w:val="3"/>
            <w:tcBorders>
              <w:top w:val="single" w:sz="4" w:space="0" w:color="auto"/>
              <w:left w:val="single" w:sz="4" w:space="0" w:color="auto"/>
              <w:bottom w:val="single" w:sz="4" w:space="0" w:color="auto"/>
              <w:right w:val="single" w:sz="4" w:space="0" w:color="auto"/>
            </w:tcBorders>
          </w:tcPr>
          <w:p w:rsidR="004C3666" w:rsidRDefault="009B68D7">
            <w:pPr>
              <w:rPr>
                <w:rFonts w:ascii="Times New Roman" w:hAnsi="Times New Roman"/>
              </w:rPr>
            </w:pPr>
            <w:r>
              <w:rPr>
                <w:rFonts w:ascii="Times New Roman" w:hAnsi="Times New Roman"/>
              </w:rPr>
              <w:t>LOCAL</w:t>
            </w:r>
          </w:p>
        </w:tc>
      </w:tr>
      <w:tr w:rsidR="004C3666">
        <w:trPr>
          <w:trHeight w:val="405"/>
        </w:trPr>
        <w:tc>
          <w:tcPr>
            <w:tcW w:w="8393" w:type="dxa"/>
            <w:gridSpan w:val="4"/>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98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53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IP address </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ip</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0~20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subnet mask</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mask</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0~20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gateway </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gw</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0~20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domain name</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dns</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0~20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MAC address </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mac</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0~20 byte</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LinkType</w:t>
            </w: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reserved, reserved for LAN port Peripheral</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453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Demo </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9B68D7">
      <w:pPr>
        <w:rPr>
          <w:rFonts w:ascii="Times New Roman" w:hAnsi="Times New Roman"/>
        </w:rPr>
      </w:pPr>
      <w:r>
        <w:rPr>
          <w:rFonts w:ascii="Times New Roman" w:hAnsi="Times New Roman"/>
        </w:rPr>
        <w:t xml:space="preserve">  "LOCAL</w:t>
      </w:r>
      <w:r w:rsidR="003753BE">
        <w:rPr>
          <w:rFonts w:ascii="Times New Roman" w:hAnsi="Times New Roman"/>
        </w:rPr>
        <w:t>": {</w:t>
      </w:r>
    </w:p>
    <w:p w:rsidR="004C3666" w:rsidRDefault="003753BE">
      <w:pPr>
        <w:rPr>
          <w:rFonts w:ascii="Times New Roman" w:hAnsi="Times New Roman"/>
        </w:rPr>
      </w:pPr>
      <w:r>
        <w:rPr>
          <w:rFonts w:ascii="Times New Roman" w:hAnsi="Times New Roman"/>
        </w:rPr>
        <w:t xml:space="preserve">    "-</w:t>
      </w:r>
      <w:r w:rsidR="009B68D7">
        <w:rPr>
          <w:rFonts w:ascii="Times New Roman" w:hAnsi="Times New Roman"/>
        </w:rPr>
        <w:t>-</w:t>
      </w:r>
      <w:r>
        <w:rPr>
          <w:rFonts w:ascii="Times New Roman" w:hAnsi="Times New Roman"/>
        </w:rPr>
        <w:t>version": "1.0.1.0",</w:t>
      </w:r>
    </w:p>
    <w:p w:rsidR="004C3666" w:rsidRDefault="003753BE">
      <w:pPr>
        <w:rPr>
          <w:rFonts w:ascii="Times New Roman" w:hAnsi="Times New Roman"/>
        </w:rPr>
      </w:pPr>
      <w:r>
        <w:rPr>
          <w:rFonts w:ascii="Times New Roman" w:hAnsi="Times New Roman"/>
        </w:rPr>
        <w:t xml:space="preserve">    "ip": "192.168.001.010",</w:t>
      </w:r>
    </w:p>
    <w:p w:rsidR="004C3666" w:rsidRDefault="003753BE">
      <w:pPr>
        <w:rPr>
          <w:rFonts w:ascii="Times New Roman" w:hAnsi="Times New Roman"/>
        </w:rPr>
      </w:pPr>
      <w:r>
        <w:rPr>
          <w:rFonts w:ascii="Times New Roman" w:hAnsi="Times New Roman"/>
        </w:rPr>
        <w:t xml:space="preserve">    "mask": "255.255.255.000",</w:t>
      </w:r>
    </w:p>
    <w:p w:rsidR="004C3666" w:rsidRDefault="003753BE">
      <w:pPr>
        <w:rPr>
          <w:rFonts w:ascii="Times New Roman" w:hAnsi="Times New Roman"/>
        </w:rPr>
      </w:pPr>
      <w:r>
        <w:rPr>
          <w:rFonts w:ascii="Times New Roman" w:hAnsi="Times New Roman"/>
        </w:rPr>
        <w:t xml:space="preserve">    "gw": "192.168.001.001",</w:t>
      </w:r>
    </w:p>
    <w:p w:rsidR="004C3666" w:rsidRDefault="003753BE">
      <w:pPr>
        <w:rPr>
          <w:rFonts w:ascii="Times New Roman" w:hAnsi="Times New Roman"/>
        </w:rPr>
      </w:pPr>
      <w:r>
        <w:rPr>
          <w:rFonts w:ascii="Times New Roman" w:hAnsi="Times New Roman"/>
        </w:rPr>
        <w:t xml:space="preserve">    "dns": "113.068.119.068",</w:t>
      </w:r>
    </w:p>
    <w:p w:rsidR="004C3666" w:rsidRDefault="003753BE">
      <w:pPr>
        <w:rPr>
          <w:rFonts w:ascii="Times New Roman" w:hAnsi="Times New Roman"/>
        </w:rPr>
      </w:pPr>
      <w:r>
        <w:rPr>
          <w:rFonts w:ascii="Times New Roman" w:hAnsi="Times New Roman"/>
        </w:rPr>
        <w:t xml:space="preserve">    "mac": "113.68.119.68",</w:t>
      </w:r>
    </w:p>
    <w:p w:rsidR="004C3666" w:rsidRDefault="009B68D7">
      <w:pPr>
        <w:rPr>
          <w:rFonts w:ascii="Times New Roman" w:hAnsi="Times New Roman"/>
        </w:rPr>
      </w:pPr>
      <w:r>
        <w:rPr>
          <w:rFonts w:ascii="Times New Roman" w:hAnsi="Times New Roman"/>
        </w:rPr>
        <w:t xml:space="preserve">    "LinkT</w:t>
      </w:r>
      <w:r w:rsidR="003753BE">
        <w:rPr>
          <w:rFonts w:ascii="Times New Roman" w:hAnsi="Times New Roman"/>
        </w:rPr>
        <w:t>ype": "0"</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2"/>
      </w:pPr>
      <w:r>
        <w:t>Motion Detection</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602"/>
        <w:gridCol w:w="1268"/>
        <w:gridCol w:w="1260"/>
        <w:gridCol w:w="1228"/>
        <w:gridCol w:w="2793"/>
      </w:tblGrid>
      <w:tr w:rsidR="004C3666">
        <w:trPr>
          <w:trHeight w:val="405"/>
        </w:trPr>
        <w:tc>
          <w:tcPr>
            <w:tcW w:w="124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151" w:type="dxa"/>
            <w:gridSpan w:val="5"/>
            <w:tcBorders>
              <w:top w:val="single" w:sz="4" w:space="0" w:color="auto"/>
              <w:left w:val="single" w:sz="4" w:space="0" w:color="auto"/>
              <w:bottom w:val="single" w:sz="4" w:space="0" w:color="auto"/>
              <w:right w:val="single" w:sz="4" w:space="0" w:color="auto"/>
            </w:tcBorders>
          </w:tcPr>
          <w:p w:rsidR="004C3666" w:rsidRDefault="002149C4">
            <w:pPr>
              <w:rPr>
                <w:rFonts w:ascii="Times New Roman" w:hAnsi="Times New Roman"/>
              </w:rPr>
            </w:pPr>
            <w:r>
              <w:rPr>
                <w:rFonts w:ascii="Times New Roman" w:hAnsi="Times New Roman"/>
              </w:rPr>
              <w:t>MOTIONDETECT</w:t>
            </w:r>
          </w:p>
        </w:tc>
      </w:tr>
      <w:tr w:rsidR="004C3666">
        <w:trPr>
          <w:trHeight w:val="405"/>
        </w:trPr>
        <w:tc>
          <w:tcPr>
            <w:tcW w:w="8393" w:type="dxa"/>
            <w:gridSpan w:val="6"/>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1844"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26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5281"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844"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126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5281"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844"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channel root node</w:t>
            </w:r>
          </w:p>
        </w:tc>
        <w:tc>
          <w:tcPr>
            <w:tcW w:w="1268"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chn</w:t>
            </w:r>
          </w:p>
        </w:tc>
        <w:tc>
          <w:tcPr>
            <w:tcW w:w="5281"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chn0 is channel 1, chn1 is channel 2, and so on </w:t>
            </w:r>
            <w:r w:rsidR="00F91AED">
              <w:rPr>
                <w:rFonts w:ascii="Times New Roman" w:hAnsi="Times New Roman"/>
              </w:rPr>
              <w:t>. maximum 16 channel</w:t>
            </w:r>
          </w:p>
        </w:tc>
      </w:tr>
      <w:tr w:rsidR="004C3666">
        <w:trPr>
          <w:trHeight w:val="180"/>
        </w:trPr>
        <w:tc>
          <w:tcPr>
            <w:tcW w:w="1844"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268"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26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22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79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1844"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68"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 xml:space="preserve">channel root node </w:t>
            </w:r>
          </w:p>
        </w:tc>
        <w:tc>
          <w:tcPr>
            <w:tcW w:w="1228"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chn</w:t>
            </w:r>
          </w:p>
        </w:tc>
        <w:tc>
          <w:tcPr>
            <w:tcW w:w="279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chn0 is channel 1, chn1 is channel 2, and so on, maximum 16 channel </w:t>
            </w:r>
          </w:p>
        </w:tc>
      </w:tr>
      <w:tr w:rsidR="004C3666">
        <w:trPr>
          <w:trHeight w:val="180"/>
        </w:trPr>
        <w:tc>
          <w:tcPr>
            <w:tcW w:w="1844"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68"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sensitivity </w:t>
            </w:r>
          </w:p>
        </w:tc>
        <w:tc>
          <w:tcPr>
            <w:tcW w:w="1228"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Sensitivity</w:t>
            </w:r>
          </w:p>
        </w:tc>
        <w:tc>
          <w:tcPr>
            <w:tcW w:w="279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r>
      <w:tr w:rsidR="004C3666">
        <w:trPr>
          <w:trHeight w:val="180"/>
        </w:trPr>
        <w:tc>
          <w:tcPr>
            <w:tcW w:w="1844"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68"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alarm parameter root node</w:t>
            </w:r>
          </w:p>
        </w:tc>
        <w:tc>
          <w:tcPr>
            <w:tcW w:w="1228"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alarm</w:t>
            </w:r>
          </w:p>
        </w:tc>
        <w:tc>
          <w:tcPr>
            <w:tcW w:w="279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alarm linkage trigger relative parameter, refer to the alarm parameter </w:t>
            </w:r>
          </w:p>
        </w:tc>
      </w:tr>
      <w:tr w:rsidR="004C3666">
        <w:trPr>
          <w:trHeight w:val="180"/>
        </w:trPr>
        <w:tc>
          <w:tcPr>
            <w:tcW w:w="1844"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68"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region parameter root node </w:t>
            </w:r>
          </w:p>
        </w:tc>
        <w:tc>
          <w:tcPr>
            <w:tcW w:w="1228" w:type="dxa"/>
            <w:tcBorders>
              <w:top w:val="single" w:sz="4" w:space="0" w:color="auto"/>
              <w:left w:val="single" w:sz="4" w:space="0" w:color="auto"/>
              <w:bottom w:val="single" w:sz="4" w:space="0" w:color="auto"/>
              <w:right w:val="single" w:sz="4" w:space="0" w:color="auto"/>
            </w:tcBorders>
            <w:vAlign w:val="center"/>
          </w:tcPr>
          <w:p w:rsidR="004C3666" w:rsidRDefault="00F91AED">
            <w:pPr>
              <w:rPr>
                <w:rFonts w:ascii="Times New Roman" w:hAnsi="Times New Roman"/>
              </w:rPr>
            </w:pPr>
            <w:r>
              <w:rPr>
                <w:rFonts w:ascii="Times New Roman" w:hAnsi="Times New Roman"/>
              </w:rPr>
              <w:t>R</w:t>
            </w:r>
            <w:r w:rsidR="003753BE">
              <w:rPr>
                <w:rFonts w:ascii="Times New Roman" w:hAnsi="Times New Roman"/>
              </w:rPr>
              <w:t>ect</w:t>
            </w:r>
          </w:p>
        </w:tc>
        <w:tc>
          <w:tcPr>
            <w:tcW w:w="279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motion detection region parameter, refer to the region parameter </w:t>
            </w:r>
          </w:p>
        </w:tc>
      </w:tr>
      <w:tr w:rsidR="004C3666">
        <w:trPr>
          <w:trHeight w:val="120"/>
        </w:trPr>
        <w:tc>
          <w:tcPr>
            <w:tcW w:w="1844" w:type="dxa"/>
            <w:gridSpan w:val="2"/>
            <w:vMerge/>
            <w:tcBorders>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268" w:type="dxa"/>
            <w:vMerge/>
            <w:tcBorders>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eastAsia="微软雅黑 Light" w:hAnsi="Times New Roman"/>
              </w:rPr>
            </w:pPr>
          </w:p>
        </w:tc>
        <w:tc>
          <w:tcPr>
            <w:tcW w:w="1228"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eastAsia="微软雅黑 Light" w:hAnsi="Times New Roman"/>
              </w:rPr>
            </w:pPr>
          </w:p>
        </w:tc>
        <w:tc>
          <w:tcPr>
            <w:tcW w:w="2793"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eastAsia="微软雅黑 Light" w:hAnsi="Times New Roman"/>
              </w:rPr>
            </w:pPr>
          </w:p>
        </w:tc>
      </w:tr>
    </w:tbl>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2"/>
        <w:gridCol w:w="1954"/>
        <w:gridCol w:w="4437"/>
      </w:tblGrid>
      <w:tr w:rsidR="004C3666">
        <w:trPr>
          <w:trHeight w:val="180"/>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Alarm Parameter</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95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43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enable </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enable</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limit</w:t>
            </w:r>
          </w:p>
        </w:tc>
        <w:tc>
          <w:tcPr>
            <w:tcW w:w="44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reserved</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delay</w:t>
            </w:r>
          </w:p>
        </w:tc>
        <w:tc>
          <w:tcPr>
            <w:tcW w:w="44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reserved</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record</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record</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holdtime</w:t>
            </w:r>
          </w:p>
        </w:tc>
        <w:tc>
          <w:tcPr>
            <w:tcW w:w="44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reserved</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linkage </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linkage</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bit0—alarm output 1</w:t>
            </w:r>
          </w:p>
          <w:p w:rsidR="004C3666" w:rsidRDefault="003753BE">
            <w:pPr>
              <w:rPr>
                <w:rFonts w:ascii="Times New Roman" w:hAnsi="Times New Roman"/>
              </w:rPr>
            </w:pPr>
            <w:r>
              <w:rPr>
                <w:rFonts w:ascii="Times New Roman" w:hAnsi="Times New Roman"/>
              </w:rPr>
              <w:t>bit1—alarm output 2</w:t>
            </w:r>
          </w:p>
          <w:p w:rsidR="004C3666" w:rsidRDefault="003753BE">
            <w:pPr>
              <w:rPr>
                <w:rFonts w:ascii="Times New Roman" w:hAnsi="Times New Roman"/>
              </w:rPr>
            </w:pPr>
            <w:r>
              <w:rPr>
                <w:rFonts w:ascii="Times New Roman" w:hAnsi="Times New Roman"/>
              </w:rPr>
              <w:t>bit2—buzzer</w:t>
            </w:r>
          </w:p>
          <w:p w:rsidR="004C3666" w:rsidRDefault="003753BE">
            <w:pPr>
              <w:rPr>
                <w:rFonts w:ascii="Times New Roman" w:hAnsi="Times New Roman"/>
              </w:rPr>
            </w:pPr>
            <w:r>
              <w:rPr>
                <w:rFonts w:ascii="Times New Roman" w:hAnsi="Times New Roman"/>
              </w:rPr>
              <w:t>bit3—snapshot</w:t>
            </w:r>
          </w:p>
          <w:p w:rsidR="004C3666" w:rsidRDefault="003753BE">
            <w:pPr>
              <w:rPr>
                <w:rFonts w:ascii="Times New Roman" w:hAnsi="Times New Roman"/>
              </w:rPr>
            </w:pPr>
            <w:r>
              <w:rPr>
                <w:rFonts w:ascii="Times New Roman" w:hAnsi="Times New Roman"/>
              </w:rPr>
              <w:t xml:space="preserve">bit4—request intercom </w:t>
            </w:r>
          </w:p>
          <w:p w:rsidR="004C3666" w:rsidRDefault="003753BE">
            <w:pPr>
              <w:rPr>
                <w:rFonts w:ascii="Times New Roman" w:hAnsi="Times New Roman"/>
              </w:rPr>
            </w:pPr>
            <w:r>
              <w:rPr>
                <w:rFonts w:ascii="Times New Roman" w:hAnsi="Times New Roman"/>
              </w:rPr>
              <w:t>bit5—center server</w:t>
            </w:r>
          </w:p>
          <w:p w:rsidR="004C3666" w:rsidRDefault="003753BE">
            <w:pPr>
              <w:rPr>
                <w:rFonts w:ascii="Times New Roman" w:hAnsi="Times New Roman"/>
              </w:rPr>
            </w:pPr>
            <w:r>
              <w:rPr>
                <w:rFonts w:ascii="Times New Roman" w:hAnsi="Times New Roman"/>
              </w:rPr>
              <w:t xml:space="preserve">bit6—GUI prompt </w:t>
            </w:r>
          </w:p>
          <w:p w:rsidR="004C3666" w:rsidRDefault="004C3666">
            <w:pPr>
              <w:rPr>
                <w:rFonts w:ascii="Times New Roman" w:hAnsi="Times New Roman"/>
              </w:rPr>
            </w:pP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live view channel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F91AED">
            <w:pPr>
              <w:rPr>
                <w:rFonts w:ascii="Times New Roman" w:hAnsi="Times New Roman"/>
              </w:rPr>
            </w:pPr>
            <w:r>
              <w:rPr>
                <w:rFonts w:ascii="Times New Roman" w:hAnsi="Times New Roman"/>
              </w:rPr>
              <w:t>P</w:t>
            </w:r>
            <w:r w:rsidR="003753BE">
              <w:rPr>
                <w:rFonts w:ascii="Times New Roman" w:hAnsi="Times New Roman"/>
              </w:rPr>
              <w:t>reviewChn</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channel 1 ~n is corresponding to the number starting from 0</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r w:rsidR="004C3666">
        <w:trPr>
          <w:trHeight w:val="12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eastAsia="微软雅黑 Light" w:hAnsi="Times New Roman"/>
              </w:rPr>
            </w:pP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eastAsia="微软雅黑 Light" w:hAnsi="Times New Roman"/>
              </w:rPr>
            </w:pP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eastAsia="微软雅黑 Light" w:hAnsi="Times New Roman"/>
              </w:rPr>
            </w:pP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2"/>
        <w:gridCol w:w="1952"/>
        <w:gridCol w:w="4439"/>
      </w:tblGrid>
      <w:tr w:rsidR="004C3666">
        <w:trPr>
          <w:trHeight w:val="180"/>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region parameter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95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43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Start X coordinate</w:t>
            </w:r>
          </w:p>
        </w:tc>
        <w:tc>
          <w:tcPr>
            <w:tcW w:w="195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sx</w:t>
            </w:r>
          </w:p>
        </w:tc>
        <w:tc>
          <w:tcPr>
            <w:tcW w:w="44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region start X coordinate</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start Y coordinate</w:t>
            </w:r>
          </w:p>
        </w:tc>
        <w:tc>
          <w:tcPr>
            <w:tcW w:w="195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sy</w:t>
            </w:r>
          </w:p>
        </w:tc>
        <w:tc>
          <w:tcPr>
            <w:tcW w:w="44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region start Y coordinate</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width</w:t>
            </w:r>
          </w:p>
        </w:tc>
        <w:tc>
          <w:tcPr>
            <w:tcW w:w="195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width</w:t>
            </w:r>
          </w:p>
        </w:tc>
        <w:tc>
          <w:tcPr>
            <w:tcW w:w="44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region Width</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height</w:t>
            </w:r>
          </w:p>
        </w:tc>
        <w:tc>
          <w:tcPr>
            <w:tcW w:w="195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height</w:t>
            </w:r>
          </w:p>
        </w:tc>
        <w:tc>
          <w:tcPr>
            <w:tcW w:w="44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region Height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4C3666">
            <w:pPr>
              <w:widowControl/>
              <w:jc w:val="left"/>
              <w:rPr>
                <w:rFonts w:ascii="Times New Roman" w:hAnsi="Times New Roman"/>
              </w:rPr>
            </w:pPr>
          </w:p>
        </w:tc>
        <w:tc>
          <w:tcPr>
            <w:tcW w:w="1952"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4439"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952"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4439"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Demo</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F91AED">
      <w:pPr>
        <w:rPr>
          <w:rFonts w:ascii="Times New Roman" w:hAnsi="Times New Roman"/>
        </w:rPr>
      </w:pPr>
      <w:r>
        <w:rPr>
          <w:rFonts w:ascii="Times New Roman" w:hAnsi="Times New Roman"/>
        </w:rPr>
        <w:t xml:space="preserve">  "MOTIONDETECT</w:t>
      </w:r>
      <w:r w:rsidR="003753BE">
        <w:rPr>
          <w:rFonts w:ascii="Times New Roman" w:hAnsi="Times New Roman"/>
        </w:rPr>
        <w:t>": {</w:t>
      </w:r>
    </w:p>
    <w:p w:rsidR="004C3666" w:rsidRDefault="003753BE">
      <w:pPr>
        <w:rPr>
          <w:rFonts w:ascii="Times New Roman" w:hAnsi="Times New Roman"/>
        </w:rPr>
      </w:pPr>
      <w:r>
        <w:rPr>
          <w:rFonts w:ascii="Times New Roman" w:hAnsi="Times New Roman"/>
        </w:rPr>
        <w:t xml:space="preserve">    "-</w:t>
      </w:r>
      <w:r w:rsidR="00F91AED">
        <w:rPr>
          <w:rFonts w:ascii="Times New Roman" w:hAnsi="Times New Roman"/>
        </w:rPr>
        <w:t>-</w:t>
      </w:r>
      <w:r>
        <w:rPr>
          <w:rFonts w:ascii="Times New Roman" w:hAnsi="Times New Roman"/>
        </w:rPr>
        <w:t>version": "1.0.1.0",</w:t>
      </w:r>
    </w:p>
    <w:p w:rsidR="004C3666" w:rsidRDefault="003753BE">
      <w:pPr>
        <w:rPr>
          <w:rFonts w:ascii="Times New Roman" w:hAnsi="Times New Roman"/>
        </w:rPr>
      </w:pPr>
      <w:r>
        <w:rPr>
          <w:rFonts w:ascii="Times New Roman" w:hAnsi="Times New Roman"/>
        </w:rPr>
        <w:t xml:space="preserve">    "chn0": {</w:t>
      </w:r>
    </w:p>
    <w:p w:rsidR="004C3666" w:rsidRDefault="00F91AED">
      <w:pPr>
        <w:rPr>
          <w:rFonts w:ascii="Times New Roman" w:hAnsi="Times New Roman"/>
        </w:rPr>
      </w:pPr>
      <w:r>
        <w:rPr>
          <w:rFonts w:ascii="Times New Roman" w:hAnsi="Times New Roman"/>
        </w:rPr>
        <w:t xml:space="preserve">      "S</w:t>
      </w:r>
      <w:r w:rsidR="003753BE">
        <w:rPr>
          <w:rFonts w:ascii="Times New Roman" w:hAnsi="Times New Roman"/>
        </w:rPr>
        <w:t>ensitivity": "20",</w:t>
      </w:r>
    </w:p>
    <w:p w:rsidR="004C3666" w:rsidRDefault="003753BE">
      <w:pPr>
        <w:rPr>
          <w:rFonts w:ascii="Times New Roman" w:hAnsi="Times New Roman"/>
        </w:rPr>
      </w:pPr>
      <w:r>
        <w:rPr>
          <w:rFonts w:ascii="Times New Roman" w:hAnsi="Times New Roman"/>
        </w:rPr>
        <w:t xml:space="preserve">      "alarm":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"limit": "1",</w:t>
      </w:r>
    </w:p>
    <w:p w:rsidR="004C3666" w:rsidRDefault="003753BE">
      <w:pPr>
        <w:rPr>
          <w:rFonts w:ascii="Times New Roman" w:hAnsi="Times New Roman"/>
        </w:rPr>
      </w:pPr>
      <w:r>
        <w:rPr>
          <w:rFonts w:ascii="Times New Roman" w:hAnsi="Times New Roman"/>
        </w:rPr>
        <w:t xml:space="preserve">        "delay": "15",</w:t>
      </w:r>
    </w:p>
    <w:p w:rsidR="004C3666" w:rsidRDefault="003753BE">
      <w:pPr>
        <w:rPr>
          <w:rFonts w:ascii="Times New Roman" w:hAnsi="Times New Roman"/>
        </w:rPr>
      </w:pPr>
      <w:r>
        <w:rPr>
          <w:rFonts w:ascii="Times New Roman" w:hAnsi="Times New Roman"/>
        </w:rPr>
        <w:t xml:space="preserve">        "record": "1",</w:t>
      </w:r>
    </w:p>
    <w:p w:rsidR="004C3666" w:rsidRDefault="003753BE">
      <w:pPr>
        <w:rPr>
          <w:rFonts w:ascii="Times New Roman" w:hAnsi="Times New Roman"/>
        </w:rPr>
      </w:pPr>
      <w:r>
        <w:rPr>
          <w:rFonts w:ascii="Times New Roman" w:hAnsi="Times New Roman"/>
        </w:rPr>
        <w:t xml:space="preserve">        "holdtime": "5",</w:t>
      </w:r>
    </w:p>
    <w:p w:rsidR="004C3666" w:rsidRDefault="003753BE">
      <w:pPr>
        <w:rPr>
          <w:rFonts w:ascii="Times New Roman" w:hAnsi="Times New Roman"/>
        </w:rPr>
      </w:pPr>
      <w:r>
        <w:rPr>
          <w:rFonts w:ascii="Times New Roman" w:hAnsi="Times New Roman"/>
        </w:rPr>
        <w:t xml:space="preserve">        "linkage": "1",</w:t>
      </w:r>
    </w:p>
    <w:p w:rsidR="004C3666" w:rsidRDefault="003753BE">
      <w:pPr>
        <w:rPr>
          <w:rFonts w:ascii="Times New Roman" w:hAnsi="Times New Roman"/>
        </w:rPr>
      </w:pPr>
      <w:r>
        <w:rPr>
          <w:rFonts w:ascii="Times New Roman" w:hAnsi="Times New Roman"/>
        </w:rPr>
        <w:t xml:space="preserve">        "</w:t>
      </w:r>
      <w:r w:rsidR="00F91AED">
        <w:rPr>
          <w:rFonts w:ascii="Times New Roman" w:hAnsi="Times New Roman"/>
        </w:rPr>
        <w:t>PreviewC</w:t>
      </w:r>
      <w:r>
        <w:rPr>
          <w:rFonts w:ascii="Times New Roman" w:hAnsi="Times New Roman"/>
        </w:rPr>
        <w:t>hn": "1"</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"rect": {</w:t>
      </w:r>
    </w:p>
    <w:p w:rsidR="004C3666" w:rsidRDefault="003753BE">
      <w:pPr>
        <w:rPr>
          <w:rFonts w:ascii="Times New Roman" w:hAnsi="Times New Roman"/>
        </w:rPr>
      </w:pPr>
      <w:r>
        <w:rPr>
          <w:rFonts w:ascii="Times New Roman" w:hAnsi="Times New Roman"/>
        </w:rPr>
        <w:t xml:space="preserve">        "sx": "1",</w:t>
      </w:r>
    </w:p>
    <w:p w:rsidR="004C3666" w:rsidRDefault="003753BE">
      <w:pPr>
        <w:rPr>
          <w:rFonts w:ascii="Times New Roman" w:hAnsi="Times New Roman"/>
        </w:rPr>
      </w:pPr>
      <w:r>
        <w:rPr>
          <w:rFonts w:ascii="Times New Roman" w:hAnsi="Times New Roman"/>
        </w:rPr>
        <w:t xml:space="preserve">        "sy": "1",</w:t>
      </w:r>
    </w:p>
    <w:p w:rsidR="004C3666" w:rsidRDefault="003753BE">
      <w:pPr>
        <w:rPr>
          <w:rFonts w:ascii="Times New Roman" w:hAnsi="Times New Roman"/>
        </w:rPr>
      </w:pPr>
      <w:r>
        <w:rPr>
          <w:rFonts w:ascii="Times New Roman" w:hAnsi="Times New Roman"/>
        </w:rPr>
        <w:t xml:space="preserve">        "width": "1",</w:t>
      </w:r>
    </w:p>
    <w:p w:rsidR="004C3666" w:rsidRDefault="003753BE">
      <w:pPr>
        <w:rPr>
          <w:rFonts w:ascii="Times New Roman" w:hAnsi="Times New Roman"/>
        </w:rPr>
      </w:pPr>
      <w:r>
        <w:rPr>
          <w:rFonts w:ascii="Times New Roman" w:hAnsi="Times New Roman"/>
        </w:rPr>
        <w:t xml:space="preserve">        "height": "1"</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2"/>
      </w:pPr>
      <w:r>
        <w:t>OSD</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614"/>
        <w:gridCol w:w="1276"/>
        <w:gridCol w:w="1276"/>
        <w:gridCol w:w="1134"/>
        <w:gridCol w:w="2835"/>
      </w:tblGrid>
      <w:tr w:rsidR="004C3666">
        <w:trPr>
          <w:trHeight w:val="405"/>
        </w:trPr>
        <w:tc>
          <w:tcPr>
            <w:tcW w:w="125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135" w:type="dxa"/>
            <w:gridSpan w:val="5"/>
            <w:tcBorders>
              <w:top w:val="single" w:sz="4" w:space="0" w:color="auto"/>
              <w:left w:val="single" w:sz="4" w:space="0" w:color="auto"/>
              <w:bottom w:val="single" w:sz="4" w:space="0" w:color="auto"/>
              <w:right w:val="single" w:sz="4" w:space="0" w:color="auto"/>
            </w:tcBorders>
          </w:tcPr>
          <w:p w:rsidR="004C3666" w:rsidRDefault="00F91AED">
            <w:pPr>
              <w:rPr>
                <w:rFonts w:ascii="Times New Roman" w:hAnsi="Times New Roman"/>
              </w:rPr>
            </w:pPr>
            <w:r>
              <w:rPr>
                <w:rFonts w:ascii="Times New Roman" w:hAnsi="Times New Roman"/>
              </w:rPr>
              <w:t>OSD</w:t>
            </w:r>
          </w:p>
        </w:tc>
      </w:tr>
      <w:tr w:rsidR="004C3666">
        <w:trPr>
          <w:trHeight w:val="405"/>
        </w:trPr>
        <w:tc>
          <w:tcPr>
            <w:tcW w:w="8393" w:type="dxa"/>
            <w:gridSpan w:val="6"/>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5245"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5245"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87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region Node</w:t>
            </w: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region</w:t>
            </w:r>
          </w:p>
        </w:tc>
        <w:tc>
          <w:tcPr>
            <w:tcW w:w="5245"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Region0 is Region 0, Region 1 is Region 2, and so on</w:t>
            </w:r>
            <w:r w:rsidR="00F91AED">
              <w:rPr>
                <w:rFonts w:ascii="Times New Roman" w:hAnsi="Times New Roman"/>
              </w:rPr>
              <w:t>. There are 9 regions at max.</w:t>
            </w:r>
            <w:r>
              <w:rPr>
                <w:rFonts w:ascii="Times New Roman" w:hAnsi="Times New Roman"/>
              </w:rPr>
              <w:t xml:space="preserve"> </w:t>
            </w:r>
          </w:p>
        </w:tc>
      </w:tr>
      <w:tr w:rsidR="004C3666">
        <w:trPr>
          <w:trHeight w:val="180"/>
        </w:trPr>
        <w:tc>
          <w:tcPr>
            <w:tcW w:w="1872"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276"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13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83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Start X coordinate</w:t>
            </w:r>
          </w:p>
        </w:tc>
        <w:tc>
          <w:tcPr>
            <w:tcW w:w="113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sx</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Region Start X coordinate</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Start Y coordinate</w:t>
            </w:r>
          </w:p>
        </w:tc>
        <w:tc>
          <w:tcPr>
            <w:tcW w:w="113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sy</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Region Start Y coordinate</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width</w:t>
            </w:r>
          </w:p>
        </w:tc>
        <w:tc>
          <w:tcPr>
            <w:tcW w:w="113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width</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Region width</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Height</w:t>
            </w:r>
          </w:p>
        </w:tc>
        <w:tc>
          <w:tcPr>
            <w:tcW w:w="113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height</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Region Height</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display type </w:t>
            </w:r>
          </w:p>
        </w:tc>
        <w:tc>
          <w:tcPr>
            <w:tcW w:w="113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type</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0--no    1--date    2-- Pulse velocity3—GPS location information    4--text</w:t>
            </w:r>
          </w:p>
        </w:tc>
      </w:tr>
      <w:tr w:rsidR="004C3666">
        <w:trPr>
          <w:trHeight w:val="180"/>
        </w:trPr>
        <w:tc>
          <w:tcPr>
            <w:tcW w:w="187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text information</w:t>
            </w:r>
          </w:p>
        </w:tc>
        <w:tc>
          <w:tcPr>
            <w:tcW w:w="113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text</w:t>
            </w:r>
          </w:p>
        </w:tc>
        <w:tc>
          <w:tcPr>
            <w:tcW w:w="283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0~64 byte</w:t>
            </w: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Demo </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F91AED">
      <w:pPr>
        <w:rPr>
          <w:rFonts w:ascii="Times New Roman" w:hAnsi="Times New Roman"/>
        </w:rPr>
      </w:pPr>
      <w:r>
        <w:rPr>
          <w:rFonts w:ascii="Times New Roman" w:hAnsi="Times New Roman"/>
        </w:rPr>
        <w:t xml:space="preserve">  "OSD</w:t>
      </w:r>
      <w:r w:rsidR="003753BE">
        <w:rPr>
          <w:rFonts w:ascii="Times New Roman" w:hAnsi="Times New Roman"/>
        </w:rPr>
        <w:t>": {</w:t>
      </w:r>
    </w:p>
    <w:p w:rsidR="004C3666" w:rsidRDefault="003753BE">
      <w:pPr>
        <w:rPr>
          <w:rFonts w:ascii="Times New Roman" w:hAnsi="Times New Roman"/>
        </w:rPr>
      </w:pPr>
      <w:r>
        <w:rPr>
          <w:rFonts w:ascii="Times New Roman" w:hAnsi="Times New Roman"/>
        </w:rPr>
        <w:t xml:space="preserve">    "-</w:t>
      </w:r>
      <w:r w:rsidR="00F91AED">
        <w:rPr>
          <w:rFonts w:ascii="Times New Roman" w:hAnsi="Times New Roman"/>
        </w:rPr>
        <w:t>-</w:t>
      </w:r>
      <w:r>
        <w:rPr>
          <w:rFonts w:ascii="Times New Roman" w:hAnsi="Times New Roman"/>
        </w:rPr>
        <w:t>version": "1.0.1.3",</w:t>
      </w:r>
    </w:p>
    <w:p w:rsidR="004C3666" w:rsidRDefault="003753BE">
      <w:pPr>
        <w:rPr>
          <w:rFonts w:ascii="Times New Roman" w:hAnsi="Times New Roman"/>
        </w:rPr>
      </w:pPr>
      <w:r>
        <w:rPr>
          <w:rFonts w:ascii="Times New Roman" w:hAnsi="Times New Roman"/>
        </w:rPr>
        <w:t xml:space="preserve">    "region0": {</w:t>
      </w:r>
    </w:p>
    <w:p w:rsidR="004C3666" w:rsidRDefault="003753BE">
      <w:pPr>
        <w:rPr>
          <w:rFonts w:ascii="Times New Roman" w:hAnsi="Times New Roman"/>
        </w:rPr>
      </w:pPr>
      <w:r>
        <w:rPr>
          <w:rFonts w:ascii="Times New Roman" w:hAnsi="Times New Roman"/>
        </w:rPr>
        <w:t xml:space="preserve">      "sx": "50",</w:t>
      </w:r>
    </w:p>
    <w:p w:rsidR="004C3666" w:rsidRDefault="003753BE">
      <w:pPr>
        <w:rPr>
          <w:rFonts w:ascii="Times New Roman" w:hAnsi="Times New Roman"/>
        </w:rPr>
      </w:pPr>
      <w:r>
        <w:rPr>
          <w:rFonts w:ascii="Times New Roman" w:hAnsi="Times New Roman"/>
        </w:rPr>
        <w:t xml:space="preserve">      "sy": "900",</w:t>
      </w:r>
    </w:p>
    <w:p w:rsidR="004C3666" w:rsidRDefault="003753BE">
      <w:pPr>
        <w:rPr>
          <w:rFonts w:ascii="Times New Roman" w:hAnsi="Times New Roman"/>
        </w:rPr>
      </w:pPr>
      <w:r>
        <w:rPr>
          <w:rFonts w:ascii="Times New Roman" w:hAnsi="Times New Roman"/>
        </w:rPr>
        <w:t xml:space="preserve">      "width": "304",</w:t>
      </w:r>
    </w:p>
    <w:p w:rsidR="004C3666" w:rsidRDefault="003753BE">
      <w:pPr>
        <w:rPr>
          <w:rFonts w:ascii="Times New Roman" w:hAnsi="Times New Roman"/>
        </w:rPr>
      </w:pPr>
      <w:r>
        <w:rPr>
          <w:rFonts w:ascii="Times New Roman" w:hAnsi="Times New Roman"/>
        </w:rPr>
        <w:t xml:space="preserve">      "height": "32",</w:t>
      </w:r>
    </w:p>
    <w:p w:rsidR="004C3666" w:rsidRDefault="003753BE">
      <w:pPr>
        <w:rPr>
          <w:rFonts w:ascii="Times New Roman" w:hAnsi="Times New Roman"/>
        </w:rPr>
      </w:pPr>
      <w:r>
        <w:rPr>
          <w:rFonts w:ascii="Times New Roman" w:hAnsi="Times New Roman"/>
        </w:rPr>
        <w:t xml:space="preserve">      "type": "1",</w:t>
      </w:r>
    </w:p>
    <w:p w:rsidR="004C3666" w:rsidRDefault="003753BE">
      <w:pPr>
        <w:rPr>
          <w:rFonts w:ascii="Times New Roman" w:hAnsi="Times New Roman"/>
        </w:rPr>
      </w:pPr>
      <w:r>
        <w:rPr>
          <w:rFonts w:ascii="Times New Roman" w:hAnsi="Times New Roman"/>
        </w:rPr>
        <w:t xml:space="preserve">      "text": "CH1"</w:t>
      </w: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"region1": {</w:t>
      </w:r>
    </w:p>
    <w:p w:rsidR="004C3666" w:rsidRDefault="003753BE">
      <w:pPr>
        <w:rPr>
          <w:rFonts w:ascii="Times New Roman" w:hAnsi="Times New Roman"/>
        </w:rPr>
      </w:pPr>
      <w:r>
        <w:rPr>
          <w:rFonts w:ascii="Times New Roman" w:hAnsi="Times New Roman"/>
        </w:rPr>
        <w:t xml:space="preserve">      "sx": "50",</w:t>
      </w:r>
    </w:p>
    <w:p w:rsidR="004C3666" w:rsidRDefault="003753BE">
      <w:pPr>
        <w:rPr>
          <w:rFonts w:ascii="Times New Roman" w:hAnsi="Times New Roman"/>
        </w:rPr>
      </w:pPr>
      <w:r>
        <w:rPr>
          <w:rFonts w:ascii="Times New Roman" w:hAnsi="Times New Roman"/>
        </w:rPr>
        <w:t xml:space="preserve">      "sy": "400",</w:t>
      </w:r>
    </w:p>
    <w:p w:rsidR="004C3666" w:rsidRDefault="003753BE">
      <w:pPr>
        <w:rPr>
          <w:rFonts w:ascii="Times New Roman" w:hAnsi="Times New Roman"/>
        </w:rPr>
      </w:pPr>
      <w:r>
        <w:rPr>
          <w:rFonts w:ascii="Times New Roman" w:hAnsi="Times New Roman"/>
        </w:rPr>
        <w:t xml:space="preserve">      "width": "304",</w:t>
      </w:r>
    </w:p>
    <w:p w:rsidR="004C3666" w:rsidRDefault="003753BE">
      <w:pPr>
        <w:rPr>
          <w:rFonts w:ascii="Times New Roman" w:hAnsi="Times New Roman"/>
        </w:rPr>
      </w:pPr>
      <w:r>
        <w:rPr>
          <w:rFonts w:ascii="Times New Roman" w:hAnsi="Times New Roman"/>
        </w:rPr>
        <w:t xml:space="preserve">      "height": "32",</w:t>
      </w:r>
    </w:p>
    <w:p w:rsidR="004C3666" w:rsidRDefault="003753BE">
      <w:pPr>
        <w:rPr>
          <w:rFonts w:ascii="Times New Roman" w:hAnsi="Times New Roman"/>
        </w:rPr>
      </w:pPr>
      <w:r>
        <w:rPr>
          <w:rFonts w:ascii="Times New Roman" w:hAnsi="Times New Roman"/>
        </w:rPr>
        <w:t xml:space="preserve">      "type": "1",</w:t>
      </w:r>
    </w:p>
    <w:p w:rsidR="004C3666" w:rsidRDefault="003753BE">
      <w:pPr>
        <w:rPr>
          <w:rFonts w:ascii="Times New Roman" w:hAnsi="Times New Roman"/>
        </w:rPr>
      </w:pPr>
      <w:r>
        <w:rPr>
          <w:rFonts w:ascii="Times New Roman" w:hAnsi="Times New Roman"/>
        </w:rPr>
        <w:t xml:space="preserve">      "text": "CH2"</w:t>
      </w:r>
    </w:p>
    <w:p w:rsidR="004C3666" w:rsidRDefault="003753BE">
      <w:pPr>
        <w:rPr>
          <w:rFonts w:ascii="Times New Roman" w:hAnsi="Times New Roman"/>
        </w:rPr>
      </w:pPr>
      <w:r>
        <w:rPr>
          <w:rFonts w:ascii="Times New Roman" w:hAnsi="Times New Roman"/>
        </w:rPr>
        <w:t xml:space="preserve">    }</w:t>
      </w:r>
    </w:p>
    <w:p w:rsidR="004C3666" w:rsidRDefault="004C3666">
      <w:pPr>
        <w:ind w:firstLine="420"/>
        <w:rPr>
          <w:rFonts w:ascii="Times New Roman" w:hAnsi="Times New Roman"/>
        </w:rPr>
      </w:pP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2"/>
      </w:pPr>
      <w:r>
        <w:t>Power Management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6"/>
        <w:gridCol w:w="442"/>
        <w:gridCol w:w="2191"/>
        <w:gridCol w:w="1044"/>
        <w:gridCol w:w="1414"/>
        <w:gridCol w:w="2256"/>
      </w:tblGrid>
      <w:tr w:rsidR="004C3666">
        <w:trPr>
          <w:trHeight w:val="405"/>
        </w:trPr>
        <w:tc>
          <w:tcPr>
            <w:tcW w:w="104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347" w:type="dxa"/>
            <w:gridSpan w:val="5"/>
            <w:tcBorders>
              <w:top w:val="single" w:sz="4" w:space="0" w:color="auto"/>
              <w:left w:val="single" w:sz="4" w:space="0" w:color="auto"/>
              <w:bottom w:val="single" w:sz="4" w:space="0" w:color="auto"/>
              <w:right w:val="single" w:sz="4" w:space="0" w:color="auto"/>
            </w:tcBorders>
          </w:tcPr>
          <w:p w:rsidR="004C3666" w:rsidRDefault="00F91AED">
            <w:pPr>
              <w:rPr>
                <w:rFonts w:ascii="Times New Roman" w:hAnsi="Times New Roman"/>
              </w:rPr>
            </w:pPr>
            <w:r>
              <w:rPr>
                <w:rFonts w:ascii="Times New Roman" w:hAnsi="Times New Roman"/>
              </w:rPr>
              <w:t>POWER</w:t>
            </w:r>
          </w:p>
        </w:tc>
      </w:tr>
      <w:tr w:rsidR="004C3666">
        <w:trPr>
          <w:trHeight w:val="405"/>
        </w:trPr>
        <w:tc>
          <w:tcPr>
            <w:tcW w:w="8393" w:type="dxa"/>
            <w:gridSpan w:val="6"/>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219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714"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219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4714"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Switch</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switch</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0--OFF    1--ACC    2—schedule </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delay power off</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delay</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Second </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screen off time </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F91AED">
            <w:pPr>
              <w:rPr>
                <w:rFonts w:ascii="Times New Roman" w:hAnsi="Times New Roman"/>
              </w:rPr>
            </w:pPr>
            <w:r>
              <w:rPr>
                <w:rFonts w:ascii="Times New Roman" w:hAnsi="Times New Roman"/>
              </w:rPr>
              <w:t>ScreenOffT</w:t>
            </w:r>
            <w:r w:rsidR="003753BE">
              <w:rPr>
                <w:rFonts w:ascii="Times New Roman" w:hAnsi="Times New Roman"/>
              </w:rPr>
              <w:t>ime</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Second </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power startup </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602B01">
            <w:pPr>
              <w:rPr>
                <w:rFonts w:ascii="Times New Roman" w:hAnsi="Times New Roman"/>
              </w:rPr>
            </w:pPr>
            <w:r>
              <w:rPr>
                <w:rFonts w:ascii="Times New Roman" w:hAnsi="Times New Roman"/>
              </w:rPr>
              <w:t>PowerOnT</w:t>
            </w:r>
            <w:r w:rsidR="003753BE">
              <w:rPr>
                <w:rFonts w:ascii="Times New Roman" w:hAnsi="Times New Roman"/>
              </w:rPr>
              <w:t>ime</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relative to the exact time ( second) in a day </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power off time </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602B01">
            <w:pPr>
              <w:rPr>
                <w:rFonts w:ascii="Times New Roman" w:hAnsi="Times New Roman"/>
              </w:rPr>
            </w:pPr>
            <w:r>
              <w:rPr>
                <w:rFonts w:ascii="Times New Roman" w:hAnsi="Times New Roman"/>
              </w:rPr>
              <w:t>PowerOffT</w:t>
            </w:r>
            <w:r w:rsidR="003753BE">
              <w:rPr>
                <w:rFonts w:ascii="Times New Roman" w:hAnsi="Times New Roman"/>
              </w:rPr>
              <w:t>ime</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relative to the exact time ( second) in a day</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ACC power off recording channel</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602B01">
            <w:pPr>
              <w:rPr>
                <w:rFonts w:ascii="Times New Roman" w:hAnsi="Times New Roman"/>
              </w:rPr>
            </w:pPr>
            <w:r>
              <w:rPr>
                <w:rFonts w:ascii="Times New Roman" w:hAnsi="Times New Roman"/>
              </w:rPr>
              <w:t>AccPowerOffRecE</w:t>
            </w:r>
            <w:r w:rsidR="003753BE">
              <w:rPr>
                <w:rFonts w:ascii="Times New Roman" w:hAnsi="Times New Roman"/>
              </w:rPr>
              <w:t>nable</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F64C85" w:rsidRDefault="00F64C85">
            <w:pPr>
              <w:rPr>
                <w:rFonts w:ascii="Times New Roman" w:hAnsi="Times New Roman"/>
              </w:rPr>
            </w:pPr>
            <w:r>
              <w:rPr>
                <w:rFonts w:ascii="Times New Roman" w:hAnsi="Times New Roman"/>
              </w:rPr>
              <w:t xml:space="preserve">Channels keep </w:t>
            </w:r>
            <w:r>
              <w:rPr>
                <w:rFonts w:ascii="Times New Roman" w:hAnsi="Times New Roman" w:hint="eastAsia"/>
              </w:rPr>
              <w:t xml:space="preserve">recording </w:t>
            </w:r>
            <w:r>
              <w:rPr>
                <w:rFonts w:ascii="Times New Roman" w:hAnsi="Times New Roman"/>
              </w:rPr>
              <w:t>when acc is off.Set by bit.</w:t>
            </w:r>
          </w:p>
          <w:p w:rsidR="004C3666" w:rsidRDefault="003753BE">
            <w:pPr>
              <w:rPr>
                <w:rFonts w:ascii="Times New Roman" w:hAnsi="Times New Roman"/>
              </w:rPr>
            </w:pPr>
            <w:r>
              <w:rPr>
                <w:rFonts w:ascii="Times New Roman" w:hAnsi="Times New Roman"/>
              </w:rPr>
              <w:t>0--OFF    1</w:t>
            </w:r>
            <w:r w:rsidR="00F64C85">
              <w:rPr>
                <w:rFonts w:ascii="Times New Roman" w:hAnsi="Times New Roman"/>
              </w:rPr>
              <w:t>—</w:t>
            </w:r>
            <w:r>
              <w:rPr>
                <w:rFonts w:ascii="Times New Roman" w:hAnsi="Times New Roman"/>
              </w:rPr>
              <w:t>ON</w:t>
            </w:r>
            <w:r w:rsidR="00F64C85">
              <w:rPr>
                <w:rFonts w:ascii="Times New Roman" w:hAnsi="Times New Roman"/>
              </w:rPr>
              <w:t>. E.g. 15 means 0x0f, so channel 1 – 4 will keep recording</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ACC power off recording time</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602B01">
            <w:pPr>
              <w:rPr>
                <w:rFonts w:ascii="Times New Roman" w:hAnsi="Times New Roman"/>
              </w:rPr>
            </w:pPr>
            <w:r>
              <w:rPr>
                <w:rFonts w:ascii="Times New Roman" w:hAnsi="Times New Roman"/>
              </w:rPr>
              <w:t>AccOffRecT</w:t>
            </w:r>
            <w:r w:rsidR="003753BE">
              <w:rPr>
                <w:rFonts w:ascii="Times New Roman" w:hAnsi="Times New Roman"/>
              </w:rPr>
              <w:t>ime</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Second </w:t>
            </w:r>
          </w:p>
        </w:tc>
      </w:tr>
      <w:tr w:rsidR="00602B01">
        <w:trPr>
          <w:trHeight w:val="405"/>
        </w:trPr>
        <w:tc>
          <w:tcPr>
            <w:tcW w:w="1488" w:type="dxa"/>
            <w:gridSpan w:val="2"/>
            <w:tcBorders>
              <w:top w:val="single" w:sz="4" w:space="0" w:color="auto"/>
              <w:left w:val="single" w:sz="4" w:space="0" w:color="auto"/>
              <w:bottom w:val="single" w:sz="4" w:space="0" w:color="auto"/>
              <w:right w:val="single" w:sz="4" w:space="0" w:color="auto"/>
            </w:tcBorders>
            <w:vAlign w:val="bottom"/>
          </w:tcPr>
          <w:p w:rsidR="00602B01" w:rsidRDefault="00F64C85">
            <w:pPr>
              <w:rPr>
                <w:rFonts w:ascii="Times New Roman" w:hAnsi="Times New Roman"/>
              </w:rPr>
            </w:pPr>
            <w:r>
              <w:rPr>
                <w:rFonts w:ascii="Times New Roman" w:hAnsi="Times New Roman" w:hint="eastAsia"/>
              </w:rPr>
              <w:t>Enable reboot schedule</w:t>
            </w:r>
          </w:p>
        </w:tc>
        <w:tc>
          <w:tcPr>
            <w:tcW w:w="2191" w:type="dxa"/>
            <w:tcBorders>
              <w:top w:val="single" w:sz="4" w:space="0" w:color="auto"/>
              <w:left w:val="single" w:sz="4" w:space="0" w:color="auto"/>
              <w:bottom w:val="single" w:sz="4" w:space="0" w:color="auto"/>
              <w:right w:val="single" w:sz="4" w:space="0" w:color="auto"/>
            </w:tcBorders>
            <w:vAlign w:val="center"/>
          </w:tcPr>
          <w:p w:rsidR="00602B01" w:rsidRDefault="00F64C85">
            <w:pPr>
              <w:rPr>
                <w:rFonts w:ascii="Times New Roman" w:hAnsi="Times New Roman"/>
              </w:rPr>
            </w:pPr>
            <w:r>
              <w:rPr>
                <w:rFonts w:ascii="Times New Roman" w:hAnsi="Times New Roman" w:hint="eastAsia"/>
              </w:rPr>
              <w:t>TimeRebootEn</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602B01" w:rsidRDefault="00F64C85">
            <w:pPr>
              <w:rPr>
                <w:rFonts w:ascii="Times New Roman" w:hAnsi="Times New Roman"/>
              </w:rPr>
            </w:pPr>
            <w:r>
              <w:rPr>
                <w:rFonts w:ascii="Times New Roman" w:hAnsi="Times New Roman" w:hint="eastAsia"/>
              </w:rPr>
              <w:t>0</w:t>
            </w:r>
            <w:r>
              <w:rPr>
                <w:rFonts w:ascii="Times New Roman" w:hAnsi="Times New Roman"/>
              </w:rPr>
              <w:t>—</w:t>
            </w:r>
            <w:r>
              <w:rPr>
                <w:rFonts w:ascii="Times New Roman" w:hAnsi="Times New Roman" w:hint="eastAsia"/>
              </w:rPr>
              <w:t>off,</w:t>
            </w:r>
            <w:r>
              <w:rPr>
                <w:rFonts w:ascii="Times New Roman" w:hAnsi="Times New Roman"/>
              </w:rPr>
              <w:t xml:space="preserve"> 1--on</w:t>
            </w:r>
          </w:p>
        </w:tc>
      </w:tr>
      <w:tr w:rsidR="00602B01">
        <w:trPr>
          <w:trHeight w:val="405"/>
        </w:trPr>
        <w:tc>
          <w:tcPr>
            <w:tcW w:w="1488" w:type="dxa"/>
            <w:gridSpan w:val="2"/>
            <w:tcBorders>
              <w:top w:val="single" w:sz="4" w:space="0" w:color="auto"/>
              <w:left w:val="single" w:sz="4" w:space="0" w:color="auto"/>
              <w:bottom w:val="single" w:sz="4" w:space="0" w:color="auto"/>
              <w:right w:val="single" w:sz="4" w:space="0" w:color="auto"/>
            </w:tcBorders>
            <w:vAlign w:val="bottom"/>
          </w:tcPr>
          <w:p w:rsidR="00602B01" w:rsidRDefault="00F64C85">
            <w:pPr>
              <w:rPr>
                <w:rFonts w:ascii="Times New Roman" w:hAnsi="Times New Roman"/>
              </w:rPr>
            </w:pPr>
            <w:r>
              <w:rPr>
                <w:rFonts w:ascii="Times New Roman" w:hAnsi="Times New Roman"/>
              </w:rPr>
              <w:t>S</w:t>
            </w:r>
            <w:r>
              <w:rPr>
                <w:rFonts w:ascii="Times New Roman" w:hAnsi="Times New Roman" w:hint="eastAsia"/>
              </w:rPr>
              <w:t xml:space="preserve">cheduled </w:t>
            </w:r>
            <w:r>
              <w:rPr>
                <w:rFonts w:ascii="Times New Roman" w:hAnsi="Times New Roman"/>
              </w:rPr>
              <w:t>time to reboot</w:t>
            </w:r>
          </w:p>
        </w:tc>
        <w:tc>
          <w:tcPr>
            <w:tcW w:w="2191" w:type="dxa"/>
            <w:tcBorders>
              <w:top w:val="single" w:sz="4" w:space="0" w:color="auto"/>
              <w:left w:val="single" w:sz="4" w:space="0" w:color="auto"/>
              <w:bottom w:val="single" w:sz="4" w:space="0" w:color="auto"/>
              <w:right w:val="single" w:sz="4" w:space="0" w:color="auto"/>
            </w:tcBorders>
            <w:vAlign w:val="center"/>
          </w:tcPr>
          <w:p w:rsidR="00602B01" w:rsidRDefault="00F64C85">
            <w:pPr>
              <w:rPr>
                <w:rFonts w:ascii="Times New Roman" w:hAnsi="Times New Roman"/>
              </w:rPr>
            </w:pPr>
            <w:r>
              <w:rPr>
                <w:rFonts w:ascii="Times New Roman" w:hAnsi="Times New Roman" w:hint="eastAsia"/>
              </w:rPr>
              <w:t>RebootTime</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602B01" w:rsidRDefault="00F64C85">
            <w:pPr>
              <w:rPr>
                <w:rFonts w:ascii="Times New Roman" w:hAnsi="Times New Roman"/>
              </w:rPr>
            </w:pPr>
            <w:r>
              <w:rPr>
                <w:rFonts w:ascii="Times New Roman" w:hAnsi="Times New Roman" w:hint="eastAsia"/>
              </w:rPr>
              <w:t>The second in a day</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week root node</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week</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week0 is Sunday, week1 is Monday, and so on </w:t>
            </w:r>
          </w:p>
        </w:tc>
      </w:tr>
      <w:tr w:rsidR="004C3666">
        <w:trPr>
          <w:trHeight w:val="180"/>
        </w:trPr>
        <w:tc>
          <w:tcPr>
            <w:tcW w:w="1488"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2191"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04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41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2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044" w:type="dxa"/>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time slot 1</w:t>
            </w:r>
          </w:p>
        </w:tc>
        <w:tc>
          <w:tcPr>
            <w:tcW w:w="141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time0</w:t>
            </w: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F64C85">
            <w:pPr>
              <w:rPr>
                <w:rFonts w:ascii="Times New Roman" w:hAnsi="Times New Roman"/>
              </w:rPr>
            </w:pPr>
            <w:r>
              <w:rPr>
                <w:rFonts w:ascii="Times New Roman" w:hAnsi="Times New Roman"/>
              </w:rPr>
              <w:t>xx:xx-</w:t>
            </w:r>
            <w:r w:rsidR="003753BE">
              <w:rPr>
                <w:rFonts w:ascii="Times New Roman" w:hAnsi="Times New Roman"/>
              </w:rPr>
              <w:t>xx:xx format, xx means hour and minutes</w:t>
            </w: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04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time slot 2</w:t>
            </w:r>
          </w:p>
        </w:tc>
        <w:tc>
          <w:tcPr>
            <w:tcW w:w="141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time1</w:t>
            </w: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Same as above </w:t>
            </w: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04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time slot 3</w:t>
            </w:r>
          </w:p>
        </w:tc>
        <w:tc>
          <w:tcPr>
            <w:tcW w:w="141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time2</w:t>
            </w: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Same as above</w:t>
            </w: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04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time slot 4</w:t>
            </w:r>
          </w:p>
        </w:tc>
        <w:tc>
          <w:tcPr>
            <w:tcW w:w="141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time3</w:t>
            </w: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Same as above</w:t>
            </w: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Demo</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F64C85">
      <w:pPr>
        <w:rPr>
          <w:rFonts w:ascii="Times New Roman" w:hAnsi="Times New Roman"/>
        </w:rPr>
      </w:pPr>
      <w:r>
        <w:rPr>
          <w:rFonts w:ascii="Times New Roman" w:hAnsi="Times New Roman"/>
        </w:rPr>
        <w:t xml:space="preserve">  "POWER</w:t>
      </w:r>
      <w:r w:rsidR="003753BE">
        <w:rPr>
          <w:rFonts w:ascii="Times New Roman" w:hAnsi="Times New Roman"/>
        </w:rPr>
        <w:t>": {</w:t>
      </w:r>
    </w:p>
    <w:p w:rsidR="004C3666" w:rsidRDefault="003753BE">
      <w:pPr>
        <w:rPr>
          <w:rFonts w:ascii="Times New Roman" w:hAnsi="Times New Roman"/>
        </w:rPr>
      </w:pPr>
      <w:r>
        <w:rPr>
          <w:rFonts w:ascii="Times New Roman" w:hAnsi="Times New Roman"/>
        </w:rPr>
        <w:t xml:space="preserve">    "-</w:t>
      </w:r>
      <w:r w:rsidR="00F64C85">
        <w:rPr>
          <w:rFonts w:ascii="Times New Roman" w:hAnsi="Times New Roman"/>
        </w:rPr>
        <w:t>-</w:t>
      </w:r>
      <w:r>
        <w:rPr>
          <w:rFonts w:ascii="Times New Roman" w:hAnsi="Times New Roman"/>
        </w:rPr>
        <w:t>version": "1.0.1.0",</w:t>
      </w:r>
    </w:p>
    <w:p w:rsidR="004C3666" w:rsidRDefault="003753BE">
      <w:pPr>
        <w:rPr>
          <w:rFonts w:ascii="Times New Roman" w:hAnsi="Times New Roman"/>
        </w:rPr>
      </w:pPr>
      <w:r>
        <w:rPr>
          <w:rFonts w:ascii="Times New Roman" w:hAnsi="Times New Roman"/>
        </w:rPr>
        <w:t xml:space="preserve">    "switch": "1",</w:t>
      </w:r>
    </w:p>
    <w:p w:rsidR="004C3666" w:rsidRDefault="003753BE">
      <w:pPr>
        <w:ind w:firstLine="420"/>
        <w:rPr>
          <w:rFonts w:ascii="Times New Roman" w:hAnsi="Times New Roman"/>
        </w:rPr>
      </w:pPr>
      <w:r>
        <w:rPr>
          <w:rFonts w:ascii="Times New Roman" w:hAnsi="Times New Roman"/>
        </w:rPr>
        <w:t>"delay": "1",</w:t>
      </w:r>
    </w:p>
    <w:p w:rsidR="00894B96" w:rsidRDefault="00894B96" w:rsidP="00894B96">
      <w:pPr>
        <w:ind w:firstLine="420"/>
        <w:rPr>
          <w:szCs w:val="21"/>
        </w:rPr>
      </w:pPr>
      <w:r>
        <w:t>"AccOffRecTime": "1",</w:t>
      </w:r>
    </w:p>
    <w:p w:rsidR="00894B96" w:rsidRDefault="00894B96" w:rsidP="00894B96">
      <w:r>
        <w:t xml:space="preserve">    "ScreenOffTime": "3",</w:t>
      </w:r>
    </w:p>
    <w:p w:rsidR="00894B96" w:rsidRDefault="00894B96" w:rsidP="00894B96">
      <w:r>
        <w:t xml:space="preserve">    "PowerOnTime": "0",</w:t>
      </w:r>
    </w:p>
    <w:p w:rsidR="00894B96" w:rsidRDefault="00894B96" w:rsidP="00894B96">
      <w:r>
        <w:t xml:space="preserve">    "PowerOffTime": "86399",</w:t>
      </w:r>
    </w:p>
    <w:p w:rsidR="00894B96" w:rsidRDefault="00894B96" w:rsidP="00894B96">
      <w:pPr>
        <w:ind w:firstLine="420"/>
      </w:pPr>
      <w:r>
        <w:t>"AccPowerOffRecEnable": "1</w:t>
      </w:r>
      <w:r>
        <w:rPr>
          <w:rFonts w:hint="eastAsia"/>
        </w:rPr>
        <w:t>5</w:t>
      </w:r>
      <w:r>
        <w:t>",</w:t>
      </w:r>
    </w:p>
    <w:p w:rsidR="00894B96" w:rsidRDefault="00894B96" w:rsidP="00894B96">
      <w:r>
        <w:t xml:space="preserve">    " TimeRebootEn": "0",</w:t>
      </w:r>
    </w:p>
    <w:p w:rsidR="00894B96" w:rsidRDefault="00894B96" w:rsidP="00894B96">
      <w:r>
        <w:t xml:space="preserve">    " RebootTime": "0",</w:t>
      </w:r>
    </w:p>
    <w:p w:rsidR="00894B96" w:rsidRDefault="00894B96">
      <w:pPr>
        <w:rPr>
          <w:rFonts w:ascii="Times New Roman" w:hAnsi="Times New Roman"/>
        </w:rPr>
      </w:pPr>
    </w:p>
    <w:p w:rsidR="004C3666" w:rsidRDefault="003753BE">
      <w:pPr>
        <w:rPr>
          <w:rFonts w:ascii="Times New Roman" w:hAnsi="Times New Roman"/>
        </w:rPr>
      </w:pPr>
      <w:r>
        <w:rPr>
          <w:rFonts w:ascii="Times New Roman" w:hAnsi="Times New Roman"/>
        </w:rPr>
        <w:t xml:space="preserve">    "week0": {</w:t>
      </w:r>
    </w:p>
    <w:p w:rsidR="004C3666" w:rsidRDefault="003753BE">
      <w:pPr>
        <w:rPr>
          <w:rFonts w:ascii="Times New Roman" w:hAnsi="Times New Roman"/>
        </w:rPr>
      </w:pPr>
      <w:r>
        <w:rPr>
          <w:rFonts w:ascii="Times New Roman" w:hAnsi="Times New Roman"/>
        </w:rPr>
        <w:t xml:space="preserve">      "time0": "00:00-23:59",</w:t>
      </w:r>
    </w:p>
    <w:p w:rsidR="004C3666" w:rsidRDefault="003753BE">
      <w:pPr>
        <w:rPr>
          <w:rFonts w:ascii="Times New Roman" w:hAnsi="Times New Roman"/>
        </w:rPr>
      </w:pPr>
      <w:r>
        <w:rPr>
          <w:rFonts w:ascii="Times New Roman" w:hAnsi="Times New Roman"/>
        </w:rPr>
        <w:t xml:space="preserve">      "time1": "00:00-00:00",</w:t>
      </w:r>
    </w:p>
    <w:p w:rsidR="004C3666" w:rsidRDefault="003753BE">
      <w:pPr>
        <w:rPr>
          <w:rFonts w:ascii="Times New Roman" w:hAnsi="Times New Roman"/>
        </w:rPr>
      </w:pPr>
      <w:r>
        <w:rPr>
          <w:rFonts w:ascii="Times New Roman" w:hAnsi="Times New Roman"/>
        </w:rPr>
        <w:t xml:space="preserve">      "time2": "00:00-00:00",</w:t>
      </w:r>
    </w:p>
    <w:p w:rsidR="004C3666" w:rsidRDefault="003753BE">
      <w:pPr>
        <w:rPr>
          <w:rFonts w:ascii="Times New Roman" w:hAnsi="Times New Roman"/>
        </w:rPr>
      </w:pPr>
      <w:r>
        <w:rPr>
          <w:rFonts w:ascii="Times New Roman" w:hAnsi="Times New Roman"/>
        </w:rPr>
        <w:t xml:space="preserve">      "time3": "00:00-00:00"</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2"/>
      </w:pPr>
      <w:r>
        <w:t xml:space="preserve"> PTZ </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6"/>
        <w:gridCol w:w="442"/>
        <w:gridCol w:w="2191"/>
        <w:gridCol w:w="1044"/>
        <w:gridCol w:w="1414"/>
        <w:gridCol w:w="2256"/>
      </w:tblGrid>
      <w:tr w:rsidR="004C3666">
        <w:trPr>
          <w:trHeight w:val="405"/>
        </w:trPr>
        <w:tc>
          <w:tcPr>
            <w:tcW w:w="104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347" w:type="dxa"/>
            <w:gridSpan w:val="5"/>
            <w:tcBorders>
              <w:top w:val="single" w:sz="4" w:space="0" w:color="auto"/>
              <w:left w:val="single" w:sz="4" w:space="0" w:color="auto"/>
              <w:bottom w:val="single" w:sz="4" w:space="0" w:color="auto"/>
              <w:right w:val="single" w:sz="4" w:space="0" w:color="auto"/>
            </w:tcBorders>
          </w:tcPr>
          <w:p w:rsidR="004C3666" w:rsidRDefault="005428B6">
            <w:pPr>
              <w:rPr>
                <w:rFonts w:ascii="Times New Roman" w:hAnsi="Times New Roman"/>
              </w:rPr>
            </w:pPr>
            <w:r>
              <w:rPr>
                <w:rFonts w:ascii="Times New Roman" w:hAnsi="Times New Roman"/>
              </w:rPr>
              <w:t>PTZ</w:t>
            </w:r>
          </w:p>
        </w:tc>
      </w:tr>
      <w:tr w:rsidR="004C3666">
        <w:trPr>
          <w:trHeight w:val="405"/>
        </w:trPr>
        <w:tc>
          <w:tcPr>
            <w:tcW w:w="8393" w:type="dxa"/>
            <w:gridSpan w:val="6"/>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219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714"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219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4714"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channel root </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chn</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rsidP="005428B6">
            <w:pPr>
              <w:rPr>
                <w:rFonts w:ascii="Times New Roman" w:hAnsi="Times New Roman"/>
              </w:rPr>
            </w:pPr>
            <w:r>
              <w:rPr>
                <w:rFonts w:ascii="Times New Roman" w:hAnsi="Times New Roman"/>
              </w:rPr>
              <w:t>chn0 is channel 1</w:t>
            </w:r>
            <w:r>
              <w:rPr>
                <w:rFonts w:ascii="Times New Roman" w:hAnsi="Times New Roman"/>
              </w:rPr>
              <w:t>，</w:t>
            </w:r>
            <w:r>
              <w:rPr>
                <w:rFonts w:ascii="Times New Roman" w:hAnsi="Times New Roman"/>
              </w:rPr>
              <w:t>chn1 is channel 2, and so on</w:t>
            </w:r>
            <w:r w:rsidR="005428B6">
              <w:rPr>
                <w:rFonts w:ascii="Times New Roman" w:hAnsi="Times New Roman"/>
              </w:rPr>
              <w:t>. There are 16channels in max.</w:t>
            </w:r>
          </w:p>
        </w:tc>
      </w:tr>
      <w:tr w:rsidR="004C3666">
        <w:trPr>
          <w:trHeight w:val="180"/>
        </w:trPr>
        <w:tc>
          <w:tcPr>
            <w:tcW w:w="1488"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2191"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04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41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2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044" w:type="dxa"/>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protocol</w:t>
            </w:r>
          </w:p>
        </w:tc>
        <w:tc>
          <w:tcPr>
            <w:tcW w:w="1414" w:type="dxa"/>
            <w:tcBorders>
              <w:top w:val="single" w:sz="4" w:space="0" w:color="auto"/>
              <w:left w:val="single" w:sz="4" w:space="0" w:color="auto"/>
              <w:bottom w:val="single" w:sz="4" w:space="0" w:color="auto"/>
              <w:right w:val="single" w:sz="4" w:space="0" w:color="auto"/>
            </w:tcBorders>
            <w:vAlign w:val="center"/>
          </w:tcPr>
          <w:p w:rsidR="004C3666" w:rsidRDefault="005428B6">
            <w:pPr>
              <w:rPr>
                <w:rFonts w:ascii="Times New Roman" w:hAnsi="Times New Roman"/>
              </w:rPr>
            </w:pPr>
            <w:r>
              <w:rPr>
                <w:rFonts w:ascii="Times New Roman" w:hAnsi="Times New Roman"/>
              </w:rPr>
              <w:t>P</w:t>
            </w:r>
            <w:r w:rsidR="003753BE">
              <w:rPr>
                <w:rFonts w:ascii="Times New Roman" w:hAnsi="Times New Roman"/>
              </w:rPr>
              <w:t>rotocol</w:t>
            </w: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0--Pelco-D1--Pelco-P</w:t>
            </w: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04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number Address </w:t>
            </w:r>
          </w:p>
        </w:tc>
        <w:tc>
          <w:tcPr>
            <w:tcW w:w="1414" w:type="dxa"/>
            <w:tcBorders>
              <w:top w:val="single" w:sz="4" w:space="0" w:color="auto"/>
              <w:left w:val="single" w:sz="4" w:space="0" w:color="auto"/>
              <w:bottom w:val="single" w:sz="4" w:space="0" w:color="auto"/>
              <w:right w:val="single" w:sz="4" w:space="0" w:color="auto"/>
            </w:tcBorders>
            <w:vAlign w:val="center"/>
          </w:tcPr>
          <w:p w:rsidR="004C3666" w:rsidRDefault="005428B6">
            <w:pPr>
              <w:rPr>
                <w:rFonts w:ascii="Times New Roman" w:hAnsi="Times New Roman"/>
              </w:rPr>
            </w:pPr>
            <w:r>
              <w:rPr>
                <w:rFonts w:ascii="Times New Roman" w:hAnsi="Times New Roman"/>
              </w:rPr>
              <w:t>N</w:t>
            </w:r>
            <w:r w:rsidR="003753BE">
              <w:rPr>
                <w:rFonts w:ascii="Times New Roman" w:hAnsi="Times New Roman"/>
              </w:rPr>
              <w:t>umber</w:t>
            </w: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1~63</w:t>
            </w: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04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preset </w:t>
            </w:r>
          </w:p>
        </w:tc>
        <w:tc>
          <w:tcPr>
            <w:tcW w:w="1414" w:type="dxa"/>
            <w:tcBorders>
              <w:top w:val="single" w:sz="4" w:space="0" w:color="auto"/>
              <w:left w:val="single" w:sz="4" w:space="0" w:color="auto"/>
              <w:bottom w:val="single" w:sz="4" w:space="0" w:color="auto"/>
              <w:right w:val="single" w:sz="4" w:space="0" w:color="auto"/>
            </w:tcBorders>
            <w:vAlign w:val="center"/>
          </w:tcPr>
          <w:p w:rsidR="004C3666" w:rsidRDefault="005428B6">
            <w:pPr>
              <w:rPr>
                <w:rFonts w:ascii="Times New Roman" w:hAnsi="Times New Roman"/>
              </w:rPr>
            </w:pPr>
            <w:r>
              <w:rPr>
                <w:rFonts w:ascii="Times New Roman" w:hAnsi="Times New Roman"/>
              </w:rPr>
              <w:t>P</w:t>
            </w:r>
            <w:r w:rsidR="003753BE">
              <w:rPr>
                <w:rFonts w:ascii="Times New Roman" w:hAnsi="Times New Roman"/>
              </w:rPr>
              <w:t>erset</w:t>
            </w: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1~27</w:t>
            </w: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044" w:type="dxa"/>
            <w:tcBorders>
              <w:top w:val="single" w:sz="4" w:space="0" w:color="auto"/>
              <w:left w:val="single" w:sz="4" w:space="0" w:color="auto"/>
              <w:bottom w:val="single" w:sz="4" w:space="0" w:color="auto"/>
              <w:right w:val="single" w:sz="4" w:space="0" w:color="auto"/>
            </w:tcBorders>
            <w:vAlign w:val="center"/>
          </w:tcPr>
          <w:p w:rsidR="004C3666" w:rsidRDefault="004C3666">
            <w:pPr>
              <w:widowControl/>
              <w:jc w:val="left"/>
              <w:rPr>
                <w:rFonts w:ascii="Times New Roman" w:hAnsi="Times New Roman"/>
              </w:rPr>
            </w:pPr>
          </w:p>
        </w:tc>
        <w:tc>
          <w:tcPr>
            <w:tcW w:w="141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Demo</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874DB7" w:rsidRDefault="003753BE" w:rsidP="00874DB7">
      <w:pPr>
        <w:rPr>
          <w:szCs w:val="21"/>
        </w:rPr>
      </w:pPr>
      <w:r>
        <w:rPr>
          <w:rFonts w:ascii="Times New Roman" w:hAnsi="Times New Roman"/>
        </w:rPr>
        <w:t xml:space="preserve">  </w:t>
      </w:r>
      <w:r w:rsidR="00874DB7">
        <w:t xml:space="preserve"> "PTZ": {</w:t>
      </w:r>
    </w:p>
    <w:p w:rsidR="00874DB7" w:rsidRDefault="00874DB7" w:rsidP="00874DB7">
      <w:r>
        <w:t xml:space="preserve">    "-</w:t>
      </w:r>
      <w:r>
        <w:rPr>
          <w:rFonts w:hint="eastAsia"/>
        </w:rPr>
        <w:t>-</w:t>
      </w:r>
      <w:r>
        <w:t>version": "1.0.1.0",</w:t>
      </w:r>
    </w:p>
    <w:p w:rsidR="00874DB7" w:rsidRDefault="00874DB7" w:rsidP="00874DB7">
      <w:r>
        <w:t xml:space="preserve">    "chn0": {</w:t>
      </w:r>
    </w:p>
    <w:p w:rsidR="00874DB7" w:rsidRDefault="00874DB7" w:rsidP="00874DB7">
      <w:r>
        <w:t xml:space="preserve">      "Protocol ": "1",</w:t>
      </w:r>
    </w:p>
    <w:p w:rsidR="00874DB7" w:rsidRDefault="00874DB7" w:rsidP="00874DB7">
      <w:r>
        <w:t xml:space="preserve">      "Number": "1",</w:t>
      </w:r>
    </w:p>
    <w:p w:rsidR="00874DB7" w:rsidRDefault="00874DB7" w:rsidP="00874DB7">
      <w:r>
        <w:t xml:space="preserve">      "Perset": "1"</w:t>
      </w:r>
    </w:p>
    <w:p w:rsidR="00874DB7" w:rsidRDefault="00874DB7" w:rsidP="00874DB7">
      <w:pPr>
        <w:ind w:firstLine="420"/>
      </w:pPr>
      <w:r>
        <w:t>}</w:t>
      </w:r>
    </w:p>
    <w:p w:rsidR="00874DB7" w:rsidRDefault="00874DB7" w:rsidP="00874DB7">
      <w:pPr>
        <w:ind w:firstLine="420"/>
      </w:pPr>
      <w:r>
        <w:t>"chn1": {</w:t>
      </w:r>
    </w:p>
    <w:p w:rsidR="00874DB7" w:rsidRDefault="00874DB7" w:rsidP="00874DB7">
      <w:r>
        <w:t xml:space="preserve">      "Protocol ": "1",</w:t>
      </w:r>
    </w:p>
    <w:p w:rsidR="00874DB7" w:rsidRDefault="00874DB7" w:rsidP="00874DB7">
      <w:r>
        <w:t xml:space="preserve">      "Number": "2",</w:t>
      </w:r>
    </w:p>
    <w:p w:rsidR="00874DB7" w:rsidRDefault="00874DB7" w:rsidP="00874DB7">
      <w:r>
        <w:t xml:space="preserve">      "Perset": "1"</w:t>
      </w:r>
    </w:p>
    <w:p w:rsidR="004C3666" w:rsidRDefault="004C3666" w:rsidP="00874DB7">
      <w:pPr>
        <w:rPr>
          <w:rFonts w:ascii="Times New Roman" w:hAnsi="Times New Roman"/>
        </w:rPr>
      </w:pPr>
    </w:p>
    <w:p w:rsidR="004C3666" w:rsidRDefault="003753BE">
      <w:pPr>
        <w:rPr>
          <w:rFonts w:ascii="Times New Roman" w:hAnsi="Times New Roman"/>
        </w:rPr>
      </w:pPr>
      <w:r>
        <w:rPr>
          <w:rFonts w:ascii="Times New Roman" w:hAnsi="Times New Roman"/>
        </w:rPr>
        <w:t xml:space="preserve">    }</w:t>
      </w:r>
    </w:p>
    <w:p w:rsidR="004C3666" w:rsidRDefault="004C3666">
      <w:pPr>
        <w:ind w:firstLine="420"/>
        <w:rPr>
          <w:rFonts w:ascii="Times New Roman" w:hAnsi="Times New Roman"/>
        </w:rPr>
      </w:pP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3753BE">
      <w:pPr>
        <w:pStyle w:val="Heading2"/>
      </w:pPr>
      <w:r>
        <w:t>Record</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6"/>
        <w:gridCol w:w="442"/>
        <w:gridCol w:w="2191"/>
        <w:gridCol w:w="1454"/>
        <w:gridCol w:w="1004"/>
        <w:gridCol w:w="2256"/>
      </w:tblGrid>
      <w:tr w:rsidR="004C3666">
        <w:trPr>
          <w:trHeight w:val="405"/>
        </w:trPr>
        <w:tc>
          <w:tcPr>
            <w:tcW w:w="104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347" w:type="dxa"/>
            <w:gridSpan w:val="5"/>
            <w:tcBorders>
              <w:top w:val="single" w:sz="4" w:space="0" w:color="auto"/>
              <w:left w:val="single" w:sz="4" w:space="0" w:color="auto"/>
              <w:bottom w:val="single" w:sz="4" w:space="0" w:color="auto"/>
              <w:right w:val="single" w:sz="4" w:space="0" w:color="auto"/>
            </w:tcBorders>
          </w:tcPr>
          <w:p w:rsidR="004C3666" w:rsidRDefault="00874DB7">
            <w:pPr>
              <w:rPr>
                <w:rFonts w:ascii="Times New Roman" w:hAnsi="Times New Roman"/>
              </w:rPr>
            </w:pPr>
            <w:r>
              <w:rPr>
                <w:rFonts w:ascii="Times New Roman" w:hAnsi="Times New Roman"/>
              </w:rPr>
              <w:t>RECORD</w:t>
            </w:r>
          </w:p>
        </w:tc>
      </w:tr>
      <w:tr w:rsidR="004C3666">
        <w:trPr>
          <w:trHeight w:val="405"/>
        </w:trPr>
        <w:tc>
          <w:tcPr>
            <w:tcW w:w="8393" w:type="dxa"/>
            <w:gridSpan w:val="6"/>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219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714"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219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4714"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Sysnorm</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874DB7">
            <w:pPr>
              <w:rPr>
                <w:rFonts w:ascii="Times New Roman" w:hAnsi="Times New Roman"/>
              </w:rPr>
            </w:pPr>
            <w:r>
              <w:rPr>
                <w:rFonts w:ascii="Times New Roman" w:hAnsi="Times New Roman"/>
              </w:rPr>
              <w:t>SysN</w:t>
            </w:r>
            <w:r w:rsidR="003753BE">
              <w:rPr>
                <w:rFonts w:ascii="Times New Roman" w:hAnsi="Times New Roman"/>
              </w:rPr>
              <w:t>orm</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0--PAL    1--NTSC</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recording mode</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874DB7">
            <w:pPr>
              <w:rPr>
                <w:rFonts w:ascii="Times New Roman" w:hAnsi="Times New Roman"/>
              </w:rPr>
            </w:pPr>
            <w:r>
              <w:rPr>
                <w:rFonts w:ascii="Times New Roman" w:hAnsi="Times New Roman"/>
              </w:rPr>
              <w:t>RecM</w:t>
            </w:r>
            <w:r w:rsidR="003753BE">
              <w:rPr>
                <w:rFonts w:ascii="Times New Roman" w:hAnsi="Times New Roman"/>
              </w:rPr>
              <w:t>ode</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0--start    1—schedule    2--alarm</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over writing</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874DB7">
            <w:pPr>
              <w:rPr>
                <w:rFonts w:ascii="Times New Roman" w:hAnsi="Times New Roman"/>
              </w:rPr>
            </w:pPr>
            <w:r>
              <w:rPr>
                <w:rFonts w:ascii="Times New Roman" w:hAnsi="Times New Roman"/>
              </w:rPr>
              <w:t>AutoC</w:t>
            </w:r>
            <w:r w:rsidR="003753BE">
              <w:rPr>
                <w:rFonts w:ascii="Times New Roman" w:hAnsi="Times New Roman"/>
              </w:rPr>
              <w:t>over</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1--Enable</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Audio output gain</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874DB7">
            <w:pPr>
              <w:rPr>
                <w:rFonts w:ascii="Times New Roman" w:hAnsi="Times New Roman"/>
              </w:rPr>
            </w:pPr>
            <w:r>
              <w:rPr>
                <w:rFonts w:ascii="Times New Roman" w:hAnsi="Times New Roman"/>
              </w:rPr>
              <w:t>AOV</w:t>
            </w:r>
            <w:r w:rsidR="003753BE">
              <w:rPr>
                <w:rFonts w:ascii="Times New Roman" w:hAnsi="Times New Roman"/>
              </w:rPr>
              <w:t>olume</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audio compression type </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874DB7">
            <w:pPr>
              <w:rPr>
                <w:rFonts w:ascii="Times New Roman" w:hAnsi="Times New Roman"/>
              </w:rPr>
            </w:pPr>
            <w:r>
              <w:rPr>
                <w:rFonts w:ascii="Times New Roman" w:hAnsi="Times New Roman"/>
              </w:rPr>
              <w:t>AudioT</w:t>
            </w:r>
            <w:r w:rsidR="003753BE">
              <w:rPr>
                <w:rFonts w:ascii="Times New Roman" w:hAnsi="Times New Roman"/>
              </w:rPr>
              <w:t>ype</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pack time </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874DB7">
            <w:pPr>
              <w:rPr>
                <w:rFonts w:ascii="Times New Roman" w:hAnsi="Times New Roman"/>
              </w:rPr>
            </w:pPr>
            <w:r>
              <w:rPr>
                <w:rFonts w:ascii="Times New Roman" w:hAnsi="Times New Roman"/>
              </w:rPr>
              <w:t>PackT</w:t>
            </w:r>
            <w:r w:rsidR="003753BE">
              <w:rPr>
                <w:rFonts w:ascii="Times New Roman" w:hAnsi="Times New Roman"/>
              </w:rPr>
              <w:t>ime</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Unit: second</w:t>
            </w:r>
            <w:r>
              <w:rPr>
                <w:rFonts w:ascii="Times New Roman" w:hAnsi="Times New Roman"/>
              </w:rPr>
              <w:t>，</w:t>
            </w:r>
            <w:r>
              <w:rPr>
                <w:rFonts w:ascii="Times New Roman" w:hAnsi="Times New Roman"/>
              </w:rPr>
              <w:t>15*60s~10*60*60s</w:t>
            </w: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camera tpe</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874DB7">
            <w:pPr>
              <w:rPr>
                <w:rFonts w:ascii="Times New Roman" w:hAnsi="Times New Roman"/>
              </w:rPr>
            </w:pPr>
            <w:r>
              <w:rPr>
                <w:rFonts w:ascii="Times New Roman" w:hAnsi="Times New Roman"/>
              </w:rPr>
              <w:t>CameraT</w:t>
            </w:r>
            <w:r w:rsidR="003753BE">
              <w:rPr>
                <w:rFonts w:ascii="Times New Roman" w:hAnsi="Times New Roman"/>
              </w:rPr>
              <w:t>ype</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874DB7" w:rsidRDefault="003753BE">
            <w:pPr>
              <w:rPr>
                <w:rFonts w:ascii="Times New Roman" w:hAnsi="Times New Roman"/>
              </w:rPr>
            </w:pPr>
            <w:r>
              <w:rPr>
                <w:rFonts w:ascii="Times New Roman" w:hAnsi="Times New Roman"/>
              </w:rPr>
              <w:t>0—</w:t>
            </w:r>
            <w:r w:rsidR="00874DB7">
              <w:rPr>
                <w:rFonts w:ascii="Times New Roman" w:hAnsi="Times New Roman"/>
              </w:rPr>
              <w:t>8*1080P [Means 8 channels 1080P]</w:t>
            </w:r>
          </w:p>
          <w:p w:rsidR="004C3666" w:rsidRDefault="00874DB7">
            <w:pPr>
              <w:rPr>
                <w:rFonts w:ascii="Times New Roman" w:hAnsi="Times New Roman"/>
              </w:rPr>
            </w:pPr>
            <w:r>
              <w:rPr>
                <w:rFonts w:ascii="Times New Roman" w:hAnsi="Times New Roman"/>
              </w:rPr>
              <w:t>1—4*1080P</w:t>
            </w:r>
          </w:p>
          <w:p w:rsidR="00874DB7" w:rsidRDefault="003753BE">
            <w:pPr>
              <w:rPr>
                <w:rFonts w:ascii="Times New Roman" w:hAnsi="Times New Roman"/>
              </w:rPr>
            </w:pPr>
            <w:r>
              <w:rPr>
                <w:rFonts w:ascii="Times New Roman" w:hAnsi="Times New Roman"/>
              </w:rPr>
              <w:t>2—</w:t>
            </w:r>
            <w:r w:rsidR="00874DB7">
              <w:rPr>
                <w:rFonts w:ascii="Times New Roman" w:hAnsi="Times New Roman"/>
              </w:rPr>
              <w:t>8*720P</w:t>
            </w:r>
          </w:p>
          <w:p w:rsidR="00874DB7" w:rsidRDefault="00874DB7" w:rsidP="00874DB7">
            <w:pPr>
              <w:rPr>
                <w:rFonts w:ascii="Times New Roman" w:hAnsi="Times New Roman"/>
              </w:rPr>
            </w:pPr>
            <w:r>
              <w:rPr>
                <w:rFonts w:ascii="Times New Roman" w:hAnsi="Times New Roman"/>
              </w:rPr>
              <w:t>3—8*1080N</w:t>
            </w:r>
          </w:p>
          <w:p w:rsidR="00874DB7" w:rsidRDefault="00874DB7" w:rsidP="00874DB7">
            <w:pPr>
              <w:rPr>
                <w:rFonts w:ascii="Times New Roman" w:hAnsi="Times New Roman"/>
              </w:rPr>
            </w:pPr>
            <w:r>
              <w:rPr>
                <w:rFonts w:ascii="Times New Roman" w:hAnsi="Times New Roman"/>
              </w:rPr>
              <w:t>4—4*1080P+4*D1[Mixed mode,4 ch 1080P and 4ch D1]</w:t>
            </w:r>
          </w:p>
          <w:p w:rsidR="00874DB7" w:rsidRDefault="00874DB7" w:rsidP="00874DB7">
            <w:pPr>
              <w:rPr>
                <w:rFonts w:ascii="Times New Roman" w:hAnsi="Times New Roman"/>
              </w:rPr>
            </w:pPr>
            <w:r>
              <w:rPr>
                <w:rFonts w:ascii="Times New Roman" w:hAnsi="Times New Roman"/>
              </w:rPr>
              <w:t>5—</w:t>
            </w:r>
            <w:r w:rsidR="00365AD9">
              <w:rPr>
                <w:rFonts w:ascii="Times New Roman" w:hAnsi="Times New Roman"/>
              </w:rPr>
              <w:t>4*720P+4*D1</w:t>
            </w:r>
          </w:p>
          <w:p w:rsidR="00365AD9" w:rsidRDefault="00365AD9" w:rsidP="00365AD9">
            <w:pPr>
              <w:rPr>
                <w:szCs w:val="21"/>
              </w:rPr>
            </w:pPr>
            <w:r>
              <w:rPr>
                <w:rFonts w:hint="eastAsia"/>
              </w:rPr>
              <w:t xml:space="preserve">6-- </w:t>
            </w:r>
            <w:r>
              <w:t>2</w:t>
            </w:r>
            <w:r>
              <w:rPr>
                <w:rFonts w:ascii="宋体" w:hAnsi="宋体" w:hint="eastAsia"/>
              </w:rPr>
              <w:t>*</w:t>
            </w:r>
            <w:r>
              <w:t>1080P</w:t>
            </w:r>
            <w:r>
              <w:rPr>
                <w:rFonts w:ascii="宋体" w:hAnsi="宋体" w:hint="eastAsia"/>
              </w:rPr>
              <w:t>+</w:t>
            </w:r>
            <w:r>
              <w:t>6</w:t>
            </w:r>
            <w:r>
              <w:rPr>
                <w:rFonts w:ascii="宋体" w:hAnsi="宋体" w:hint="eastAsia"/>
              </w:rPr>
              <w:t>*</w:t>
            </w:r>
            <w:r>
              <w:t xml:space="preserve">720P </w:t>
            </w:r>
          </w:p>
          <w:p w:rsidR="00365AD9" w:rsidRDefault="00365AD9" w:rsidP="00365AD9">
            <w:r>
              <w:rPr>
                <w:rFonts w:hint="eastAsia"/>
              </w:rPr>
              <w:t xml:space="preserve">7-- </w:t>
            </w:r>
            <w:r>
              <w:t>2</w:t>
            </w:r>
            <w:r>
              <w:rPr>
                <w:rFonts w:ascii="宋体" w:hAnsi="宋体" w:hint="eastAsia"/>
              </w:rPr>
              <w:t>*</w:t>
            </w:r>
            <w:r>
              <w:t>1080P</w:t>
            </w:r>
            <w:r>
              <w:rPr>
                <w:rFonts w:ascii="宋体" w:hAnsi="宋体" w:hint="eastAsia"/>
              </w:rPr>
              <w:t>+</w:t>
            </w:r>
            <w:r>
              <w:t>4</w:t>
            </w:r>
            <w:r>
              <w:rPr>
                <w:rFonts w:ascii="宋体" w:hAnsi="宋体" w:hint="eastAsia"/>
              </w:rPr>
              <w:t>*</w:t>
            </w:r>
            <w:r>
              <w:t>720P</w:t>
            </w:r>
            <w:r>
              <w:tab/>
            </w:r>
          </w:p>
          <w:p w:rsidR="00365AD9" w:rsidRDefault="00365AD9" w:rsidP="00365AD9">
            <w:r>
              <w:rPr>
                <w:rFonts w:hint="eastAsia"/>
              </w:rPr>
              <w:t xml:space="preserve">8-- </w:t>
            </w:r>
            <w:r>
              <w:t>2</w:t>
            </w:r>
            <w:r>
              <w:rPr>
                <w:rFonts w:ascii="宋体" w:hAnsi="宋体" w:hint="eastAsia"/>
              </w:rPr>
              <w:t>*</w:t>
            </w:r>
            <w:r>
              <w:t>1080P</w:t>
            </w:r>
            <w:r>
              <w:rPr>
                <w:rFonts w:ascii="宋体" w:hAnsi="宋体" w:hint="eastAsia"/>
              </w:rPr>
              <w:t>+</w:t>
            </w:r>
            <w:r>
              <w:t>6</w:t>
            </w:r>
            <w:r>
              <w:rPr>
                <w:rFonts w:ascii="宋体" w:hAnsi="宋体" w:hint="eastAsia"/>
              </w:rPr>
              <w:t>*</w:t>
            </w:r>
            <w:r>
              <w:t>D1</w:t>
            </w:r>
            <w:r>
              <w:tab/>
            </w:r>
          </w:p>
          <w:p w:rsidR="00365AD9" w:rsidRDefault="00365AD9" w:rsidP="00365AD9">
            <w:r>
              <w:rPr>
                <w:rFonts w:hint="eastAsia"/>
              </w:rPr>
              <w:t xml:space="preserve">9-- </w:t>
            </w:r>
            <w:r>
              <w:t>2</w:t>
            </w:r>
            <w:r>
              <w:rPr>
                <w:rFonts w:ascii="宋体" w:hAnsi="宋体" w:hint="eastAsia"/>
              </w:rPr>
              <w:t>*</w:t>
            </w:r>
            <w:r>
              <w:t>1080P</w:t>
            </w:r>
          </w:p>
          <w:p w:rsidR="00365AD9" w:rsidRDefault="00365AD9" w:rsidP="00365AD9">
            <w:r>
              <w:rPr>
                <w:rFonts w:hint="eastAsia"/>
              </w:rPr>
              <w:t xml:space="preserve">10-- </w:t>
            </w:r>
            <w:r>
              <w:t>2</w:t>
            </w:r>
            <w:r>
              <w:rPr>
                <w:rFonts w:ascii="宋体" w:hAnsi="宋体" w:hint="eastAsia"/>
              </w:rPr>
              <w:t>*</w:t>
            </w:r>
            <w:r>
              <w:t>720P</w:t>
            </w:r>
          </w:p>
          <w:p w:rsidR="00365AD9" w:rsidRDefault="00365AD9" w:rsidP="00365AD9">
            <w:r>
              <w:rPr>
                <w:rFonts w:hint="eastAsia"/>
              </w:rPr>
              <w:t xml:space="preserve">11-- </w:t>
            </w:r>
            <w:r>
              <w:t>4</w:t>
            </w:r>
            <w:r>
              <w:rPr>
                <w:rFonts w:ascii="宋体" w:hAnsi="宋体" w:hint="eastAsia"/>
              </w:rPr>
              <w:t>*</w:t>
            </w:r>
            <w:r>
              <w:t>1080N</w:t>
            </w:r>
          </w:p>
          <w:p w:rsidR="00365AD9" w:rsidRDefault="00365AD9" w:rsidP="00365AD9">
            <w:r>
              <w:rPr>
                <w:rFonts w:hint="eastAsia"/>
              </w:rPr>
              <w:t xml:space="preserve">12-- </w:t>
            </w:r>
            <w:r>
              <w:t>4</w:t>
            </w:r>
            <w:r>
              <w:rPr>
                <w:rFonts w:ascii="宋体" w:hAnsi="宋体" w:hint="eastAsia"/>
              </w:rPr>
              <w:t>*</w:t>
            </w:r>
            <w:r>
              <w:t>720P</w:t>
            </w:r>
          </w:p>
          <w:p w:rsidR="00365AD9" w:rsidRDefault="00365AD9" w:rsidP="00365AD9">
            <w:r>
              <w:rPr>
                <w:rFonts w:hint="eastAsia"/>
              </w:rPr>
              <w:t xml:space="preserve">13-- </w:t>
            </w:r>
            <w:r>
              <w:t>2</w:t>
            </w:r>
            <w:r>
              <w:rPr>
                <w:rFonts w:ascii="宋体" w:hAnsi="宋体" w:hint="eastAsia"/>
              </w:rPr>
              <w:t>*</w:t>
            </w:r>
            <w:r>
              <w:t>720P</w:t>
            </w:r>
            <w:r>
              <w:rPr>
                <w:rFonts w:ascii="宋体" w:hAnsi="宋体" w:hint="eastAsia"/>
              </w:rPr>
              <w:t>+</w:t>
            </w:r>
            <w:r>
              <w:t>2</w:t>
            </w:r>
            <w:r>
              <w:rPr>
                <w:rFonts w:ascii="宋体" w:hAnsi="宋体" w:hint="eastAsia"/>
              </w:rPr>
              <w:t>*</w:t>
            </w:r>
            <w:r>
              <w:t>D1</w:t>
            </w:r>
          </w:p>
          <w:p w:rsidR="00365AD9" w:rsidRDefault="00365AD9" w:rsidP="00365AD9">
            <w:r>
              <w:rPr>
                <w:rFonts w:hint="eastAsia"/>
              </w:rPr>
              <w:t xml:space="preserve">14-- </w:t>
            </w:r>
            <w:r>
              <w:t>4</w:t>
            </w:r>
            <w:r>
              <w:rPr>
                <w:rFonts w:ascii="宋体" w:hAnsi="宋体" w:hint="eastAsia"/>
              </w:rPr>
              <w:t>*</w:t>
            </w:r>
            <w:r>
              <w:t>D1</w:t>
            </w:r>
          </w:p>
          <w:p w:rsidR="00365AD9" w:rsidRDefault="00365AD9" w:rsidP="00365AD9">
            <w:r>
              <w:rPr>
                <w:rFonts w:hint="eastAsia"/>
              </w:rPr>
              <w:t xml:space="preserve">15-- </w:t>
            </w:r>
            <w:r>
              <w:t>1</w:t>
            </w:r>
            <w:r>
              <w:rPr>
                <w:rFonts w:ascii="宋体" w:hAnsi="宋体" w:hint="eastAsia"/>
              </w:rPr>
              <w:t>*</w:t>
            </w:r>
            <w:r>
              <w:t>1080P</w:t>
            </w:r>
            <w:r>
              <w:rPr>
                <w:rFonts w:ascii="宋体" w:hAnsi="宋体" w:hint="eastAsia"/>
              </w:rPr>
              <w:t>+</w:t>
            </w:r>
            <w:r>
              <w:rPr>
                <w:rFonts w:hint="eastAsia"/>
              </w:rPr>
              <w:t>1</w:t>
            </w:r>
            <w:r>
              <w:rPr>
                <w:rFonts w:ascii="宋体" w:hAnsi="宋体" w:hint="eastAsia"/>
              </w:rPr>
              <w:t>*</w:t>
            </w:r>
            <w:r>
              <w:t xml:space="preserve">D1 </w:t>
            </w:r>
          </w:p>
          <w:p w:rsidR="00365AD9" w:rsidRDefault="00365AD9" w:rsidP="00365AD9">
            <w:r>
              <w:rPr>
                <w:rFonts w:hint="eastAsia"/>
              </w:rPr>
              <w:t xml:space="preserve">16-- </w:t>
            </w:r>
            <w:r>
              <w:t>4</w:t>
            </w:r>
            <w:r>
              <w:rPr>
                <w:rFonts w:ascii="宋体" w:hAnsi="宋体" w:hint="eastAsia"/>
              </w:rPr>
              <w:t>*</w:t>
            </w:r>
            <w:r>
              <w:t>D1</w:t>
            </w:r>
            <w:r>
              <w:rPr>
                <w:rFonts w:ascii="宋体" w:hAnsi="宋体" w:hint="eastAsia"/>
              </w:rPr>
              <w:t>+</w:t>
            </w:r>
            <w:r>
              <w:t>4</w:t>
            </w:r>
            <w:r>
              <w:rPr>
                <w:rFonts w:ascii="宋体" w:hAnsi="宋体" w:hint="eastAsia"/>
              </w:rPr>
              <w:t>*</w:t>
            </w:r>
            <w:r>
              <w:t xml:space="preserve">720P </w:t>
            </w:r>
          </w:p>
          <w:p w:rsidR="00365AD9" w:rsidRDefault="00365AD9" w:rsidP="00365AD9">
            <w:r>
              <w:rPr>
                <w:rFonts w:hint="eastAsia"/>
              </w:rPr>
              <w:t xml:space="preserve">17-- </w:t>
            </w:r>
            <w:r>
              <w:t>4</w:t>
            </w:r>
            <w:r>
              <w:rPr>
                <w:rFonts w:ascii="宋体" w:hAnsi="宋体" w:hint="eastAsia"/>
              </w:rPr>
              <w:t>*</w:t>
            </w:r>
            <w:r>
              <w:t>D1</w:t>
            </w:r>
            <w:r>
              <w:rPr>
                <w:rFonts w:ascii="宋体" w:hAnsi="宋体" w:hint="eastAsia"/>
              </w:rPr>
              <w:t>+</w:t>
            </w:r>
            <w:r>
              <w:t>2</w:t>
            </w:r>
            <w:r>
              <w:rPr>
                <w:rFonts w:ascii="宋体" w:hAnsi="宋体" w:hint="eastAsia"/>
              </w:rPr>
              <w:t>*</w:t>
            </w:r>
            <w:r>
              <w:t>1080N</w:t>
            </w:r>
          </w:p>
          <w:p w:rsidR="00365AD9" w:rsidRDefault="00365AD9" w:rsidP="00365AD9">
            <w:r>
              <w:rPr>
                <w:rFonts w:hint="eastAsia"/>
              </w:rPr>
              <w:t xml:space="preserve">18-- </w:t>
            </w:r>
            <w:r>
              <w:t>2</w:t>
            </w:r>
            <w:r>
              <w:rPr>
                <w:rFonts w:ascii="宋体" w:hAnsi="宋体" w:hint="eastAsia"/>
              </w:rPr>
              <w:t>*</w:t>
            </w:r>
            <w:r>
              <w:t>1080P</w:t>
            </w:r>
            <w:r>
              <w:rPr>
                <w:rFonts w:ascii="宋体" w:hAnsi="宋体" w:hint="eastAsia"/>
              </w:rPr>
              <w:t>+</w:t>
            </w:r>
            <w:r>
              <w:t>2</w:t>
            </w:r>
            <w:r>
              <w:rPr>
                <w:rFonts w:ascii="宋体" w:hAnsi="宋体" w:hint="eastAsia"/>
              </w:rPr>
              <w:t>*</w:t>
            </w:r>
            <w:r>
              <w:t xml:space="preserve">720P </w:t>
            </w:r>
          </w:p>
          <w:p w:rsidR="00365AD9" w:rsidRDefault="00365AD9" w:rsidP="00365AD9">
            <w:r>
              <w:rPr>
                <w:rFonts w:hint="eastAsia"/>
              </w:rPr>
              <w:t xml:space="preserve">19-- </w:t>
            </w:r>
            <w:r>
              <w:t>2</w:t>
            </w:r>
            <w:r>
              <w:rPr>
                <w:rFonts w:ascii="宋体" w:hAnsi="宋体" w:hint="eastAsia"/>
              </w:rPr>
              <w:t>*</w:t>
            </w:r>
            <w:r>
              <w:t>1080P</w:t>
            </w:r>
            <w:r>
              <w:rPr>
                <w:rFonts w:ascii="宋体" w:hAnsi="宋体" w:hint="eastAsia"/>
              </w:rPr>
              <w:t>+</w:t>
            </w:r>
            <w:r>
              <w:t>2</w:t>
            </w:r>
            <w:r>
              <w:rPr>
                <w:rFonts w:ascii="宋体" w:hAnsi="宋体" w:hint="eastAsia"/>
              </w:rPr>
              <w:t>*</w:t>
            </w:r>
            <w:r>
              <w:t xml:space="preserve">D1 </w:t>
            </w:r>
          </w:p>
          <w:p w:rsidR="00365AD9" w:rsidRDefault="00365AD9" w:rsidP="00365AD9">
            <w:r>
              <w:rPr>
                <w:rFonts w:hint="eastAsia"/>
              </w:rPr>
              <w:t xml:space="preserve">20-- </w:t>
            </w:r>
            <w:r>
              <w:t>6</w:t>
            </w:r>
            <w:r>
              <w:rPr>
                <w:rFonts w:ascii="宋体" w:hAnsi="宋体" w:hint="eastAsia"/>
              </w:rPr>
              <w:t>*</w:t>
            </w:r>
            <w:r>
              <w:t>720P</w:t>
            </w:r>
            <w:r>
              <w:rPr>
                <w:rFonts w:ascii="宋体" w:hAnsi="宋体" w:hint="eastAsia"/>
              </w:rPr>
              <w:t>+</w:t>
            </w:r>
            <w:r>
              <w:t>2</w:t>
            </w:r>
            <w:r>
              <w:rPr>
                <w:rFonts w:ascii="宋体" w:hAnsi="宋体" w:hint="eastAsia"/>
              </w:rPr>
              <w:t>*</w:t>
            </w:r>
            <w:r>
              <w:t xml:space="preserve">D1 </w:t>
            </w:r>
          </w:p>
          <w:p w:rsidR="00365AD9" w:rsidRDefault="00365AD9" w:rsidP="00365AD9">
            <w:r>
              <w:rPr>
                <w:rFonts w:hint="eastAsia"/>
              </w:rPr>
              <w:t xml:space="preserve">21-- </w:t>
            </w:r>
            <w:r>
              <w:t>2</w:t>
            </w:r>
            <w:r>
              <w:rPr>
                <w:rFonts w:ascii="宋体" w:hAnsi="宋体" w:hint="eastAsia"/>
              </w:rPr>
              <w:t>*</w:t>
            </w:r>
            <w:r>
              <w:t>720P</w:t>
            </w:r>
            <w:r>
              <w:rPr>
                <w:rFonts w:ascii="宋体" w:hAnsi="宋体" w:hint="eastAsia"/>
              </w:rPr>
              <w:t>+</w:t>
            </w:r>
            <w:r>
              <w:t>6</w:t>
            </w:r>
            <w:r>
              <w:rPr>
                <w:rFonts w:ascii="宋体" w:hAnsi="宋体" w:hint="eastAsia"/>
              </w:rPr>
              <w:t>*</w:t>
            </w:r>
            <w:r>
              <w:t xml:space="preserve">D1 </w:t>
            </w:r>
          </w:p>
          <w:p w:rsidR="00365AD9" w:rsidRDefault="00365AD9" w:rsidP="00365AD9">
            <w:r>
              <w:rPr>
                <w:rFonts w:hint="eastAsia"/>
              </w:rPr>
              <w:t xml:space="preserve">22-- </w:t>
            </w:r>
            <w:r>
              <w:t>8</w:t>
            </w:r>
            <w:r>
              <w:rPr>
                <w:rFonts w:ascii="宋体" w:hAnsi="宋体" w:hint="eastAsia"/>
              </w:rPr>
              <w:t>*</w:t>
            </w:r>
            <w:r>
              <w:t xml:space="preserve">960H </w:t>
            </w:r>
          </w:p>
          <w:p w:rsidR="00365AD9" w:rsidRDefault="00365AD9" w:rsidP="00365AD9">
            <w:r>
              <w:rPr>
                <w:rFonts w:hint="eastAsia"/>
              </w:rPr>
              <w:t xml:space="preserve">23-- </w:t>
            </w:r>
            <w:r>
              <w:t>4</w:t>
            </w:r>
            <w:r>
              <w:rPr>
                <w:rFonts w:ascii="宋体" w:hAnsi="宋体" w:hint="eastAsia"/>
              </w:rPr>
              <w:t>*</w:t>
            </w:r>
            <w:r>
              <w:t xml:space="preserve">960H </w:t>
            </w:r>
          </w:p>
          <w:p w:rsidR="00365AD9" w:rsidRDefault="00365AD9" w:rsidP="00365AD9">
            <w:r>
              <w:rPr>
                <w:rFonts w:hint="eastAsia"/>
              </w:rPr>
              <w:t xml:space="preserve">24-- </w:t>
            </w:r>
            <w:r>
              <w:t>6</w:t>
            </w:r>
            <w:r>
              <w:rPr>
                <w:rFonts w:ascii="宋体" w:hAnsi="宋体" w:hint="eastAsia"/>
              </w:rPr>
              <w:t>*</w:t>
            </w:r>
            <w:r>
              <w:t>1080P</w:t>
            </w:r>
            <w:r>
              <w:rPr>
                <w:rFonts w:ascii="宋体" w:hAnsi="宋体" w:hint="eastAsia"/>
              </w:rPr>
              <w:t>+</w:t>
            </w:r>
            <w:r>
              <w:t>2</w:t>
            </w:r>
            <w:r>
              <w:rPr>
                <w:rFonts w:ascii="宋体" w:hAnsi="宋体" w:hint="eastAsia"/>
              </w:rPr>
              <w:t>*</w:t>
            </w:r>
            <w:r>
              <w:t>960H</w:t>
            </w:r>
          </w:p>
          <w:p w:rsidR="00365AD9" w:rsidRDefault="00365AD9" w:rsidP="00365AD9">
            <w:r>
              <w:rPr>
                <w:rFonts w:hint="eastAsia"/>
              </w:rPr>
              <w:t xml:space="preserve">25-- </w:t>
            </w:r>
            <w:r>
              <w:t>4</w:t>
            </w:r>
            <w:r>
              <w:rPr>
                <w:rFonts w:ascii="宋体" w:hAnsi="宋体" w:hint="eastAsia"/>
              </w:rPr>
              <w:t>*</w:t>
            </w:r>
            <w:r>
              <w:t>D1</w:t>
            </w:r>
            <w:r>
              <w:rPr>
                <w:rFonts w:ascii="宋体" w:hAnsi="宋体" w:hint="eastAsia"/>
              </w:rPr>
              <w:t>+</w:t>
            </w:r>
            <w:r>
              <w:t>2</w:t>
            </w:r>
            <w:r>
              <w:rPr>
                <w:rFonts w:ascii="宋体" w:hAnsi="宋体" w:hint="eastAsia"/>
              </w:rPr>
              <w:t>*</w:t>
            </w:r>
            <w:r>
              <w:t>1080P</w:t>
            </w:r>
          </w:p>
          <w:p w:rsidR="004C3666" w:rsidRPr="00874DB7" w:rsidRDefault="004C3666">
            <w:pPr>
              <w:rPr>
                <w:rFonts w:ascii="Times New Roman" w:hAnsi="Times New Roman"/>
              </w:rPr>
            </w:pP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time root node</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8D42B3">
            <w:pPr>
              <w:rPr>
                <w:rFonts w:ascii="Times New Roman" w:hAnsi="Times New Roman"/>
              </w:rPr>
            </w:pPr>
            <w:r>
              <w:rPr>
                <w:rFonts w:ascii="Times New Roman" w:hAnsi="Times New Roman"/>
              </w:rPr>
              <w:t>RecT</w:t>
            </w:r>
            <w:r w:rsidR="003753BE">
              <w:rPr>
                <w:rFonts w:ascii="Times New Roman" w:hAnsi="Times New Roman"/>
              </w:rPr>
              <w:t>imers</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Summary of time node</w:t>
            </w:r>
          </w:p>
        </w:tc>
      </w:tr>
      <w:tr w:rsidR="004C3666">
        <w:trPr>
          <w:trHeight w:val="180"/>
        </w:trPr>
        <w:tc>
          <w:tcPr>
            <w:tcW w:w="1488"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2191"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45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00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2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4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time root node</w:t>
            </w:r>
          </w:p>
        </w:tc>
        <w:tc>
          <w:tcPr>
            <w:tcW w:w="100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time</w:t>
            </w: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Time0 for Sunday, time1 for Monday, and so on</w:t>
            </w:r>
            <w:r w:rsidR="008D42B3">
              <w:rPr>
                <w:rFonts w:ascii="Times New Roman" w:hAnsi="Times New Roman"/>
              </w:rPr>
              <w:t>.There are 7 root nodes for time .</w:t>
            </w:r>
          </w:p>
          <w:p w:rsidR="004C3666" w:rsidRDefault="003753BE">
            <w:pPr>
              <w:rPr>
                <w:rFonts w:ascii="Times New Roman" w:hAnsi="Times New Roman"/>
              </w:rPr>
            </w:pPr>
            <w:r>
              <w:rPr>
                <w:rFonts w:ascii="Times New Roman" w:hAnsi="Times New Roman"/>
              </w:rPr>
              <w:t>Refer to the following time period for details</w:t>
            </w:r>
          </w:p>
          <w:p w:rsidR="004C3666" w:rsidRDefault="004C3666">
            <w:pPr>
              <w:rPr>
                <w:rFonts w:ascii="Times New Roman" w:hAnsi="Times New Roman"/>
              </w:rPr>
            </w:pP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45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00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Main stream root node</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8D42B3">
            <w:pPr>
              <w:rPr>
                <w:rFonts w:ascii="Times New Roman" w:hAnsi="Times New Roman"/>
              </w:rPr>
            </w:pPr>
            <w:r>
              <w:rPr>
                <w:rFonts w:ascii="Times New Roman" w:hAnsi="Times New Roman"/>
              </w:rPr>
              <w:t>MainC</w:t>
            </w:r>
            <w:r w:rsidR="003753BE">
              <w:rPr>
                <w:rFonts w:ascii="Times New Roman" w:hAnsi="Times New Roman"/>
              </w:rPr>
              <w:t>hn</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Summary of main stream node</w:t>
            </w:r>
          </w:p>
        </w:tc>
      </w:tr>
      <w:tr w:rsidR="004C3666">
        <w:trPr>
          <w:trHeight w:val="180"/>
        </w:trPr>
        <w:tc>
          <w:tcPr>
            <w:tcW w:w="1488"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2191"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45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00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2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4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channel root node</w:t>
            </w:r>
          </w:p>
        </w:tc>
        <w:tc>
          <w:tcPr>
            <w:tcW w:w="100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chn</w:t>
            </w: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chn0 is channel </w:t>
            </w:r>
            <w:r w:rsidR="008D42B3">
              <w:rPr>
                <w:rFonts w:ascii="Times New Roman" w:hAnsi="Times New Roman"/>
              </w:rPr>
              <w:t xml:space="preserve">1, chn1 is channel 2, and so on.There are 16channels. </w:t>
            </w:r>
            <w:r>
              <w:rPr>
                <w:rFonts w:ascii="Times New Roman" w:hAnsi="Times New Roman"/>
              </w:rPr>
              <w:t xml:space="preserve"> for more detail, please refer to the below main stream description </w:t>
            </w: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45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00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45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00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454" w:type="dxa"/>
            <w:tcBorders>
              <w:top w:val="single" w:sz="4" w:space="0" w:color="auto"/>
              <w:left w:val="single" w:sz="4" w:space="0" w:color="auto"/>
              <w:bottom w:val="single" w:sz="4" w:space="0" w:color="auto"/>
              <w:right w:val="single" w:sz="4" w:space="0" w:color="auto"/>
            </w:tcBorders>
            <w:vAlign w:val="center"/>
          </w:tcPr>
          <w:p w:rsidR="004C3666" w:rsidRDefault="004C3666">
            <w:pPr>
              <w:widowControl/>
              <w:jc w:val="left"/>
              <w:rPr>
                <w:rFonts w:ascii="Times New Roman" w:hAnsi="Times New Roman"/>
              </w:rPr>
            </w:pPr>
          </w:p>
        </w:tc>
        <w:tc>
          <w:tcPr>
            <w:tcW w:w="100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substream root node</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8D42B3">
            <w:pPr>
              <w:rPr>
                <w:rFonts w:ascii="Times New Roman" w:hAnsi="Times New Roman"/>
              </w:rPr>
            </w:pPr>
            <w:r>
              <w:rPr>
                <w:rFonts w:ascii="Times New Roman" w:hAnsi="Times New Roman"/>
              </w:rPr>
              <w:t>SubC</w:t>
            </w:r>
            <w:r w:rsidR="003753BE">
              <w:rPr>
                <w:rFonts w:ascii="Times New Roman" w:hAnsi="Times New Roman"/>
              </w:rPr>
              <w:t>hn</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Summary of sub stream node</w:t>
            </w:r>
          </w:p>
        </w:tc>
      </w:tr>
      <w:tr w:rsidR="004C3666">
        <w:trPr>
          <w:trHeight w:val="180"/>
        </w:trPr>
        <w:tc>
          <w:tcPr>
            <w:tcW w:w="1488"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2191"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45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00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2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4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channel root node</w:t>
            </w:r>
          </w:p>
        </w:tc>
        <w:tc>
          <w:tcPr>
            <w:tcW w:w="100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chn</w:t>
            </w: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chn0 is channel </w:t>
            </w:r>
            <w:r w:rsidR="008D42B3">
              <w:rPr>
                <w:rFonts w:ascii="Times New Roman" w:hAnsi="Times New Roman"/>
              </w:rPr>
              <w:t>1, chn1 is channel 2, and so on.There are 16channels.</w:t>
            </w:r>
            <w:r>
              <w:rPr>
                <w:rFonts w:ascii="Times New Roman" w:hAnsi="Times New Roman"/>
              </w:rPr>
              <w:t xml:space="preserve"> for more detail, please refer to the below sub stream description</w:t>
            </w: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45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00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r w:rsidR="004C3666">
        <w:trPr>
          <w:trHeight w:val="405"/>
        </w:trPr>
        <w:tc>
          <w:tcPr>
            <w:tcW w:w="148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IPC root node</w:t>
            </w:r>
          </w:p>
        </w:tc>
        <w:tc>
          <w:tcPr>
            <w:tcW w:w="2191" w:type="dxa"/>
            <w:tcBorders>
              <w:top w:val="single" w:sz="4" w:space="0" w:color="auto"/>
              <w:left w:val="single" w:sz="4" w:space="0" w:color="auto"/>
              <w:bottom w:val="single" w:sz="4" w:space="0" w:color="auto"/>
              <w:right w:val="single" w:sz="4" w:space="0" w:color="auto"/>
            </w:tcBorders>
            <w:vAlign w:val="center"/>
          </w:tcPr>
          <w:p w:rsidR="004C3666" w:rsidRDefault="008D42B3">
            <w:pPr>
              <w:rPr>
                <w:rFonts w:ascii="Times New Roman" w:hAnsi="Times New Roman"/>
              </w:rPr>
            </w:pPr>
            <w:r>
              <w:rPr>
                <w:rFonts w:ascii="Times New Roman" w:hAnsi="Times New Roman"/>
              </w:rPr>
              <w:t>IPCC</w:t>
            </w:r>
            <w:r w:rsidR="003753BE">
              <w:rPr>
                <w:rFonts w:ascii="Times New Roman" w:hAnsi="Times New Roman"/>
              </w:rPr>
              <w:t>hn</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summary of IPC root node</w:t>
            </w:r>
          </w:p>
        </w:tc>
      </w:tr>
      <w:tr w:rsidR="004C3666">
        <w:trPr>
          <w:trHeight w:val="180"/>
        </w:trPr>
        <w:tc>
          <w:tcPr>
            <w:tcW w:w="1488"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2191"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45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00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2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4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channel root node</w:t>
            </w:r>
          </w:p>
        </w:tc>
        <w:tc>
          <w:tcPr>
            <w:tcW w:w="100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chn</w:t>
            </w: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3753BE" w:rsidP="008D42B3">
            <w:pPr>
              <w:rPr>
                <w:rFonts w:ascii="Times New Roman" w:hAnsi="Times New Roman"/>
              </w:rPr>
            </w:pPr>
            <w:r>
              <w:rPr>
                <w:rFonts w:ascii="Times New Roman" w:hAnsi="Times New Roman"/>
              </w:rPr>
              <w:t>chn0 is channel 1, chn1 is channel 2, and so on</w:t>
            </w:r>
            <w:r w:rsidR="008D42B3">
              <w:rPr>
                <w:rFonts w:ascii="Times New Roman" w:hAnsi="Times New Roman"/>
              </w:rPr>
              <w:t>.There are 8channels.</w:t>
            </w:r>
            <w:r>
              <w:rPr>
                <w:rFonts w:ascii="Times New Roman" w:hAnsi="Times New Roman"/>
              </w:rPr>
              <w:t xml:space="preserve"> for more detail, please refer to the below IPC description</w:t>
            </w:r>
          </w:p>
        </w:tc>
      </w:tr>
      <w:tr w:rsidR="004C3666">
        <w:trPr>
          <w:trHeight w:val="195"/>
        </w:trPr>
        <w:tc>
          <w:tcPr>
            <w:tcW w:w="148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191"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45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00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2"/>
        <w:gridCol w:w="1954"/>
        <w:gridCol w:w="4437"/>
      </w:tblGrid>
      <w:tr w:rsidR="004C3666">
        <w:trPr>
          <w:trHeight w:val="180"/>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Time parameter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95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43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 xml:space="preserve"> start time1</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start1</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relative to the exact time ( second) in a day</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End time1</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end1</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relative to the exact time ( second) in a day</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start time2</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start2</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relative to the exact time ( second) in a day</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End time2</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end2</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relative to the exact time ( second) in a day</w:t>
            </w:r>
          </w:p>
        </w:tc>
      </w:tr>
    </w:tbl>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2"/>
        <w:gridCol w:w="1954"/>
        <w:gridCol w:w="4437"/>
      </w:tblGrid>
      <w:tr w:rsidR="004C3666">
        <w:trPr>
          <w:trHeight w:val="180"/>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main stream parameter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95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43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 xml:space="preserve">record </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8D42B3">
            <w:pPr>
              <w:rPr>
                <w:rFonts w:ascii="Times New Roman" w:hAnsi="Times New Roman"/>
              </w:rPr>
            </w:pPr>
            <w:r>
              <w:rPr>
                <w:rFonts w:ascii="Times New Roman" w:hAnsi="Times New Roman"/>
              </w:rPr>
              <w:t>isR</w:t>
            </w:r>
            <w:r w:rsidR="003753BE">
              <w:rPr>
                <w:rFonts w:ascii="Times New Roman" w:hAnsi="Times New Roman"/>
              </w:rPr>
              <w:t>ec</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frame rate</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8D42B3">
            <w:pPr>
              <w:rPr>
                <w:rFonts w:ascii="Times New Roman" w:hAnsi="Times New Roman"/>
              </w:rPr>
            </w:pPr>
            <w:r>
              <w:rPr>
                <w:rFonts w:ascii="Times New Roman" w:hAnsi="Times New Roman"/>
              </w:rPr>
              <w:t>FrameR</w:t>
            </w:r>
            <w:r w:rsidR="003753BE">
              <w:rPr>
                <w:rFonts w:ascii="Times New Roman" w:hAnsi="Times New Roman"/>
              </w:rPr>
              <w:t>ate</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1~25(PAL)    1~30(NTSC)</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resolution </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8D42B3">
            <w:pPr>
              <w:rPr>
                <w:rFonts w:ascii="Times New Roman" w:hAnsi="Times New Roman"/>
              </w:rPr>
            </w:pPr>
            <w:r>
              <w:rPr>
                <w:rFonts w:ascii="Times New Roman" w:hAnsi="Times New Roman"/>
              </w:rPr>
              <w:t>R</w:t>
            </w:r>
            <w:r w:rsidR="003753BE">
              <w:rPr>
                <w:rFonts w:ascii="Times New Roman" w:hAnsi="Times New Roman"/>
              </w:rPr>
              <w:t>esolution</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0--HD1080    1--HD720    2—VGA, </w:t>
            </w:r>
          </w:p>
          <w:p w:rsidR="004C3666" w:rsidRDefault="003753BE">
            <w:pPr>
              <w:rPr>
                <w:rFonts w:ascii="Times New Roman" w:hAnsi="Times New Roman"/>
              </w:rPr>
            </w:pPr>
            <w:r>
              <w:rPr>
                <w:rFonts w:ascii="Times New Roman" w:hAnsi="Times New Roman"/>
              </w:rPr>
              <w:t>3--D1    4--HD1    5--CIF    6--WD1</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quality </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8D42B3">
            <w:pPr>
              <w:rPr>
                <w:rFonts w:ascii="Times New Roman" w:hAnsi="Times New Roman"/>
              </w:rPr>
            </w:pPr>
            <w:r>
              <w:rPr>
                <w:rFonts w:ascii="Times New Roman" w:hAnsi="Times New Roman"/>
              </w:rPr>
              <w:t>Q</w:t>
            </w:r>
            <w:r w:rsidR="003753BE">
              <w:rPr>
                <w:rFonts w:ascii="Times New Roman" w:hAnsi="Times New Roman"/>
              </w:rPr>
              <w:t>uality</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0(best) ~7</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with audio </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8D42B3" w:rsidP="008D42B3">
            <w:pPr>
              <w:rPr>
                <w:rFonts w:ascii="Times New Roman" w:hAnsi="Times New Roman"/>
              </w:rPr>
            </w:pPr>
            <w:r>
              <w:rPr>
                <w:rFonts w:ascii="Times New Roman" w:hAnsi="Times New Roman"/>
              </w:rPr>
              <w:t>H</w:t>
            </w:r>
            <w:r w:rsidR="003753BE">
              <w:rPr>
                <w:rFonts w:ascii="Times New Roman" w:hAnsi="Times New Roman"/>
              </w:rPr>
              <w:t>ave</w:t>
            </w:r>
            <w:r>
              <w:rPr>
                <w:rFonts w:ascii="Times New Roman" w:hAnsi="Times New Roman"/>
              </w:rPr>
              <w:t>A</w:t>
            </w:r>
            <w:r w:rsidR="003753BE">
              <w:rPr>
                <w:rFonts w:ascii="Times New Roman" w:hAnsi="Times New Roman"/>
              </w:rPr>
              <w:t>udio</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bit rate</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8D42B3">
            <w:pPr>
              <w:rPr>
                <w:rFonts w:ascii="Times New Roman" w:hAnsi="Times New Roman"/>
              </w:rPr>
            </w:pPr>
            <w:r>
              <w:rPr>
                <w:rFonts w:ascii="Times New Roman" w:hAnsi="Times New Roman"/>
              </w:rPr>
              <w:t>B</w:t>
            </w:r>
            <w:r w:rsidR="003753BE">
              <w:rPr>
                <w:rFonts w:ascii="Times New Roman" w:hAnsi="Times New Roman"/>
              </w:rPr>
              <w:t>itrate</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683DE9">
            <w:pPr>
              <w:rPr>
                <w:rFonts w:ascii="Times New Roman" w:hAnsi="Times New Roman"/>
              </w:rPr>
            </w:pPr>
            <w:r>
              <w:rPr>
                <w:rFonts w:ascii="Times New Roman" w:hAnsi="Times New Roman"/>
              </w:rPr>
              <w:t>PicL</w:t>
            </w:r>
            <w:r w:rsidR="003753BE">
              <w:rPr>
                <w:rFonts w:ascii="Times New Roman" w:hAnsi="Times New Roman"/>
              </w:rPr>
              <w:t>evel</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683DE9">
            <w:pPr>
              <w:rPr>
                <w:rFonts w:ascii="Times New Roman" w:hAnsi="Times New Roman"/>
              </w:rPr>
            </w:pPr>
            <w:r>
              <w:rPr>
                <w:rFonts w:ascii="Times New Roman" w:hAnsi="Times New Roman"/>
              </w:rPr>
              <w:t>G</w:t>
            </w:r>
            <w:r w:rsidR="003753BE">
              <w:rPr>
                <w:rFonts w:ascii="Times New Roman" w:hAnsi="Times New Roman"/>
              </w:rPr>
              <w:t>op</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mirror</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683DE9">
            <w:pPr>
              <w:rPr>
                <w:rFonts w:ascii="Times New Roman" w:hAnsi="Times New Roman"/>
              </w:rPr>
            </w:pPr>
            <w:r>
              <w:rPr>
                <w:rFonts w:ascii="Times New Roman" w:hAnsi="Times New Roman"/>
              </w:rPr>
              <w:t>M</w:t>
            </w:r>
            <w:r w:rsidR="003753BE">
              <w:rPr>
                <w:rFonts w:ascii="Times New Roman" w:hAnsi="Times New Roman"/>
              </w:rPr>
              <w:t>irror</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1—left / right mirror    2—up / down mirror</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4C3666">
            <w:pPr>
              <w:widowControl/>
              <w:jc w:val="left"/>
              <w:rPr>
                <w:rFonts w:ascii="Times New Roman" w:hAnsi="Times New Roman"/>
              </w:rPr>
            </w:pP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bl>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2"/>
        <w:gridCol w:w="1954"/>
        <w:gridCol w:w="4437"/>
      </w:tblGrid>
      <w:tr w:rsidR="004C3666">
        <w:trPr>
          <w:trHeight w:val="180"/>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sub stream parameter</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95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43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widowControl/>
              <w:jc w:val="left"/>
              <w:rPr>
                <w:rFonts w:ascii="Times New Roman" w:hAnsi="Times New Roman"/>
              </w:rPr>
            </w:pPr>
            <w:r>
              <w:rPr>
                <w:rFonts w:ascii="Times New Roman" w:hAnsi="Times New Roman"/>
              </w:rPr>
              <w:t xml:space="preserve"> </w:t>
            </w:r>
          </w:p>
          <w:p w:rsidR="00683DE9" w:rsidRDefault="00683DE9" w:rsidP="00683DE9">
            <w:pPr>
              <w:widowControl/>
              <w:jc w:val="left"/>
              <w:rPr>
                <w:rFonts w:ascii="Times New Roman" w:hAnsi="Times New Roman"/>
              </w:rPr>
            </w:pPr>
            <w:r>
              <w:rPr>
                <w:rFonts w:ascii="Times New Roman" w:hAnsi="Times New Roman"/>
              </w:rPr>
              <w:t>record</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isRec</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0--OFF    1--ON</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frame rate</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FrameRate</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1~25(PAL)    1~30(NTSC)</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 xml:space="preserve">resolution </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Resolution</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0--HD1080    1--HD720    2—VGA, 3--D1    4--HD1    5--CIF    6--WD1</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 xml:space="preserve">quality </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Quality</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0 (best ) ~7</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with audio</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HaveAudio</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0--OFF   1--ON</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bit rate</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Bitrate</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 xml:space="preserve">　</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PicLevel</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 xml:space="preserve">　</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Gop</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 xml:space="preserve">　</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mirror</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Mirror</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0--OFF     1—left / right mirror    2—up/ down mirror</w:t>
            </w:r>
          </w:p>
        </w:tc>
      </w:tr>
    </w:tbl>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2"/>
        <w:gridCol w:w="1954"/>
        <w:gridCol w:w="4437"/>
      </w:tblGrid>
      <w:tr w:rsidR="004C3666">
        <w:trPr>
          <w:trHeight w:val="180"/>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IPC parameter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95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43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 xml:space="preserve">switch </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683DE9">
            <w:pPr>
              <w:rPr>
                <w:rFonts w:ascii="Times New Roman" w:hAnsi="Times New Roman"/>
              </w:rPr>
            </w:pPr>
            <w:r>
              <w:rPr>
                <w:rFonts w:ascii="Times New Roman" w:hAnsi="Times New Roman"/>
              </w:rPr>
              <w:t>isO</w:t>
            </w:r>
            <w:r w:rsidR="003753BE">
              <w:rPr>
                <w:rFonts w:ascii="Times New Roman" w:hAnsi="Times New Roman"/>
              </w:rPr>
              <w:t>pen</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device type</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683DE9">
            <w:pPr>
              <w:rPr>
                <w:rFonts w:ascii="Times New Roman" w:hAnsi="Times New Roman"/>
              </w:rPr>
            </w:pPr>
            <w:r>
              <w:rPr>
                <w:rFonts w:ascii="Times New Roman" w:hAnsi="Times New Roman"/>
              </w:rPr>
              <w:t>DevT</w:t>
            </w:r>
            <w:r w:rsidR="003753BE">
              <w:rPr>
                <w:rFonts w:ascii="Times New Roman" w:hAnsi="Times New Roman"/>
              </w:rPr>
              <w:t>ype</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0--IPC    1--DVR</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 xml:space="preserve">protocol </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szCs w:val="21"/>
              </w:rPr>
            </w:pPr>
            <w:r>
              <w:t>Protocol</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 xml:space="preserve">0--ONVIF    1-user define </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 xml:space="preserve">remote channel No. </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r>
              <w:t>ChlNo</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 xml:space="preserve">　</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remote port</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r>
              <w:t>CameraPort</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 xml:space="preserve">　</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remote address</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r>
              <w:t>CameraIP</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0~20 byte</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user name</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r>
              <w:t>UserName</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0~20 byte</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 xml:space="preserve">password </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r>
              <w:t>UserPwd</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0~20 byte</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IPC address</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r>
              <w:t>ipcAddr</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0~256 byte</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rtsp address 1</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r>
              <w:t>rtspUrl_0</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0~256 byte</w:t>
            </w:r>
          </w:p>
        </w:tc>
      </w:tr>
      <w:tr w:rsidR="00683DE9">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rtsp address 2</w:t>
            </w:r>
          </w:p>
        </w:tc>
        <w:tc>
          <w:tcPr>
            <w:tcW w:w="1954" w:type="dxa"/>
            <w:tcBorders>
              <w:top w:val="single" w:sz="4" w:space="0" w:color="auto"/>
              <w:left w:val="single" w:sz="4" w:space="0" w:color="auto"/>
              <w:bottom w:val="single" w:sz="4" w:space="0" w:color="auto"/>
              <w:right w:val="single" w:sz="4" w:space="0" w:color="auto"/>
            </w:tcBorders>
            <w:vAlign w:val="center"/>
          </w:tcPr>
          <w:p w:rsidR="00683DE9" w:rsidRDefault="00683DE9" w:rsidP="00683DE9">
            <w:r>
              <w:t>rtspUrl_1</w:t>
            </w:r>
          </w:p>
        </w:tc>
        <w:tc>
          <w:tcPr>
            <w:tcW w:w="4437" w:type="dxa"/>
            <w:tcBorders>
              <w:top w:val="single" w:sz="4" w:space="0" w:color="auto"/>
              <w:left w:val="single" w:sz="4" w:space="0" w:color="auto"/>
              <w:bottom w:val="single" w:sz="4" w:space="0" w:color="auto"/>
              <w:right w:val="single" w:sz="4" w:space="0" w:color="auto"/>
            </w:tcBorders>
            <w:vAlign w:val="center"/>
          </w:tcPr>
          <w:p w:rsidR="00683DE9" w:rsidRDefault="00683DE9" w:rsidP="00683DE9">
            <w:pPr>
              <w:rPr>
                <w:rFonts w:ascii="Times New Roman" w:hAnsi="Times New Roman"/>
              </w:rPr>
            </w:pPr>
            <w:r>
              <w:rPr>
                <w:rFonts w:ascii="Times New Roman" w:hAnsi="Times New Roman"/>
              </w:rPr>
              <w:t>0~256 byte</w:t>
            </w:r>
          </w:p>
        </w:tc>
      </w:tr>
    </w:tbl>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Demo</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683DE9" w:rsidRDefault="003753BE" w:rsidP="00683DE9">
      <w:pPr>
        <w:rPr>
          <w:szCs w:val="21"/>
        </w:rPr>
      </w:pPr>
      <w:r>
        <w:rPr>
          <w:rFonts w:ascii="Times New Roman" w:hAnsi="Times New Roman"/>
        </w:rPr>
        <w:t xml:space="preserve">  </w:t>
      </w:r>
      <w:r w:rsidR="00683DE9">
        <w:t xml:space="preserve"> "RECORD": {</w:t>
      </w:r>
    </w:p>
    <w:p w:rsidR="00683DE9" w:rsidRDefault="00683DE9" w:rsidP="00683DE9">
      <w:r>
        <w:t xml:space="preserve">    "-</w:t>
      </w:r>
      <w:r>
        <w:rPr>
          <w:rFonts w:hint="eastAsia"/>
        </w:rPr>
        <w:t>-</w:t>
      </w:r>
      <w:r>
        <w:t>version": "1.0.1.1",</w:t>
      </w:r>
    </w:p>
    <w:p w:rsidR="00683DE9" w:rsidRDefault="00683DE9" w:rsidP="00683DE9">
      <w:r>
        <w:t xml:space="preserve">    "SysNorm": "0",</w:t>
      </w:r>
    </w:p>
    <w:p w:rsidR="00683DE9" w:rsidRDefault="00683DE9" w:rsidP="00683DE9">
      <w:r>
        <w:t xml:space="preserve">    "RecMode": "0",</w:t>
      </w:r>
    </w:p>
    <w:p w:rsidR="00683DE9" w:rsidRDefault="00683DE9" w:rsidP="00683DE9">
      <w:r>
        <w:t xml:space="preserve">    "AutoCover": "1",</w:t>
      </w:r>
    </w:p>
    <w:p w:rsidR="00683DE9" w:rsidRDefault="00683DE9" w:rsidP="00683DE9">
      <w:r>
        <w:t xml:space="preserve">    "AOVolume": "1",</w:t>
      </w:r>
    </w:p>
    <w:p w:rsidR="00683DE9" w:rsidRDefault="00683DE9" w:rsidP="00683DE9">
      <w:r>
        <w:t xml:space="preserve">    "AudioType": "1",</w:t>
      </w:r>
    </w:p>
    <w:p w:rsidR="00683DE9" w:rsidRDefault="00683DE9" w:rsidP="00683DE9">
      <w:r>
        <w:t xml:space="preserve">    "PackTime": "1",</w:t>
      </w:r>
    </w:p>
    <w:p w:rsidR="00683DE9" w:rsidRDefault="00683DE9" w:rsidP="00683DE9">
      <w:r>
        <w:t xml:space="preserve">    "CameraType": "1</w:t>
      </w:r>
      <w:r>
        <w:rPr>
          <w:rFonts w:hint="eastAsia"/>
        </w:rPr>
        <w:t>2</w:t>
      </w:r>
      <w:r>
        <w:t>",</w:t>
      </w:r>
    </w:p>
    <w:p w:rsidR="00683DE9" w:rsidRDefault="00683DE9" w:rsidP="00683DE9">
      <w:r>
        <w:t xml:space="preserve">    "RecTimers": {</w:t>
      </w:r>
    </w:p>
    <w:p w:rsidR="004C3666" w:rsidRDefault="003753BE">
      <w:pPr>
        <w:rPr>
          <w:rFonts w:ascii="Times New Roman" w:hAnsi="Times New Roman"/>
        </w:rPr>
      </w:pPr>
      <w:r>
        <w:rPr>
          <w:rFonts w:ascii="Times New Roman" w:hAnsi="Times New Roman"/>
        </w:rPr>
        <w:t xml:space="preserve">      "time0": {</w:t>
      </w:r>
    </w:p>
    <w:p w:rsidR="004C3666" w:rsidRDefault="003753BE">
      <w:pPr>
        <w:rPr>
          <w:rFonts w:ascii="Times New Roman" w:hAnsi="Times New Roman"/>
        </w:rPr>
      </w:pPr>
      <w:r>
        <w:rPr>
          <w:rFonts w:ascii="Times New Roman" w:hAnsi="Times New Roman"/>
        </w:rPr>
        <w:t xml:space="preserve">        "start1": "0",</w:t>
      </w:r>
    </w:p>
    <w:p w:rsidR="004C3666" w:rsidRDefault="003753BE">
      <w:pPr>
        <w:rPr>
          <w:rFonts w:ascii="Times New Roman" w:hAnsi="Times New Roman"/>
        </w:rPr>
      </w:pPr>
      <w:r>
        <w:rPr>
          <w:rFonts w:ascii="Times New Roman" w:hAnsi="Times New Roman"/>
        </w:rPr>
        <w:t xml:space="preserve">        "end1": "12000",</w:t>
      </w:r>
    </w:p>
    <w:p w:rsidR="004C3666" w:rsidRDefault="003753BE">
      <w:pPr>
        <w:rPr>
          <w:rFonts w:ascii="Times New Roman" w:hAnsi="Times New Roman"/>
        </w:rPr>
      </w:pPr>
      <w:r>
        <w:rPr>
          <w:rFonts w:ascii="Times New Roman" w:hAnsi="Times New Roman"/>
        </w:rPr>
        <w:t xml:space="preserve">        "start2": "0",</w:t>
      </w:r>
    </w:p>
    <w:p w:rsidR="004C3666" w:rsidRDefault="003753BE">
      <w:pPr>
        <w:rPr>
          <w:rFonts w:ascii="Times New Roman" w:hAnsi="Times New Roman"/>
        </w:rPr>
      </w:pPr>
      <w:r>
        <w:rPr>
          <w:rFonts w:ascii="Times New Roman" w:hAnsi="Times New Roman"/>
        </w:rPr>
        <w:t xml:space="preserve">        "end2": "0"</w:t>
      </w:r>
    </w:p>
    <w:p w:rsidR="004C3666" w:rsidRDefault="003753BE">
      <w:pPr>
        <w:rPr>
          <w:rFonts w:ascii="Times New Roman" w:hAnsi="Times New Roman"/>
        </w:rPr>
      </w:pPr>
      <w:r>
        <w:rPr>
          <w:rFonts w:ascii="Times New Roman" w:hAnsi="Times New Roman"/>
        </w:rPr>
        <w:t xml:space="preserve">      }</w:t>
      </w:r>
    </w:p>
    <w:p w:rsidR="004C3666" w:rsidRDefault="003753BE">
      <w:pPr>
        <w:ind w:left="420" w:firstLineChars="100" w:firstLine="210"/>
        <w:rPr>
          <w:rFonts w:ascii="Times New Roman" w:hAnsi="Times New Roman"/>
        </w:rPr>
      </w:pPr>
      <w:r>
        <w:rPr>
          <w:rFonts w:ascii="Times New Roman" w:hAnsi="Times New Roman"/>
        </w:rPr>
        <w:t>"time0": {</w:t>
      </w:r>
    </w:p>
    <w:p w:rsidR="004C3666" w:rsidRDefault="003753BE">
      <w:pPr>
        <w:rPr>
          <w:rFonts w:ascii="Times New Roman" w:hAnsi="Times New Roman"/>
        </w:rPr>
      </w:pPr>
      <w:r>
        <w:rPr>
          <w:rFonts w:ascii="Times New Roman" w:hAnsi="Times New Roman"/>
        </w:rPr>
        <w:t xml:space="preserve">        "start1": "12000",</w:t>
      </w:r>
    </w:p>
    <w:p w:rsidR="004C3666" w:rsidRDefault="003753BE">
      <w:pPr>
        <w:rPr>
          <w:rFonts w:ascii="Times New Roman" w:hAnsi="Times New Roman"/>
        </w:rPr>
      </w:pPr>
      <w:r>
        <w:rPr>
          <w:rFonts w:ascii="Times New Roman" w:hAnsi="Times New Roman"/>
        </w:rPr>
        <w:t xml:space="preserve">        "end1": "86399",</w:t>
      </w:r>
    </w:p>
    <w:p w:rsidR="004C3666" w:rsidRDefault="003753BE">
      <w:pPr>
        <w:rPr>
          <w:rFonts w:ascii="Times New Roman" w:hAnsi="Times New Roman"/>
        </w:rPr>
      </w:pPr>
      <w:r>
        <w:rPr>
          <w:rFonts w:ascii="Times New Roman" w:hAnsi="Times New Roman"/>
        </w:rPr>
        <w:t xml:space="preserve">        "start2": "0",</w:t>
      </w:r>
    </w:p>
    <w:p w:rsidR="004C3666" w:rsidRDefault="003753BE">
      <w:pPr>
        <w:rPr>
          <w:rFonts w:ascii="Times New Roman" w:hAnsi="Times New Roman"/>
        </w:rPr>
      </w:pPr>
      <w:r>
        <w:rPr>
          <w:rFonts w:ascii="Times New Roman" w:hAnsi="Times New Roman"/>
        </w:rPr>
        <w:t xml:space="preserve">        "end2": "0"</w:t>
      </w:r>
    </w:p>
    <w:p w:rsidR="004C3666" w:rsidRDefault="003753BE">
      <w:pPr>
        <w:rPr>
          <w:rFonts w:ascii="Times New Roman" w:hAnsi="Times New Roman"/>
        </w:rPr>
      </w:pPr>
      <w:r>
        <w:rPr>
          <w:rFonts w:ascii="Times New Roman" w:hAnsi="Times New Roman"/>
        </w:rPr>
        <w:t xml:space="preserve">      }</w:t>
      </w: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    },</w:t>
      </w:r>
    </w:p>
    <w:p w:rsidR="00B91A9B" w:rsidRDefault="003753BE" w:rsidP="00B91A9B">
      <w:pPr>
        <w:rPr>
          <w:szCs w:val="21"/>
        </w:rPr>
      </w:pPr>
      <w:r>
        <w:rPr>
          <w:rFonts w:ascii="Times New Roman" w:hAnsi="Times New Roman"/>
        </w:rPr>
        <w:t xml:space="preserve">    </w:t>
      </w:r>
      <w:r w:rsidR="00B91A9B">
        <w:t xml:space="preserve"> "MainChn": {</w:t>
      </w:r>
    </w:p>
    <w:p w:rsidR="00B91A9B" w:rsidRDefault="00B91A9B" w:rsidP="00B91A9B">
      <w:r>
        <w:t xml:space="preserve">      "chn0": {</w:t>
      </w:r>
    </w:p>
    <w:p w:rsidR="00B91A9B" w:rsidRDefault="00B91A9B" w:rsidP="00B91A9B">
      <w:r>
        <w:t xml:space="preserve">        "isRec": "1",</w:t>
      </w:r>
    </w:p>
    <w:p w:rsidR="00B91A9B" w:rsidRDefault="00B91A9B" w:rsidP="00B91A9B">
      <w:r>
        <w:t xml:space="preserve">        "FrameRate": "25",</w:t>
      </w:r>
    </w:p>
    <w:p w:rsidR="00B91A9B" w:rsidRDefault="00B91A9B" w:rsidP="00B91A9B">
      <w:r>
        <w:t xml:space="preserve">        "Resolution": "1",</w:t>
      </w:r>
    </w:p>
    <w:p w:rsidR="00B91A9B" w:rsidRDefault="00B91A9B" w:rsidP="00B91A9B">
      <w:r>
        <w:t xml:space="preserve">        "Quality": "4",</w:t>
      </w:r>
    </w:p>
    <w:p w:rsidR="00B91A9B" w:rsidRDefault="00B91A9B" w:rsidP="00B91A9B">
      <w:r>
        <w:t xml:space="preserve">        "HaveAudio": "1",</w:t>
      </w:r>
    </w:p>
    <w:p w:rsidR="00B91A9B" w:rsidRDefault="00B91A9B" w:rsidP="00B91A9B">
      <w:r>
        <w:t xml:space="preserve">        "Bitrate": "4096",</w:t>
      </w:r>
    </w:p>
    <w:p w:rsidR="00B91A9B" w:rsidRDefault="00B91A9B" w:rsidP="00B91A9B">
      <w:r>
        <w:t xml:space="preserve">        "PicLevel": "1",</w:t>
      </w:r>
    </w:p>
    <w:p w:rsidR="00B91A9B" w:rsidRDefault="00B91A9B" w:rsidP="00B91A9B">
      <w:r>
        <w:t xml:space="preserve">        "Gop": "25",</w:t>
      </w:r>
    </w:p>
    <w:p w:rsidR="00B91A9B" w:rsidRDefault="00B91A9B" w:rsidP="00B91A9B">
      <w:r>
        <w:t xml:space="preserve">        "Mirror": "0"</w:t>
      </w:r>
    </w:p>
    <w:p w:rsidR="00B91A9B" w:rsidRDefault="00B91A9B" w:rsidP="00B91A9B">
      <w:r>
        <w:t xml:space="preserve">      }</w:t>
      </w:r>
    </w:p>
    <w:p w:rsidR="00B91A9B" w:rsidRDefault="00B91A9B" w:rsidP="00B91A9B">
      <w:pPr>
        <w:ind w:firstLine="420"/>
      </w:pPr>
      <w:r>
        <w:t>"chn0": {</w:t>
      </w:r>
    </w:p>
    <w:p w:rsidR="00B91A9B" w:rsidRDefault="00B91A9B" w:rsidP="00B91A9B">
      <w:r>
        <w:t xml:space="preserve">        "isRec": "1",</w:t>
      </w:r>
    </w:p>
    <w:p w:rsidR="00B91A9B" w:rsidRDefault="00B91A9B" w:rsidP="00B91A9B">
      <w:r>
        <w:t xml:space="preserve">        "FrameRate": "25",</w:t>
      </w:r>
    </w:p>
    <w:p w:rsidR="00B91A9B" w:rsidRDefault="00B91A9B" w:rsidP="00B91A9B">
      <w:r>
        <w:t xml:space="preserve">        "Resolution": "1",</w:t>
      </w:r>
    </w:p>
    <w:p w:rsidR="00B91A9B" w:rsidRDefault="00B91A9B" w:rsidP="00B91A9B">
      <w:r>
        <w:t xml:space="preserve">        "Quality": "4",</w:t>
      </w:r>
    </w:p>
    <w:p w:rsidR="00B91A9B" w:rsidRDefault="00B91A9B" w:rsidP="00B91A9B">
      <w:r>
        <w:t xml:space="preserve">        "HaveAudio": "1",</w:t>
      </w:r>
    </w:p>
    <w:p w:rsidR="00B91A9B" w:rsidRDefault="00B91A9B" w:rsidP="00B91A9B">
      <w:r>
        <w:t xml:space="preserve">        "Bitrate": "4096",</w:t>
      </w:r>
    </w:p>
    <w:p w:rsidR="00B91A9B" w:rsidRDefault="00B91A9B" w:rsidP="00B91A9B">
      <w:r>
        <w:t xml:space="preserve">        "PicLevel": "1",</w:t>
      </w:r>
    </w:p>
    <w:p w:rsidR="00B91A9B" w:rsidRDefault="00B91A9B" w:rsidP="00B91A9B">
      <w:r>
        <w:t xml:space="preserve">        "Gop": "25",</w:t>
      </w:r>
    </w:p>
    <w:p w:rsidR="00B91A9B" w:rsidRDefault="00B91A9B" w:rsidP="00B91A9B">
      <w:r>
        <w:t xml:space="preserve">        "Mirror": "0"</w:t>
      </w:r>
    </w:p>
    <w:p w:rsidR="00B91A9B" w:rsidRDefault="00B91A9B" w:rsidP="00B91A9B">
      <w:r>
        <w:t xml:space="preserve">      }</w:t>
      </w:r>
    </w:p>
    <w:p w:rsidR="00B91A9B" w:rsidRDefault="00B91A9B" w:rsidP="00B91A9B">
      <w:r>
        <w:t xml:space="preserve"> </w:t>
      </w:r>
    </w:p>
    <w:p w:rsidR="00B91A9B" w:rsidRDefault="00B91A9B" w:rsidP="00B91A9B">
      <w:r>
        <w:t xml:space="preserve">    },</w:t>
      </w:r>
    </w:p>
    <w:p w:rsidR="00B91A9B" w:rsidRDefault="00B91A9B" w:rsidP="00B91A9B">
      <w:r>
        <w:t xml:space="preserve">    "SubChn": {</w:t>
      </w:r>
    </w:p>
    <w:p w:rsidR="00B91A9B" w:rsidRDefault="00B91A9B" w:rsidP="00B91A9B">
      <w:r>
        <w:t xml:space="preserve">      "chn0": {</w:t>
      </w:r>
    </w:p>
    <w:p w:rsidR="00B91A9B" w:rsidRDefault="00B91A9B" w:rsidP="00B91A9B">
      <w:r>
        <w:t xml:space="preserve">        "isRec": "1",</w:t>
      </w:r>
    </w:p>
    <w:p w:rsidR="00B91A9B" w:rsidRDefault="00B91A9B" w:rsidP="00B91A9B">
      <w:r>
        <w:t xml:space="preserve">        "FrameRate": "6",</w:t>
      </w:r>
    </w:p>
    <w:p w:rsidR="00B91A9B" w:rsidRDefault="00B91A9B" w:rsidP="00B91A9B">
      <w:r>
        <w:t xml:space="preserve">        "Resolution": "5",</w:t>
      </w:r>
    </w:p>
    <w:p w:rsidR="00B91A9B" w:rsidRDefault="00B91A9B" w:rsidP="00B91A9B">
      <w:r>
        <w:t xml:space="preserve">        "Quality": "4",</w:t>
      </w:r>
    </w:p>
    <w:p w:rsidR="00B91A9B" w:rsidRDefault="00B91A9B" w:rsidP="00B91A9B">
      <w:r>
        <w:t xml:space="preserve">        "HaveAudio": "0",</w:t>
      </w:r>
    </w:p>
    <w:p w:rsidR="00B91A9B" w:rsidRDefault="00B91A9B" w:rsidP="00B91A9B">
      <w:r>
        <w:t xml:space="preserve">        "Bitrate": "1",</w:t>
      </w:r>
    </w:p>
    <w:p w:rsidR="00B91A9B" w:rsidRDefault="00B91A9B" w:rsidP="00B91A9B">
      <w:r>
        <w:t xml:space="preserve">        "PicLevel": "1",</w:t>
      </w:r>
    </w:p>
    <w:p w:rsidR="00B91A9B" w:rsidRDefault="00B91A9B" w:rsidP="00B91A9B">
      <w:r>
        <w:t xml:space="preserve">        "Gop": "1"</w:t>
      </w:r>
    </w:p>
    <w:p w:rsidR="00B91A9B" w:rsidRDefault="00B91A9B" w:rsidP="00B91A9B">
      <w:r>
        <w:t xml:space="preserve">      }</w:t>
      </w:r>
    </w:p>
    <w:p w:rsidR="00B91A9B" w:rsidRDefault="00B91A9B" w:rsidP="00B91A9B">
      <w:r>
        <w:t xml:space="preserve">    },</w:t>
      </w:r>
    </w:p>
    <w:p w:rsidR="00B91A9B" w:rsidRDefault="00B91A9B" w:rsidP="00B91A9B">
      <w:r>
        <w:t xml:space="preserve">    "IPCChn": {</w:t>
      </w:r>
    </w:p>
    <w:p w:rsidR="00B91A9B" w:rsidRDefault="00B91A9B" w:rsidP="00B91A9B">
      <w:r>
        <w:t xml:space="preserve">      "chn0": {</w:t>
      </w:r>
    </w:p>
    <w:p w:rsidR="00B91A9B" w:rsidRDefault="00B91A9B" w:rsidP="00B91A9B">
      <w:r>
        <w:t xml:space="preserve">        "isOpen": "1",</w:t>
      </w:r>
    </w:p>
    <w:p w:rsidR="00B91A9B" w:rsidRDefault="00B91A9B" w:rsidP="00B91A9B">
      <w:r>
        <w:t xml:space="preserve">        "DevType": "1",</w:t>
      </w:r>
    </w:p>
    <w:p w:rsidR="00B91A9B" w:rsidRDefault="00B91A9B" w:rsidP="00B91A9B">
      <w:r>
        <w:t xml:space="preserve">        "Protocol": "1",</w:t>
      </w:r>
    </w:p>
    <w:p w:rsidR="00B91A9B" w:rsidRDefault="00B91A9B" w:rsidP="00B91A9B">
      <w:r>
        <w:t xml:space="preserve">        "ChlNo": "1",</w:t>
      </w:r>
    </w:p>
    <w:p w:rsidR="00B91A9B" w:rsidRDefault="00B91A9B" w:rsidP="00B91A9B">
      <w:r>
        <w:t xml:space="preserve">        "CameraPort": "1",</w:t>
      </w:r>
    </w:p>
    <w:p w:rsidR="00B91A9B" w:rsidRDefault="00B91A9B" w:rsidP="00B91A9B">
      <w:r>
        <w:t xml:space="preserve">        "CameraIP": "1",</w:t>
      </w:r>
    </w:p>
    <w:p w:rsidR="00B91A9B" w:rsidRDefault="00B91A9B" w:rsidP="00B91A9B">
      <w:r>
        <w:t xml:space="preserve">        "UserName": "1",</w:t>
      </w:r>
    </w:p>
    <w:p w:rsidR="00B91A9B" w:rsidRDefault="00B91A9B" w:rsidP="00B91A9B">
      <w:r>
        <w:t xml:space="preserve">        "UserPwd": "1",</w:t>
      </w:r>
    </w:p>
    <w:p w:rsidR="00B91A9B" w:rsidRDefault="00B91A9B" w:rsidP="00B91A9B">
      <w:r>
        <w:t xml:space="preserve">        "ipcAddr": "1",</w:t>
      </w:r>
    </w:p>
    <w:p w:rsidR="00B91A9B" w:rsidRDefault="00B91A9B" w:rsidP="00B91A9B">
      <w:r>
        <w:t xml:space="preserve">        "rtspUrl_0": "1",</w:t>
      </w:r>
    </w:p>
    <w:p w:rsidR="00B91A9B" w:rsidRDefault="00B91A9B" w:rsidP="00B91A9B">
      <w:r>
        <w:t xml:space="preserve">        "rtspUrl_1": "1"</w:t>
      </w:r>
    </w:p>
    <w:p w:rsidR="004C3666" w:rsidRPr="00B91A9B" w:rsidRDefault="004C3666" w:rsidP="00B91A9B">
      <w:pPr>
        <w:rPr>
          <w:rFonts w:ascii="Times New Roman" w:hAnsi="Times New Roman"/>
        </w:rPr>
      </w:pP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2"/>
      </w:pPr>
      <w:r>
        <w:t>Serial port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383"/>
        <w:gridCol w:w="1997"/>
        <w:gridCol w:w="1029"/>
        <w:gridCol w:w="1346"/>
        <w:gridCol w:w="2619"/>
      </w:tblGrid>
      <w:tr w:rsidR="004C3666">
        <w:trPr>
          <w:trHeight w:val="405"/>
        </w:trPr>
        <w:tc>
          <w:tcPr>
            <w:tcW w:w="10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374" w:type="dxa"/>
            <w:gridSpan w:val="5"/>
            <w:tcBorders>
              <w:top w:val="single" w:sz="4" w:space="0" w:color="auto"/>
              <w:left w:val="single" w:sz="4" w:space="0" w:color="auto"/>
              <w:bottom w:val="single" w:sz="4" w:space="0" w:color="auto"/>
              <w:right w:val="single" w:sz="4" w:space="0" w:color="auto"/>
            </w:tcBorders>
          </w:tcPr>
          <w:p w:rsidR="004C3666" w:rsidRPr="00554F4C" w:rsidRDefault="00554F4C">
            <w:pPr>
              <w:rPr>
                <w:szCs w:val="21"/>
              </w:rPr>
            </w:pPr>
            <w:r>
              <w:t>RSBASE</w:t>
            </w:r>
          </w:p>
        </w:tc>
      </w:tr>
      <w:tr w:rsidR="004C3666">
        <w:trPr>
          <w:trHeight w:val="405"/>
        </w:trPr>
        <w:tc>
          <w:tcPr>
            <w:tcW w:w="8393" w:type="dxa"/>
            <w:gridSpan w:val="6"/>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140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99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94"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402"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199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4994"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402"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series node</w:t>
            </w:r>
          </w:p>
        </w:tc>
        <w:tc>
          <w:tcPr>
            <w:tcW w:w="199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rs</w:t>
            </w:r>
          </w:p>
        </w:tc>
        <w:tc>
          <w:tcPr>
            <w:tcW w:w="499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rs0 is channel 1, rs1 is channel 2, and so on</w:t>
            </w:r>
            <w:r w:rsidR="00554F4C">
              <w:rPr>
                <w:rFonts w:ascii="Times New Roman" w:hAnsi="Times New Roman"/>
              </w:rPr>
              <w:t>.There are 8channels.</w:t>
            </w:r>
          </w:p>
        </w:tc>
      </w:tr>
      <w:tr w:rsidR="004C3666">
        <w:trPr>
          <w:trHeight w:val="180"/>
        </w:trPr>
        <w:tc>
          <w:tcPr>
            <w:tcW w:w="1402"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997"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02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34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61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140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997"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029" w:type="dxa"/>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 xml:space="preserve">baudrate </w:t>
            </w:r>
          </w:p>
        </w:tc>
        <w:tc>
          <w:tcPr>
            <w:tcW w:w="134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baudrate</w:t>
            </w:r>
          </w:p>
        </w:tc>
        <w:tc>
          <w:tcPr>
            <w:tcW w:w="261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baudrate, for example: 115200</w:t>
            </w:r>
          </w:p>
        </w:tc>
      </w:tr>
      <w:tr w:rsidR="004C3666">
        <w:trPr>
          <w:trHeight w:val="195"/>
        </w:trPr>
        <w:tc>
          <w:tcPr>
            <w:tcW w:w="140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997"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02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data bit</w:t>
            </w:r>
          </w:p>
        </w:tc>
        <w:tc>
          <w:tcPr>
            <w:tcW w:w="134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databit</w:t>
            </w:r>
          </w:p>
        </w:tc>
        <w:tc>
          <w:tcPr>
            <w:tcW w:w="261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data bit, 5, 6, 7, 8 </w:t>
            </w:r>
          </w:p>
        </w:tc>
      </w:tr>
      <w:tr w:rsidR="004C3666">
        <w:trPr>
          <w:trHeight w:val="195"/>
        </w:trPr>
        <w:tc>
          <w:tcPr>
            <w:tcW w:w="140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997"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02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stop bit</w:t>
            </w:r>
          </w:p>
        </w:tc>
        <w:tc>
          <w:tcPr>
            <w:tcW w:w="134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stopbit</w:t>
            </w:r>
          </w:p>
        </w:tc>
        <w:tc>
          <w:tcPr>
            <w:tcW w:w="261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stop bit, 1 or 2</w:t>
            </w:r>
          </w:p>
        </w:tc>
      </w:tr>
      <w:tr w:rsidR="004C3666">
        <w:trPr>
          <w:trHeight w:val="195"/>
        </w:trPr>
        <w:tc>
          <w:tcPr>
            <w:tcW w:w="140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997"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02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parity bit </w:t>
            </w:r>
          </w:p>
        </w:tc>
        <w:tc>
          <w:tcPr>
            <w:tcW w:w="134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parity</w:t>
            </w:r>
          </w:p>
        </w:tc>
        <w:tc>
          <w:tcPr>
            <w:tcW w:w="261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parity.  N—no parity, O—Odd parity, E—event numbers parity, S—SpaceParity  M</w:t>
            </w:r>
          </w:p>
          <w:p w:rsidR="004C3666" w:rsidRDefault="003753BE">
            <w:pPr>
              <w:rPr>
                <w:rFonts w:ascii="Times New Roman" w:hAnsi="Times New Roman"/>
              </w:rPr>
            </w:pPr>
            <w:r>
              <w:rPr>
                <w:rFonts w:ascii="Times New Roman" w:hAnsi="Times New Roman"/>
              </w:rPr>
              <w:t>--MarkParity</w:t>
            </w:r>
          </w:p>
        </w:tc>
      </w:tr>
      <w:tr w:rsidR="004C3666">
        <w:trPr>
          <w:trHeight w:val="195"/>
        </w:trPr>
        <w:tc>
          <w:tcPr>
            <w:tcW w:w="1402"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997"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029" w:type="dxa"/>
            <w:tcBorders>
              <w:top w:val="single" w:sz="4" w:space="0" w:color="auto"/>
              <w:left w:val="single" w:sz="4" w:space="0" w:color="auto"/>
              <w:bottom w:val="single" w:sz="4" w:space="0" w:color="auto"/>
              <w:right w:val="single" w:sz="4" w:space="0" w:color="auto"/>
            </w:tcBorders>
            <w:vAlign w:val="bottom"/>
          </w:tcPr>
          <w:p w:rsidR="004C3666" w:rsidRDefault="003753BE">
            <w:pPr>
              <w:jc w:val="center"/>
              <w:rPr>
                <w:rFonts w:ascii="Times New Roman" w:hAnsi="Times New Roman"/>
              </w:rPr>
            </w:pPr>
            <w:r>
              <w:rPr>
                <w:rFonts w:ascii="Times New Roman" w:hAnsi="Times New Roman"/>
              </w:rPr>
              <w:t xml:space="preserve">function </w:t>
            </w: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p w:rsidR="004C3666" w:rsidRDefault="004C3666">
            <w:pPr>
              <w:jc w:val="center"/>
              <w:rPr>
                <w:rFonts w:ascii="Times New Roman" w:hAnsi="Times New Roman"/>
              </w:rPr>
            </w:pPr>
          </w:p>
        </w:tc>
        <w:tc>
          <w:tcPr>
            <w:tcW w:w="134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func</w:t>
            </w:r>
          </w:p>
        </w:tc>
        <w:tc>
          <w:tcPr>
            <w:tcW w:w="261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0x00--series port close</w:t>
            </w:r>
          </w:p>
          <w:p w:rsidR="004C3666" w:rsidRDefault="003753BE">
            <w:pPr>
              <w:rPr>
                <w:rFonts w:ascii="Times New Roman" w:hAnsi="Times New Roman"/>
              </w:rPr>
            </w:pPr>
            <w:r>
              <w:rPr>
                <w:rFonts w:ascii="Times New Roman" w:hAnsi="Times New Roman"/>
              </w:rPr>
              <w:t xml:space="preserve"> 0x0--transparent transmission </w:t>
            </w:r>
          </w:p>
          <w:p w:rsidR="004C3666" w:rsidRDefault="003753BE">
            <w:pPr>
              <w:rPr>
                <w:rFonts w:ascii="Times New Roman" w:hAnsi="Times New Roman"/>
              </w:rPr>
            </w:pPr>
            <w:r>
              <w:rPr>
                <w:rFonts w:ascii="Times New Roman" w:hAnsi="Times New Roman"/>
              </w:rPr>
              <w:t>0x02—PTZ</w:t>
            </w:r>
          </w:p>
          <w:p w:rsidR="004C3666" w:rsidRDefault="003753BE">
            <w:pPr>
              <w:rPr>
                <w:rFonts w:ascii="Times New Roman" w:hAnsi="Times New Roman"/>
              </w:rPr>
            </w:pPr>
            <w:r>
              <w:rPr>
                <w:rFonts w:ascii="Times New Roman" w:hAnsi="Times New Roman"/>
              </w:rPr>
              <w:t>0x03--external GPS</w:t>
            </w:r>
          </w:p>
          <w:p w:rsidR="004C3666" w:rsidRDefault="003753BE">
            <w:pPr>
              <w:rPr>
                <w:rFonts w:ascii="Times New Roman" w:hAnsi="Times New Roman"/>
              </w:rPr>
            </w:pPr>
            <w:r>
              <w:rPr>
                <w:rFonts w:ascii="Times New Roman" w:hAnsi="Times New Roman"/>
              </w:rPr>
              <w:t>0x04--user define 1</w:t>
            </w:r>
          </w:p>
          <w:p w:rsidR="004C3666" w:rsidRDefault="003753BE">
            <w:pPr>
              <w:rPr>
                <w:rFonts w:ascii="Times New Roman" w:hAnsi="Times New Roman"/>
              </w:rPr>
            </w:pPr>
            <w:r>
              <w:rPr>
                <w:rFonts w:ascii="Times New Roman" w:hAnsi="Times New Roman"/>
              </w:rPr>
              <w:t>0x05-user define 2</w:t>
            </w:r>
          </w:p>
          <w:p w:rsidR="004C3666" w:rsidRDefault="003753BE">
            <w:pPr>
              <w:rPr>
                <w:rFonts w:ascii="Times New Roman" w:hAnsi="Times New Roman"/>
              </w:rPr>
            </w:pPr>
            <w:r>
              <w:rPr>
                <w:rFonts w:ascii="Times New Roman" w:hAnsi="Times New Roman"/>
              </w:rPr>
              <w:t>0x06 --car OBD interface</w:t>
            </w:r>
          </w:p>
          <w:p w:rsidR="004C3666" w:rsidRDefault="003753BE">
            <w:pPr>
              <w:rPr>
                <w:rFonts w:ascii="Times New Roman" w:hAnsi="Times New Roman"/>
              </w:rPr>
            </w:pPr>
            <w:r>
              <w:rPr>
                <w:rFonts w:ascii="Times New Roman" w:hAnsi="Times New Roman"/>
              </w:rPr>
              <w:t>0x07--Ultrasonic fuel sensor 0</w:t>
            </w:r>
          </w:p>
          <w:p w:rsidR="00273DF7" w:rsidRDefault="003753BE">
            <w:pPr>
              <w:rPr>
                <w:rFonts w:ascii="Times New Roman" w:hAnsi="Times New Roman"/>
              </w:rPr>
            </w:pPr>
            <w:r>
              <w:rPr>
                <w:rFonts w:ascii="Times New Roman" w:hAnsi="Times New Roman"/>
              </w:rPr>
              <w:t xml:space="preserve">ID: TUWS02-2 </w:t>
            </w:r>
            <w:r w:rsidR="00273DF7">
              <w:rPr>
                <w:rFonts w:ascii="Times New Roman" w:hAnsi="Times New Roman"/>
              </w:rPr>
              <w:t>manuafacturer:XMX</w:t>
            </w:r>
            <w:r>
              <w:rPr>
                <w:rFonts w:ascii="Times New Roman" w:hAnsi="Times New Roman"/>
              </w:rPr>
              <w:t>D</w:t>
            </w:r>
          </w:p>
          <w:p w:rsidR="004C3666" w:rsidRDefault="003753BE">
            <w:pPr>
              <w:rPr>
                <w:rFonts w:ascii="Times New Roman" w:hAnsi="Times New Roman"/>
              </w:rPr>
            </w:pPr>
            <w:r>
              <w:rPr>
                <w:rFonts w:ascii="Times New Roman" w:hAnsi="Times New Roman"/>
              </w:rPr>
              <w:t>0x08-- Ultrasonic fuel sensor 1</w:t>
            </w:r>
          </w:p>
          <w:p w:rsidR="00273DF7" w:rsidRDefault="00273DF7">
            <w:pPr>
              <w:rPr>
                <w:rFonts w:ascii="Times New Roman" w:hAnsi="Times New Roman"/>
              </w:rPr>
            </w:pPr>
            <w:r>
              <w:rPr>
                <w:rFonts w:ascii="Times New Roman" w:hAnsi="Times New Roman"/>
              </w:rPr>
              <w:t>ID: TUWS02-2 manuafacturer: XMX</w:t>
            </w:r>
            <w:r w:rsidR="003753BE">
              <w:rPr>
                <w:rFonts w:ascii="Times New Roman" w:hAnsi="Times New Roman"/>
              </w:rPr>
              <w:t>D</w:t>
            </w:r>
          </w:p>
          <w:p w:rsidR="004C3666" w:rsidRDefault="003753BE">
            <w:pPr>
              <w:rPr>
                <w:rFonts w:ascii="Times New Roman" w:hAnsi="Times New Roman"/>
              </w:rPr>
            </w:pPr>
            <w:r>
              <w:rPr>
                <w:rFonts w:ascii="Times New Roman" w:hAnsi="Times New Roman"/>
              </w:rPr>
              <w:t>0x09—card swapping machine, manufacturer:DK</w:t>
            </w:r>
          </w:p>
          <w:p w:rsidR="004C3666" w:rsidRDefault="003753BE">
            <w:pPr>
              <w:rPr>
                <w:rFonts w:ascii="Times New Roman" w:hAnsi="Times New Roman"/>
              </w:rPr>
            </w:pPr>
            <w:r>
              <w:rPr>
                <w:rFonts w:ascii="Times New Roman" w:hAnsi="Times New Roman"/>
              </w:rPr>
              <w:t xml:space="preserve">0xa—people counting </w:t>
            </w:r>
          </w:p>
          <w:p w:rsidR="00554F4C" w:rsidRDefault="003753BE">
            <w:pPr>
              <w:rPr>
                <w:rFonts w:ascii="Times New Roman" w:hAnsi="Times New Roman"/>
              </w:rPr>
            </w:pPr>
            <w:r>
              <w:rPr>
                <w:rFonts w:ascii="Times New Roman" w:hAnsi="Times New Roman"/>
              </w:rPr>
              <w:t>0xb—Fatigue driving sensor</w:t>
            </w:r>
          </w:p>
          <w:p w:rsidR="00554F4C" w:rsidRDefault="00554F4C" w:rsidP="00554F4C">
            <w:pPr>
              <w:rPr>
                <w:ins w:id="91" w:author="Administrator" w:date="2018-04-18T16:59:00Z"/>
                <w:szCs w:val="21"/>
              </w:rPr>
            </w:pPr>
            <w:ins w:id="92" w:author="Administrator" w:date="2018-04-18T16:59:00Z">
              <w:r>
                <w:rPr>
                  <w:rFonts w:hint="eastAsia"/>
                </w:rPr>
                <w:t>0xc</w:t>
              </w:r>
            </w:ins>
            <w:r w:rsidR="00273DF7">
              <w:t xml:space="preserve">—TTS. For Chinese voice;Encode with </w:t>
            </w:r>
            <w:ins w:id="93" w:author="Administrator" w:date="2018-04-18T16:59:00Z">
              <w:r>
                <w:rPr>
                  <w:rFonts w:cs="Calibri" w:hint="eastAsia"/>
                </w:rPr>
                <w:t>GB2312</w:t>
              </w:r>
            </w:ins>
            <w:r w:rsidR="00273DF7">
              <w:rPr>
                <w:rFonts w:cs="Calibri"/>
              </w:rPr>
              <w:t>;Manufacture:HDKJ</w:t>
            </w:r>
          </w:p>
          <w:p w:rsidR="00554F4C" w:rsidRDefault="00554F4C" w:rsidP="00554F4C">
            <w:pPr>
              <w:rPr>
                <w:ins w:id="94" w:author="Administrator" w:date="2018-04-18T16:59:00Z"/>
              </w:rPr>
            </w:pPr>
            <w:ins w:id="95" w:author="Administrator" w:date="2018-04-18T16:59:00Z">
              <w:r>
                <w:rPr>
                  <w:rFonts w:hint="eastAsia"/>
                </w:rPr>
                <w:t>0xd</w:t>
              </w:r>
            </w:ins>
            <w:r w:rsidR="00273DF7">
              <w:t>—Capacitive fuel sensor.ID</w:t>
            </w:r>
            <w:ins w:id="96" w:author="Administrator" w:date="2018-04-18T16:59:00Z">
              <w:r>
                <w:rPr>
                  <w:rFonts w:cs="Calibri" w:hint="eastAsia"/>
                </w:rPr>
                <w:t>:CR-606</w:t>
              </w:r>
            </w:ins>
            <w:r w:rsidR="00273DF7">
              <w:rPr>
                <w:rFonts w:cs="Calibri"/>
              </w:rPr>
              <w:t xml:space="preserve"> Manufacture:HNCR</w:t>
            </w:r>
          </w:p>
          <w:p w:rsidR="00554F4C" w:rsidRDefault="00554F4C" w:rsidP="00554F4C">
            <w:pPr>
              <w:rPr>
                <w:ins w:id="97" w:author="Administrator" w:date="2018-04-18T16:59:00Z"/>
              </w:rPr>
            </w:pPr>
            <w:ins w:id="98" w:author="Administrator" w:date="2018-04-18T16:59:00Z">
              <w:r>
                <w:rPr>
                  <w:rFonts w:hint="eastAsia"/>
                </w:rPr>
                <w:t>0xe</w:t>
              </w:r>
            </w:ins>
            <w:r w:rsidR="00CD4161">
              <w:t>—</w:t>
            </w:r>
            <w:ins w:id="99" w:author="Administrator" w:date="2018-04-18T16:59:00Z">
              <w:r>
                <w:rPr>
                  <w:rFonts w:hint="eastAsia"/>
                </w:rPr>
                <w:t>DAVITEQ</w:t>
              </w:r>
            </w:ins>
            <w:r w:rsidR="00CD4161">
              <w:t xml:space="preserve"> Capacitive Fuel Sensor</w:t>
            </w:r>
          </w:p>
          <w:p w:rsidR="00554F4C" w:rsidRDefault="00554F4C" w:rsidP="00554F4C">
            <w:pPr>
              <w:rPr>
                <w:ins w:id="100" w:author="Administrator" w:date="2018-04-18T16:59:00Z"/>
              </w:rPr>
            </w:pPr>
            <w:ins w:id="101" w:author="Administrator" w:date="2018-04-18T16:59:00Z">
              <w:r>
                <w:rPr>
                  <w:rFonts w:hint="eastAsia"/>
                </w:rPr>
                <w:t>0xf</w:t>
              </w:r>
            </w:ins>
            <w:r w:rsidR="00CD4161">
              <w:t>—Third party transparent transmission</w:t>
            </w:r>
          </w:p>
          <w:p w:rsidR="00554F4C" w:rsidRDefault="00554F4C" w:rsidP="00CD4161">
            <w:pPr>
              <w:ind w:left="105" w:hangingChars="50" w:hanging="105"/>
              <w:rPr>
                <w:ins w:id="102" w:author="Administrator" w:date="2018-04-18T16:59:00Z"/>
              </w:rPr>
            </w:pPr>
            <w:ins w:id="103" w:author="Administrator" w:date="2018-04-18T16:59:00Z">
              <w:r>
                <w:rPr>
                  <w:rFonts w:hint="eastAsia"/>
                </w:rPr>
                <w:t>0x10--LLS30160</w:t>
              </w:r>
            </w:ins>
            <w:r w:rsidR="00CD4161">
              <w:t>CapacitiveFuel Sensor</w:t>
            </w:r>
          </w:p>
          <w:p w:rsidR="00554F4C" w:rsidRDefault="00554F4C" w:rsidP="00554F4C">
            <w:pPr>
              <w:rPr>
                <w:ins w:id="104" w:author="Administrator" w:date="2018-04-18T16:59:00Z"/>
              </w:rPr>
            </w:pPr>
            <w:ins w:id="105" w:author="Administrator" w:date="2018-04-18T16:59:00Z">
              <w:r>
                <w:rPr>
                  <w:rFonts w:hint="eastAsia"/>
                </w:rPr>
                <w:t>0x11</w:t>
              </w:r>
            </w:ins>
            <w:r w:rsidR="00CD4161">
              <w:t>—Transparent transmission wi</w:t>
            </w:r>
            <w:r w:rsidR="00FF1407">
              <w:t xml:space="preserve">th </w:t>
            </w:r>
            <w:r w:rsidR="007074F9">
              <w:rPr>
                <w:rFonts w:ascii="Times New Roman" w:hAnsi="Times New Roman"/>
              </w:rPr>
              <w:t>ministerial standard</w:t>
            </w:r>
            <w:r w:rsidR="007074F9">
              <w:t xml:space="preserve"> </w:t>
            </w:r>
            <w:r w:rsidR="00FF1407">
              <w:t>protocol</w:t>
            </w:r>
          </w:p>
          <w:p w:rsidR="00554F4C" w:rsidRDefault="00554F4C" w:rsidP="00554F4C">
            <w:pPr>
              <w:rPr>
                <w:ins w:id="106" w:author="Administrator" w:date="2018-04-18T16:59:00Z"/>
              </w:rPr>
            </w:pPr>
            <w:ins w:id="107" w:author="Administrator" w:date="2018-04-18T16:59:00Z">
              <w:r>
                <w:rPr>
                  <w:rFonts w:hint="eastAsia"/>
                </w:rPr>
                <w:t>0x100--</w:t>
              </w:r>
              <w:r>
                <w:t>STD GPS send</w:t>
              </w:r>
            </w:ins>
          </w:p>
          <w:p w:rsidR="00554F4C" w:rsidRDefault="00554F4C" w:rsidP="00554F4C">
            <w:ins w:id="108" w:author="Administrator" w:date="2018-04-18T16:59:00Z">
              <w:r>
                <w:rPr>
                  <w:rFonts w:hint="eastAsia"/>
                </w:rPr>
                <w:t>0x200</w:t>
              </w:r>
              <w:r>
                <w:t>—</w:t>
              </w:r>
            </w:ins>
            <w:r w:rsidR="00FF1407">
              <w:t>Serial port test</w:t>
            </w:r>
          </w:p>
          <w:p w:rsidR="004C3666" w:rsidRDefault="003753BE">
            <w:pPr>
              <w:rPr>
                <w:rFonts w:ascii="Times New Roman" w:hAnsi="Times New Roman"/>
              </w:rPr>
            </w:pPr>
            <w:r>
              <w:rPr>
                <w:rFonts w:ascii="Times New Roman" w:hAnsi="Times New Roman"/>
              </w:rPr>
              <w:t xml:space="preserve"> </w:t>
            </w: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Demo</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FF1407">
      <w:pPr>
        <w:rPr>
          <w:rFonts w:ascii="Times New Roman" w:hAnsi="Times New Roman"/>
        </w:rPr>
      </w:pPr>
      <w:r>
        <w:rPr>
          <w:rFonts w:ascii="Times New Roman" w:hAnsi="Times New Roman"/>
        </w:rPr>
        <w:t xml:space="preserve">  "RSBASE</w:t>
      </w:r>
      <w:r w:rsidR="003753BE">
        <w:rPr>
          <w:rFonts w:ascii="Times New Roman" w:hAnsi="Times New Roman"/>
        </w:rPr>
        <w:t>": {</w:t>
      </w:r>
    </w:p>
    <w:p w:rsidR="004C3666" w:rsidRDefault="003753BE">
      <w:pPr>
        <w:rPr>
          <w:rFonts w:ascii="Times New Roman" w:hAnsi="Times New Roman"/>
        </w:rPr>
      </w:pPr>
      <w:r>
        <w:rPr>
          <w:rFonts w:ascii="Times New Roman" w:hAnsi="Times New Roman"/>
        </w:rPr>
        <w:t xml:space="preserve">    "</w:t>
      </w:r>
      <w:r w:rsidR="00FF1407">
        <w:rPr>
          <w:rFonts w:ascii="Times New Roman" w:hAnsi="Times New Roman"/>
        </w:rPr>
        <w:t>--</w:t>
      </w:r>
      <w:r>
        <w:rPr>
          <w:rFonts w:ascii="Times New Roman" w:hAnsi="Times New Roman"/>
        </w:rPr>
        <w:t>version": "1.0.1.1",</w:t>
      </w:r>
    </w:p>
    <w:p w:rsidR="004C3666" w:rsidRDefault="003753BE">
      <w:pPr>
        <w:rPr>
          <w:rFonts w:ascii="Times New Roman" w:hAnsi="Times New Roman"/>
        </w:rPr>
      </w:pPr>
      <w:r>
        <w:rPr>
          <w:rFonts w:ascii="Times New Roman" w:hAnsi="Times New Roman"/>
        </w:rPr>
        <w:t xml:space="preserve">    "rs0": {</w:t>
      </w:r>
    </w:p>
    <w:p w:rsidR="004C3666" w:rsidRDefault="003753BE">
      <w:pPr>
        <w:rPr>
          <w:rFonts w:ascii="Times New Roman" w:hAnsi="Times New Roman"/>
        </w:rPr>
      </w:pPr>
      <w:r>
        <w:rPr>
          <w:rFonts w:ascii="Times New Roman" w:hAnsi="Times New Roman"/>
        </w:rPr>
        <w:t xml:space="preserve">      "baudrate": "38400",</w:t>
      </w:r>
    </w:p>
    <w:p w:rsidR="004C3666" w:rsidRDefault="003753BE">
      <w:pPr>
        <w:rPr>
          <w:rFonts w:ascii="Times New Roman" w:hAnsi="Times New Roman"/>
        </w:rPr>
      </w:pPr>
      <w:r>
        <w:rPr>
          <w:rFonts w:ascii="Times New Roman" w:hAnsi="Times New Roman"/>
        </w:rPr>
        <w:t xml:space="preserve">      "databit": "8",</w:t>
      </w:r>
    </w:p>
    <w:p w:rsidR="004C3666" w:rsidRDefault="003753BE">
      <w:pPr>
        <w:rPr>
          <w:rFonts w:ascii="Times New Roman" w:hAnsi="Times New Roman"/>
        </w:rPr>
      </w:pPr>
      <w:r>
        <w:rPr>
          <w:rFonts w:ascii="Times New Roman" w:hAnsi="Times New Roman"/>
        </w:rPr>
        <w:t xml:space="preserve">      "stopbit": "1",</w:t>
      </w:r>
    </w:p>
    <w:p w:rsidR="004C3666" w:rsidRDefault="003753BE">
      <w:pPr>
        <w:rPr>
          <w:rFonts w:ascii="Times New Roman" w:hAnsi="Times New Roman"/>
        </w:rPr>
      </w:pPr>
      <w:r>
        <w:rPr>
          <w:rFonts w:ascii="Times New Roman" w:hAnsi="Times New Roman"/>
        </w:rPr>
        <w:t xml:space="preserve">      "parity": "0",</w:t>
      </w:r>
    </w:p>
    <w:p w:rsidR="004C3666" w:rsidRDefault="003753BE">
      <w:pPr>
        <w:rPr>
          <w:rFonts w:ascii="Times New Roman" w:hAnsi="Times New Roman"/>
        </w:rPr>
      </w:pPr>
      <w:r>
        <w:rPr>
          <w:rFonts w:ascii="Times New Roman" w:hAnsi="Times New Roman"/>
        </w:rPr>
        <w:t xml:space="preserve">      "func": "0"</w:t>
      </w: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"rs1": {</w:t>
      </w:r>
    </w:p>
    <w:p w:rsidR="004C3666" w:rsidRDefault="003753BE">
      <w:pPr>
        <w:rPr>
          <w:rFonts w:ascii="Times New Roman" w:hAnsi="Times New Roman"/>
        </w:rPr>
      </w:pPr>
      <w:r>
        <w:rPr>
          <w:rFonts w:ascii="Times New Roman" w:hAnsi="Times New Roman"/>
        </w:rPr>
        <w:t xml:space="preserve">      "baudrate": "11500",</w:t>
      </w:r>
    </w:p>
    <w:p w:rsidR="004C3666" w:rsidRDefault="003753BE">
      <w:pPr>
        <w:rPr>
          <w:rFonts w:ascii="Times New Roman" w:hAnsi="Times New Roman"/>
        </w:rPr>
      </w:pPr>
      <w:r>
        <w:rPr>
          <w:rFonts w:ascii="Times New Roman" w:hAnsi="Times New Roman"/>
        </w:rPr>
        <w:t xml:space="preserve">      "databit": "8",</w:t>
      </w:r>
    </w:p>
    <w:p w:rsidR="004C3666" w:rsidRDefault="003753BE">
      <w:pPr>
        <w:rPr>
          <w:rFonts w:ascii="Times New Roman" w:hAnsi="Times New Roman"/>
        </w:rPr>
      </w:pPr>
      <w:r>
        <w:rPr>
          <w:rFonts w:ascii="Times New Roman" w:hAnsi="Times New Roman"/>
        </w:rPr>
        <w:t xml:space="preserve">      "stopbit": "1",</w:t>
      </w:r>
    </w:p>
    <w:p w:rsidR="004C3666" w:rsidRDefault="003753BE">
      <w:pPr>
        <w:rPr>
          <w:rFonts w:ascii="Times New Roman" w:hAnsi="Times New Roman"/>
        </w:rPr>
      </w:pPr>
      <w:r>
        <w:rPr>
          <w:rFonts w:ascii="Times New Roman" w:hAnsi="Times New Roman"/>
        </w:rPr>
        <w:t xml:space="preserve">      "parity": "0",</w:t>
      </w:r>
    </w:p>
    <w:p w:rsidR="004C3666" w:rsidRDefault="003753BE">
      <w:pPr>
        <w:rPr>
          <w:rFonts w:ascii="Times New Roman" w:hAnsi="Times New Roman"/>
        </w:rPr>
      </w:pPr>
      <w:r>
        <w:rPr>
          <w:rFonts w:ascii="Times New Roman" w:hAnsi="Times New Roman"/>
        </w:rPr>
        <w:t xml:space="preserve">      "func": "9"</w:t>
      </w:r>
    </w:p>
    <w:p w:rsidR="004C3666" w:rsidRDefault="003753BE">
      <w:pPr>
        <w:rPr>
          <w:rFonts w:ascii="Times New Roman" w:hAnsi="Times New Roman"/>
        </w:rPr>
      </w:pPr>
      <w:r>
        <w:rPr>
          <w:rFonts w:ascii="Times New Roman" w:hAnsi="Times New Roman"/>
        </w:rPr>
        <w:t xml:space="preserve">    }</w:t>
      </w:r>
    </w:p>
    <w:p w:rsidR="004C3666" w:rsidRDefault="004C3666">
      <w:pPr>
        <w:ind w:firstLine="420"/>
        <w:rPr>
          <w:rFonts w:ascii="Times New Roman" w:hAnsi="Times New Roman"/>
        </w:rPr>
      </w:pP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2"/>
      </w:pPr>
      <w:r>
        <w:t xml:space="preserve"> Cental Server</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1"/>
        <w:gridCol w:w="397"/>
        <w:gridCol w:w="2048"/>
        <w:gridCol w:w="1523"/>
        <w:gridCol w:w="1290"/>
        <w:gridCol w:w="2124"/>
      </w:tblGrid>
      <w:tr w:rsidR="004C3666">
        <w:trPr>
          <w:trHeight w:val="405"/>
        </w:trPr>
        <w:tc>
          <w:tcPr>
            <w:tcW w:w="1011"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382" w:type="dxa"/>
            <w:gridSpan w:val="5"/>
            <w:tcBorders>
              <w:top w:val="single" w:sz="4" w:space="0" w:color="auto"/>
              <w:left w:val="single" w:sz="4" w:space="0" w:color="auto"/>
              <w:bottom w:val="single" w:sz="4" w:space="0" w:color="auto"/>
              <w:right w:val="single" w:sz="4" w:space="0" w:color="auto"/>
            </w:tcBorders>
          </w:tcPr>
          <w:p w:rsidR="004C3666" w:rsidRDefault="00FF1407">
            <w:pPr>
              <w:rPr>
                <w:rFonts w:ascii="Times New Roman" w:hAnsi="Times New Roman"/>
              </w:rPr>
            </w:pPr>
            <w:r>
              <w:rPr>
                <w:rFonts w:ascii="Times New Roman" w:hAnsi="Times New Roman"/>
              </w:rPr>
              <w:t>SERVER</w:t>
            </w:r>
          </w:p>
        </w:tc>
      </w:tr>
      <w:tr w:rsidR="004C3666">
        <w:trPr>
          <w:trHeight w:val="405"/>
        </w:trPr>
        <w:tc>
          <w:tcPr>
            <w:tcW w:w="8393" w:type="dxa"/>
            <w:gridSpan w:val="6"/>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1408"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204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37"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408"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204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4937"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408"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Server node</w:t>
            </w:r>
          </w:p>
        </w:tc>
        <w:tc>
          <w:tcPr>
            <w:tcW w:w="2048"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server</w:t>
            </w:r>
          </w:p>
        </w:tc>
        <w:tc>
          <w:tcPr>
            <w:tcW w:w="4937"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server0 is server 1</w:t>
            </w:r>
            <w:r>
              <w:rPr>
                <w:rFonts w:ascii="Times New Roman" w:hAnsi="Times New Roman"/>
              </w:rPr>
              <w:t>，</w:t>
            </w:r>
            <w:r>
              <w:rPr>
                <w:rFonts w:ascii="Times New Roman" w:hAnsi="Times New Roman"/>
              </w:rPr>
              <w:t xml:space="preserve">server1 is server 2, and so on, maximum 4 servers </w:t>
            </w:r>
          </w:p>
        </w:tc>
      </w:tr>
      <w:tr w:rsidR="004C3666">
        <w:trPr>
          <w:trHeight w:val="180"/>
        </w:trPr>
        <w:tc>
          <w:tcPr>
            <w:tcW w:w="1408"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2048"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52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29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12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140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048"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switch </w:t>
            </w:r>
          </w:p>
        </w:tc>
        <w:tc>
          <w:tcPr>
            <w:tcW w:w="1290"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enable</w:t>
            </w:r>
          </w:p>
        </w:tc>
        <w:tc>
          <w:tcPr>
            <w:tcW w:w="212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95"/>
        </w:trPr>
        <w:tc>
          <w:tcPr>
            <w:tcW w:w="140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048"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connection type</w:t>
            </w:r>
          </w:p>
        </w:tc>
        <w:tc>
          <w:tcPr>
            <w:tcW w:w="1290"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conntype</w:t>
            </w:r>
          </w:p>
        </w:tc>
        <w:tc>
          <w:tcPr>
            <w:tcW w:w="212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reserved</w:t>
            </w:r>
          </w:p>
        </w:tc>
      </w:tr>
      <w:tr w:rsidR="004C3666">
        <w:trPr>
          <w:trHeight w:val="195"/>
        </w:trPr>
        <w:tc>
          <w:tcPr>
            <w:tcW w:w="140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048"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IP address for main server</w:t>
            </w:r>
          </w:p>
        </w:tc>
        <w:tc>
          <w:tcPr>
            <w:tcW w:w="1290"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mainip</w:t>
            </w:r>
          </w:p>
        </w:tc>
        <w:tc>
          <w:tcPr>
            <w:tcW w:w="212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IP address for main server, 0~64 byte</w:t>
            </w:r>
          </w:p>
        </w:tc>
      </w:tr>
      <w:tr w:rsidR="004C3666">
        <w:trPr>
          <w:trHeight w:val="195"/>
        </w:trPr>
        <w:tc>
          <w:tcPr>
            <w:tcW w:w="140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048"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main port 5V</w:t>
            </w:r>
          </w:p>
        </w:tc>
        <w:tc>
          <w:tcPr>
            <w:tcW w:w="1290"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mainport</w:t>
            </w:r>
          </w:p>
        </w:tc>
        <w:tc>
          <w:tcPr>
            <w:tcW w:w="212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main server port</w:t>
            </w:r>
          </w:p>
        </w:tc>
      </w:tr>
      <w:tr w:rsidR="004C3666">
        <w:trPr>
          <w:trHeight w:val="195"/>
        </w:trPr>
        <w:tc>
          <w:tcPr>
            <w:tcW w:w="140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048"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523"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main udp port</w:t>
            </w:r>
          </w:p>
        </w:tc>
        <w:tc>
          <w:tcPr>
            <w:tcW w:w="1290"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mainudpport</w:t>
            </w:r>
          </w:p>
        </w:tc>
        <w:tc>
          <w:tcPr>
            <w:tcW w:w="212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reserved</w:t>
            </w:r>
          </w:p>
        </w:tc>
      </w:tr>
      <w:tr w:rsidR="004C3666">
        <w:trPr>
          <w:trHeight w:val="195"/>
        </w:trPr>
        <w:tc>
          <w:tcPr>
            <w:tcW w:w="140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048"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523"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backup address</w:t>
            </w:r>
          </w:p>
        </w:tc>
        <w:tc>
          <w:tcPr>
            <w:tcW w:w="1290"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bakip</w:t>
            </w:r>
          </w:p>
        </w:tc>
        <w:tc>
          <w:tcPr>
            <w:tcW w:w="212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backup server address, 0~64 byte</w:t>
            </w:r>
          </w:p>
        </w:tc>
      </w:tr>
      <w:tr w:rsidR="004C3666">
        <w:trPr>
          <w:trHeight w:val="195"/>
        </w:trPr>
        <w:tc>
          <w:tcPr>
            <w:tcW w:w="140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048"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523"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backup port</w:t>
            </w:r>
          </w:p>
        </w:tc>
        <w:tc>
          <w:tcPr>
            <w:tcW w:w="1290"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bakport</w:t>
            </w:r>
          </w:p>
        </w:tc>
        <w:tc>
          <w:tcPr>
            <w:tcW w:w="212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backup server port</w:t>
            </w:r>
          </w:p>
        </w:tc>
      </w:tr>
      <w:tr w:rsidR="004C3666">
        <w:trPr>
          <w:trHeight w:val="195"/>
        </w:trPr>
        <w:tc>
          <w:tcPr>
            <w:tcW w:w="140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048"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523"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backup udp port</w:t>
            </w:r>
          </w:p>
        </w:tc>
        <w:tc>
          <w:tcPr>
            <w:tcW w:w="1290"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bakudpport</w:t>
            </w:r>
          </w:p>
        </w:tc>
        <w:tc>
          <w:tcPr>
            <w:tcW w:w="212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reserved</w:t>
            </w:r>
          </w:p>
        </w:tc>
      </w:tr>
      <w:tr w:rsidR="004C3666">
        <w:trPr>
          <w:trHeight w:val="195"/>
        </w:trPr>
        <w:tc>
          <w:tcPr>
            <w:tcW w:w="1408"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2048"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290"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212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Demo</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FF1407">
      <w:pPr>
        <w:rPr>
          <w:rFonts w:ascii="Times New Roman" w:hAnsi="Times New Roman"/>
        </w:rPr>
      </w:pPr>
      <w:r>
        <w:rPr>
          <w:rFonts w:ascii="Times New Roman" w:hAnsi="Times New Roman"/>
        </w:rPr>
        <w:t xml:space="preserve">  "SERVER</w:t>
      </w:r>
      <w:r w:rsidR="003753BE">
        <w:rPr>
          <w:rFonts w:ascii="Times New Roman" w:hAnsi="Times New Roman"/>
        </w:rPr>
        <w:t>": {</w:t>
      </w:r>
    </w:p>
    <w:p w:rsidR="004C3666" w:rsidRDefault="003753BE">
      <w:pPr>
        <w:rPr>
          <w:rFonts w:ascii="Times New Roman" w:hAnsi="Times New Roman"/>
        </w:rPr>
      </w:pPr>
      <w:r>
        <w:rPr>
          <w:rFonts w:ascii="Times New Roman" w:hAnsi="Times New Roman"/>
        </w:rPr>
        <w:t xml:space="preserve">    "-</w:t>
      </w:r>
      <w:r w:rsidR="00FF1407">
        <w:rPr>
          <w:rFonts w:ascii="Times New Roman" w:hAnsi="Times New Roman"/>
        </w:rPr>
        <w:t>-</w:t>
      </w:r>
      <w:r>
        <w:rPr>
          <w:rFonts w:ascii="Times New Roman" w:hAnsi="Times New Roman"/>
        </w:rPr>
        <w:t>version": "1.0.1.0",</w:t>
      </w:r>
    </w:p>
    <w:p w:rsidR="004C3666" w:rsidRDefault="003753BE">
      <w:pPr>
        <w:rPr>
          <w:rFonts w:ascii="Times New Roman" w:hAnsi="Times New Roman"/>
        </w:rPr>
      </w:pPr>
      <w:r>
        <w:rPr>
          <w:rFonts w:ascii="Times New Roman" w:hAnsi="Times New Roman"/>
        </w:rPr>
        <w:t xml:space="preserve">    "server0": {</w:t>
      </w:r>
    </w:p>
    <w:p w:rsidR="004C3666" w:rsidRDefault="003753BE">
      <w:pPr>
        <w:rPr>
          <w:rFonts w:ascii="Times New Roman" w:hAnsi="Times New Roman"/>
        </w:rPr>
      </w:pPr>
      <w:r>
        <w:rPr>
          <w:rFonts w:ascii="Times New Roman" w:hAnsi="Times New Roman"/>
        </w:rPr>
        <w:t xml:space="preserve">      "enable": "1",</w:t>
      </w:r>
    </w:p>
    <w:p w:rsidR="004C3666" w:rsidRDefault="003753BE">
      <w:pPr>
        <w:rPr>
          <w:rFonts w:ascii="Times New Roman" w:hAnsi="Times New Roman"/>
        </w:rPr>
      </w:pPr>
      <w:r>
        <w:rPr>
          <w:rFonts w:ascii="Times New Roman" w:hAnsi="Times New Roman"/>
        </w:rPr>
        <w:t xml:space="preserve">      "conntype": "0",</w:t>
      </w:r>
    </w:p>
    <w:p w:rsidR="004C3666" w:rsidRDefault="003753BE">
      <w:pPr>
        <w:rPr>
          <w:rFonts w:ascii="Times New Roman" w:hAnsi="Times New Roman"/>
        </w:rPr>
      </w:pPr>
      <w:r>
        <w:rPr>
          <w:rFonts w:ascii="Times New Roman" w:hAnsi="Times New Roman"/>
        </w:rPr>
        <w:t xml:space="preserve">      "mainip": "192.168.001.37",</w:t>
      </w:r>
    </w:p>
    <w:p w:rsidR="004C3666" w:rsidRDefault="003753BE">
      <w:pPr>
        <w:rPr>
          <w:rFonts w:ascii="Times New Roman" w:hAnsi="Times New Roman"/>
        </w:rPr>
      </w:pPr>
      <w:r>
        <w:rPr>
          <w:rFonts w:ascii="Times New Roman" w:hAnsi="Times New Roman"/>
        </w:rPr>
        <w:t xml:space="preserve">      "mainport": "6608",</w:t>
      </w:r>
    </w:p>
    <w:p w:rsidR="004C3666" w:rsidRDefault="003753BE">
      <w:pPr>
        <w:rPr>
          <w:rFonts w:ascii="Times New Roman" w:hAnsi="Times New Roman"/>
        </w:rPr>
      </w:pPr>
      <w:r>
        <w:rPr>
          <w:rFonts w:ascii="Times New Roman" w:hAnsi="Times New Roman"/>
        </w:rPr>
        <w:t xml:space="preserve">      "mainudpport": "8000",</w:t>
      </w:r>
    </w:p>
    <w:p w:rsidR="004C3666" w:rsidRDefault="003753BE">
      <w:pPr>
        <w:rPr>
          <w:rFonts w:ascii="Times New Roman" w:hAnsi="Times New Roman"/>
        </w:rPr>
      </w:pPr>
      <w:r>
        <w:rPr>
          <w:rFonts w:ascii="Times New Roman" w:hAnsi="Times New Roman"/>
        </w:rPr>
        <w:t xml:space="preserve">      "bakip": "113.108.120.47",</w:t>
      </w:r>
    </w:p>
    <w:p w:rsidR="004C3666" w:rsidRDefault="003753BE">
      <w:pPr>
        <w:rPr>
          <w:rFonts w:ascii="Times New Roman" w:hAnsi="Times New Roman"/>
        </w:rPr>
      </w:pPr>
      <w:r>
        <w:rPr>
          <w:rFonts w:ascii="Times New Roman" w:hAnsi="Times New Roman"/>
        </w:rPr>
        <w:t xml:space="preserve">      "bakport": "6608",</w:t>
      </w:r>
    </w:p>
    <w:p w:rsidR="004C3666" w:rsidRDefault="003753BE">
      <w:pPr>
        <w:rPr>
          <w:rFonts w:ascii="Times New Roman" w:hAnsi="Times New Roman"/>
        </w:rPr>
      </w:pPr>
      <w:r>
        <w:rPr>
          <w:rFonts w:ascii="Times New Roman" w:hAnsi="Times New Roman"/>
        </w:rPr>
        <w:t xml:space="preserve">      "bakudpport": "9000"</w:t>
      </w:r>
    </w:p>
    <w:p w:rsidR="004C3666" w:rsidRDefault="003753BE">
      <w:pPr>
        <w:ind w:firstLine="420"/>
        <w:rPr>
          <w:rFonts w:ascii="Times New Roman" w:hAnsi="Times New Roman"/>
        </w:rPr>
      </w:pPr>
      <w:r>
        <w:rPr>
          <w:rFonts w:ascii="Times New Roman" w:hAnsi="Times New Roman"/>
        </w:rPr>
        <w:t>}</w:t>
      </w:r>
    </w:p>
    <w:p w:rsidR="004C3666" w:rsidRDefault="003753BE">
      <w:pPr>
        <w:ind w:firstLine="420"/>
        <w:rPr>
          <w:rFonts w:ascii="Times New Roman" w:hAnsi="Times New Roman"/>
        </w:rPr>
      </w:pPr>
      <w:r>
        <w:rPr>
          <w:rFonts w:ascii="Times New Roman" w:hAnsi="Times New Roman"/>
        </w:rPr>
        <w:t>"server1":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"conntype": "0",</w:t>
      </w:r>
    </w:p>
    <w:p w:rsidR="004C3666" w:rsidRDefault="003753BE">
      <w:pPr>
        <w:rPr>
          <w:rFonts w:ascii="Times New Roman" w:hAnsi="Times New Roman"/>
        </w:rPr>
      </w:pPr>
      <w:r>
        <w:rPr>
          <w:rFonts w:ascii="Times New Roman" w:hAnsi="Times New Roman"/>
        </w:rPr>
        <w:t xml:space="preserve">      "mainip": "192.168.001.121",</w:t>
      </w:r>
    </w:p>
    <w:p w:rsidR="004C3666" w:rsidRDefault="003753BE">
      <w:pPr>
        <w:rPr>
          <w:rFonts w:ascii="Times New Roman" w:hAnsi="Times New Roman"/>
        </w:rPr>
      </w:pPr>
      <w:r>
        <w:rPr>
          <w:rFonts w:ascii="Times New Roman" w:hAnsi="Times New Roman"/>
        </w:rPr>
        <w:t xml:space="preserve">      "mainport": "6608",</w:t>
      </w:r>
    </w:p>
    <w:p w:rsidR="004C3666" w:rsidRDefault="003753BE">
      <w:pPr>
        <w:rPr>
          <w:rFonts w:ascii="Times New Roman" w:hAnsi="Times New Roman"/>
        </w:rPr>
      </w:pPr>
      <w:r>
        <w:rPr>
          <w:rFonts w:ascii="Times New Roman" w:hAnsi="Times New Roman"/>
        </w:rPr>
        <w:t xml:space="preserve">      "mainudpport": "8000",</w:t>
      </w:r>
    </w:p>
    <w:p w:rsidR="004C3666" w:rsidRDefault="003753BE">
      <w:pPr>
        <w:rPr>
          <w:rFonts w:ascii="Times New Roman" w:hAnsi="Times New Roman"/>
        </w:rPr>
      </w:pPr>
      <w:r>
        <w:rPr>
          <w:rFonts w:ascii="Times New Roman" w:hAnsi="Times New Roman"/>
        </w:rPr>
        <w:t xml:space="preserve">      "bakip": "113.108.120.47",</w:t>
      </w:r>
    </w:p>
    <w:p w:rsidR="004C3666" w:rsidRDefault="003753BE">
      <w:pPr>
        <w:rPr>
          <w:rFonts w:ascii="Times New Roman" w:hAnsi="Times New Roman"/>
        </w:rPr>
      </w:pPr>
      <w:r>
        <w:rPr>
          <w:rFonts w:ascii="Times New Roman" w:hAnsi="Times New Roman"/>
        </w:rPr>
        <w:t xml:space="preserve">      "bakport": "6608",</w:t>
      </w:r>
    </w:p>
    <w:p w:rsidR="004C3666" w:rsidRDefault="003753BE">
      <w:pPr>
        <w:rPr>
          <w:rFonts w:ascii="Times New Roman" w:hAnsi="Times New Roman"/>
        </w:rPr>
      </w:pPr>
      <w:r>
        <w:rPr>
          <w:rFonts w:ascii="Times New Roman" w:hAnsi="Times New Roman"/>
        </w:rPr>
        <w:t xml:space="preserve">      "bakudpport": "9000"</w:t>
      </w:r>
    </w:p>
    <w:p w:rsidR="004C3666" w:rsidRDefault="003753BE">
      <w:pPr>
        <w:rPr>
          <w:rFonts w:ascii="Times New Roman" w:hAnsi="Times New Roman"/>
        </w:rPr>
      </w:pPr>
      <w:r>
        <w:rPr>
          <w:rFonts w:ascii="Times New Roman" w:hAnsi="Times New Roman"/>
        </w:rPr>
        <w:t xml:space="preserve">    }</w:t>
      </w:r>
    </w:p>
    <w:p w:rsidR="004C3666" w:rsidRDefault="004C3666">
      <w:pPr>
        <w:ind w:firstLine="420"/>
        <w:rPr>
          <w:rFonts w:ascii="Times New Roman" w:hAnsi="Times New Roman"/>
        </w:rPr>
      </w:pP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2"/>
      </w:pPr>
      <w:r>
        <w:t>Speed parameter</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600"/>
        <w:gridCol w:w="1865"/>
        <w:gridCol w:w="4939"/>
      </w:tblGrid>
      <w:tr w:rsidR="004C3666">
        <w:trPr>
          <w:trHeight w:val="405"/>
        </w:trPr>
        <w:tc>
          <w:tcPr>
            <w:tcW w:w="9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404" w:type="dxa"/>
            <w:gridSpan w:val="3"/>
            <w:tcBorders>
              <w:top w:val="single" w:sz="4" w:space="0" w:color="auto"/>
              <w:left w:val="single" w:sz="4" w:space="0" w:color="auto"/>
              <w:bottom w:val="single" w:sz="4" w:space="0" w:color="auto"/>
              <w:right w:val="single" w:sz="4" w:space="0" w:color="auto"/>
            </w:tcBorders>
          </w:tcPr>
          <w:p w:rsidR="004C3666" w:rsidRDefault="00FF1407">
            <w:pPr>
              <w:rPr>
                <w:rFonts w:ascii="Times New Roman" w:hAnsi="Times New Roman"/>
              </w:rPr>
            </w:pPr>
            <w:r>
              <w:rPr>
                <w:rFonts w:ascii="Times New Roman" w:hAnsi="Times New Roman"/>
              </w:rPr>
              <w:t>SPEED</w:t>
            </w:r>
          </w:p>
        </w:tc>
      </w:tr>
      <w:tr w:rsidR="004C3666">
        <w:trPr>
          <w:trHeight w:val="405"/>
        </w:trPr>
        <w:tc>
          <w:tcPr>
            <w:tcW w:w="8393" w:type="dxa"/>
            <w:gridSpan w:val="4"/>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8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3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18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493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source</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source</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0--GPS    1--car    2—mixed </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unit</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unit</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speed unit: 0-Km/s, 1-MPH</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Velocity coefficient </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pulse</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Coefficient between pulse and velocity</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position mode</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posmode</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0x01--GPS0x02—beidou 0x03—dual mode</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stop alarm </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stopalarm</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stop alarm sub node, for more detail, please refer to the alarm parameter </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low speed warning </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lowprealarm</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sub node, for more detail, please refer to the alarm parameter</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low speed alarm</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lowalarm</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sub node, for more detail, please refer to the alarm parameter</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high speed warining </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highprealarm</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sub node, for more detail, please refer to the alarm parameter</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high speed alarm</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highalarm</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sub node, for more detail, please refer to the alarm parameter</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harsh break </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harshbraking</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sub node, for more detail, please refer to the alarm parameter</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hardsh breacker </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harshacc</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sub node, for more detail, please refer to the alarm parameter</w:t>
            </w:r>
          </w:p>
        </w:tc>
      </w:tr>
    </w:tbl>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2"/>
        <w:gridCol w:w="1954"/>
        <w:gridCol w:w="4437"/>
      </w:tblGrid>
      <w:tr w:rsidR="004C3666">
        <w:trPr>
          <w:trHeight w:val="180"/>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Alarm Parameter</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95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43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enable</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enable</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limit</w:t>
            </w:r>
          </w:p>
        </w:tc>
        <w:tc>
          <w:tcPr>
            <w:tcW w:w="44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the threshold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delay</w:t>
            </w:r>
          </w:p>
        </w:tc>
        <w:tc>
          <w:tcPr>
            <w:tcW w:w="44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alarm delay duration, unit: second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record</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record</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holdtime</w:t>
            </w:r>
          </w:p>
        </w:tc>
        <w:tc>
          <w:tcPr>
            <w:tcW w:w="44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Duration of state protection, unit: second</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linkage</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linkage</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bit0—alarm output 1</w:t>
            </w:r>
          </w:p>
          <w:p w:rsidR="004C3666" w:rsidRDefault="003753BE">
            <w:pPr>
              <w:rPr>
                <w:rFonts w:ascii="Times New Roman" w:hAnsi="Times New Roman"/>
              </w:rPr>
            </w:pPr>
            <w:r>
              <w:rPr>
                <w:rFonts w:ascii="Times New Roman" w:hAnsi="Times New Roman"/>
              </w:rPr>
              <w:t>bit1—alarm output 2</w:t>
            </w:r>
          </w:p>
          <w:p w:rsidR="004C3666" w:rsidRDefault="003753BE">
            <w:pPr>
              <w:rPr>
                <w:rFonts w:ascii="Times New Roman" w:hAnsi="Times New Roman"/>
              </w:rPr>
            </w:pPr>
            <w:r>
              <w:rPr>
                <w:rFonts w:ascii="Times New Roman" w:hAnsi="Times New Roman"/>
              </w:rPr>
              <w:t>bit2—buzzer</w:t>
            </w:r>
          </w:p>
          <w:p w:rsidR="004C3666" w:rsidRDefault="003753BE">
            <w:pPr>
              <w:rPr>
                <w:rFonts w:ascii="Times New Roman" w:hAnsi="Times New Roman"/>
              </w:rPr>
            </w:pPr>
            <w:r>
              <w:rPr>
                <w:rFonts w:ascii="Times New Roman" w:hAnsi="Times New Roman"/>
              </w:rPr>
              <w:t xml:space="preserve">bit3—snapshot </w:t>
            </w:r>
          </w:p>
          <w:p w:rsidR="004C3666" w:rsidRDefault="003753BE">
            <w:pPr>
              <w:rPr>
                <w:rFonts w:ascii="Times New Roman" w:hAnsi="Times New Roman"/>
              </w:rPr>
            </w:pPr>
            <w:r>
              <w:rPr>
                <w:rFonts w:ascii="Times New Roman" w:hAnsi="Times New Roman"/>
              </w:rPr>
              <w:t xml:space="preserve">bit4—request intercom </w:t>
            </w:r>
          </w:p>
          <w:p w:rsidR="004C3666" w:rsidRDefault="003753BE">
            <w:pPr>
              <w:rPr>
                <w:rFonts w:ascii="Times New Roman" w:hAnsi="Times New Roman"/>
              </w:rPr>
            </w:pPr>
            <w:r>
              <w:rPr>
                <w:rFonts w:ascii="Times New Roman" w:hAnsi="Times New Roman"/>
              </w:rPr>
              <w:t>bit5—center server</w:t>
            </w:r>
          </w:p>
          <w:p w:rsidR="004C3666" w:rsidRDefault="003753BE">
            <w:pPr>
              <w:rPr>
                <w:rFonts w:ascii="Times New Roman" w:hAnsi="Times New Roman"/>
              </w:rPr>
            </w:pPr>
            <w:r>
              <w:rPr>
                <w:rFonts w:ascii="Times New Roman" w:hAnsi="Times New Roman"/>
              </w:rPr>
              <w:t>bit6—GUI marks</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bl>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Demo</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FF1407">
      <w:pPr>
        <w:rPr>
          <w:rFonts w:ascii="Times New Roman" w:hAnsi="Times New Roman"/>
        </w:rPr>
      </w:pPr>
      <w:r>
        <w:rPr>
          <w:rFonts w:ascii="Times New Roman" w:hAnsi="Times New Roman"/>
        </w:rPr>
        <w:t xml:space="preserve">  "SPEED</w:t>
      </w:r>
      <w:r w:rsidR="003753BE">
        <w:rPr>
          <w:rFonts w:ascii="Times New Roman" w:hAnsi="Times New Roman"/>
        </w:rPr>
        <w:t>": {</w:t>
      </w:r>
    </w:p>
    <w:p w:rsidR="004C3666" w:rsidRDefault="003753BE">
      <w:pPr>
        <w:rPr>
          <w:rFonts w:ascii="Times New Roman" w:hAnsi="Times New Roman"/>
        </w:rPr>
      </w:pPr>
      <w:r>
        <w:rPr>
          <w:rFonts w:ascii="Times New Roman" w:hAnsi="Times New Roman"/>
        </w:rPr>
        <w:t xml:space="preserve">    "-</w:t>
      </w:r>
      <w:r w:rsidR="00FF1407">
        <w:rPr>
          <w:rFonts w:ascii="Times New Roman" w:hAnsi="Times New Roman"/>
        </w:rPr>
        <w:t>-</w:t>
      </w:r>
      <w:r>
        <w:rPr>
          <w:rFonts w:ascii="Times New Roman" w:hAnsi="Times New Roman"/>
        </w:rPr>
        <w:t>version": "1.0.1.1",</w:t>
      </w:r>
    </w:p>
    <w:p w:rsidR="004C3666" w:rsidRDefault="003753BE">
      <w:pPr>
        <w:rPr>
          <w:rFonts w:ascii="Times New Roman" w:hAnsi="Times New Roman"/>
        </w:rPr>
      </w:pPr>
      <w:r>
        <w:rPr>
          <w:rFonts w:ascii="Times New Roman" w:hAnsi="Times New Roman"/>
        </w:rPr>
        <w:t xml:space="preserve">    "source": "0",</w:t>
      </w:r>
    </w:p>
    <w:p w:rsidR="004C3666" w:rsidRDefault="003753BE">
      <w:pPr>
        <w:rPr>
          <w:rFonts w:ascii="Times New Roman" w:hAnsi="Times New Roman"/>
        </w:rPr>
      </w:pPr>
      <w:r>
        <w:rPr>
          <w:rFonts w:ascii="Times New Roman" w:hAnsi="Times New Roman"/>
        </w:rPr>
        <w:t xml:space="preserve">    "unit": "0",</w:t>
      </w:r>
    </w:p>
    <w:p w:rsidR="004C3666" w:rsidRDefault="003753BE">
      <w:pPr>
        <w:rPr>
          <w:rFonts w:ascii="Times New Roman" w:hAnsi="Times New Roman"/>
        </w:rPr>
      </w:pPr>
      <w:r>
        <w:rPr>
          <w:rFonts w:ascii="Times New Roman" w:hAnsi="Times New Roman"/>
        </w:rPr>
        <w:t xml:space="preserve">    "pulse": "0",</w:t>
      </w:r>
    </w:p>
    <w:p w:rsidR="004C3666" w:rsidRDefault="003753BE">
      <w:pPr>
        <w:rPr>
          <w:rFonts w:ascii="Times New Roman" w:hAnsi="Times New Roman"/>
        </w:rPr>
      </w:pPr>
      <w:r>
        <w:rPr>
          <w:rFonts w:ascii="Times New Roman" w:hAnsi="Times New Roman"/>
        </w:rPr>
        <w:t xml:space="preserve">    "posmode": "0",</w:t>
      </w:r>
    </w:p>
    <w:p w:rsidR="004C3666" w:rsidRDefault="003753BE">
      <w:pPr>
        <w:rPr>
          <w:rFonts w:ascii="Times New Roman" w:hAnsi="Times New Roman"/>
        </w:rPr>
      </w:pPr>
      <w:r>
        <w:rPr>
          <w:rFonts w:ascii="Times New Roman" w:hAnsi="Times New Roman"/>
        </w:rPr>
        <w:t xml:space="preserve">    "stopalarm":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"limit": "0",</w:t>
      </w:r>
    </w:p>
    <w:p w:rsidR="004C3666" w:rsidRDefault="003753BE">
      <w:pPr>
        <w:rPr>
          <w:rFonts w:ascii="Times New Roman" w:hAnsi="Times New Roman"/>
        </w:rPr>
      </w:pPr>
      <w:r>
        <w:rPr>
          <w:rFonts w:ascii="Times New Roman" w:hAnsi="Times New Roman"/>
        </w:rPr>
        <w:t xml:space="preserve">      "delay": "0",</w:t>
      </w:r>
    </w:p>
    <w:p w:rsidR="004C3666" w:rsidRDefault="003753BE">
      <w:pPr>
        <w:rPr>
          <w:rFonts w:ascii="Times New Roman" w:hAnsi="Times New Roman"/>
        </w:rPr>
      </w:pPr>
      <w:r>
        <w:rPr>
          <w:rFonts w:ascii="Times New Roman" w:hAnsi="Times New Roman"/>
        </w:rPr>
        <w:t xml:space="preserve">      "record": "0",</w:t>
      </w:r>
    </w:p>
    <w:p w:rsidR="004C3666" w:rsidRDefault="003753BE">
      <w:pPr>
        <w:rPr>
          <w:rFonts w:ascii="Times New Roman" w:hAnsi="Times New Roman"/>
        </w:rPr>
      </w:pPr>
      <w:r>
        <w:rPr>
          <w:rFonts w:ascii="Times New Roman" w:hAnsi="Times New Roman"/>
        </w:rPr>
        <w:t xml:space="preserve">      "holdtime": "0",</w:t>
      </w:r>
    </w:p>
    <w:p w:rsidR="004C3666" w:rsidRDefault="003753BE">
      <w:pPr>
        <w:rPr>
          <w:rFonts w:ascii="Times New Roman" w:hAnsi="Times New Roman"/>
        </w:rPr>
      </w:pPr>
      <w:r>
        <w:rPr>
          <w:rFonts w:ascii="Times New Roman" w:hAnsi="Times New Roman"/>
        </w:rPr>
        <w:t xml:space="preserve">      "linkage": "0"</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"lowprealarm":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"limit": "0",</w:t>
      </w:r>
    </w:p>
    <w:p w:rsidR="004C3666" w:rsidRDefault="003753BE">
      <w:pPr>
        <w:rPr>
          <w:rFonts w:ascii="Times New Roman" w:hAnsi="Times New Roman"/>
        </w:rPr>
      </w:pPr>
      <w:r>
        <w:rPr>
          <w:rFonts w:ascii="Times New Roman" w:hAnsi="Times New Roman"/>
        </w:rPr>
        <w:t xml:space="preserve">      "delay": "0",</w:t>
      </w:r>
    </w:p>
    <w:p w:rsidR="004C3666" w:rsidRDefault="003753BE">
      <w:pPr>
        <w:rPr>
          <w:rFonts w:ascii="Times New Roman" w:hAnsi="Times New Roman"/>
        </w:rPr>
      </w:pPr>
      <w:r>
        <w:rPr>
          <w:rFonts w:ascii="Times New Roman" w:hAnsi="Times New Roman"/>
        </w:rPr>
        <w:t xml:space="preserve">      "record": "0",</w:t>
      </w:r>
    </w:p>
    <w:p w:rsidR="004C3666" w:rsidRDefault="003753BE">
      <w:pPr>
        <w:rPr>
          <w:rFonts w:ascii="Times New Roman" w:hAnsi="Times New Roman"/>
        </w:rPr>
      </w:pPr>
      <w:r>
        <w:rPr>
          <w:rFonts w:ascii="Times New Roman" w:hAnsi="Times New Roman"/>
        </w:rPr>
        <w:t xml:space="preserve">      "holdtime": "0",</w:t>
      </w:r>
    </w:p>
    <w:p w:rsidR="004C3666" w:rsidRDefault="003753BE">
      <w:pPr>
        <w:rPr>
          <w:rFonts w:ascii="Times New Roman" w:hAnsi="Times New Roman"/>
        </w:rPr>
      </w:pPr>
      <w:r>
        <w:rPr>
          <w:rFonts w:ascii="Times New Roman" w:hAnsi="Times New Roman"/>
        </w:rPr>
        <w:t xml:space="preserve">      "linkage": "2"</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"lowalarm":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"limit": "10",</w:t>
      </w:r>
    </w:p>
    <w:p w:rsidR="004C3666" w:rsidRDefault="003753BE">
      <w:pPr>
        <w:rPr>
          <w:rFonts w:ascii="Times New Roman" w:hAnsi="Times New Roman"/>
        </w:rPr>
      </w:pPr>
      <w:r>
        <w:rPr>
          <w:rFonts w:ascii="Times New Roman" w:hAnsi="Times New Roman"/>
        </w:rPr>
        <w:t xml:space="preserve">      "delay": "0",</w:t>
      </w:r>
    </w:p>
    <w:p w:rsidR="004C3666" w:rsidRDefault="003753BE">
      <w:pPr>
        <w:rPr>
          <w:rFonts w:ascii="Times New Roman" w:hAnsi="Times New Roman"/>
        </w:rPr>
      </w:pPr>
      <w:r>
        <w:rPr>
          <w:rFonts w:ascii="Times New Roman" w:hAnsi="Times New Roman"/>
        </w:rPr>
        <w:t xml:space="preserve">      "record": "0",</w:t>
      </w:r>
    </w:p>
    <w:p w:rsidR="004C3666" w:rsidRDefault="003753BE">
      <w:pPr>
        <w:rPr>
          <w:rFonts w:ascii="Times New Roman" w:hAnsi="Times New Roman"/>
        </w:rPr>
      </w:pPr>
      <w:r>
        <w:rPr>
          <w:rFonts w:ascii="Times New Roman" w:hAnsi="Times New Roman"/>
        </w:rPr>
        <w:t xml:space="preserve">      "holdtime": "0",</w:t>
      </w:r>
    </w:p>
    <w:p w:rsidR="004C3666" w:rsidRDefault="003753BE">
      <w:pPr>
        <w:rPr>
          <w:rFonts w:ascii="Times New Roman" w:hAnsi="Times New Roman"/>
        </w:rPr>
      </w:pPr>
      <w:r>
        <w:rPr>
          <w:rFonts w:ascii="Times New Roman" w:hAnsi="Times New Roman"/>
        </w:rPr>
        <w:t xml:space="preserve">      "linkage": "0"</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2"/>
      </w:pPr>
      <w:r>
        <w:t xml:space="preserve">Storage management </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6"/>
        <w:gridCol w:w="1110"/>
        <w:gridCol w:w="1523"/>
        <w:gridCol w:w="1170"/>
        <w:gridCol w:w="1288"/>
        <w:gridCol w:w="2256"/>
      </w:tblGrid>
      <w:tr w:rsidR="004C3666">
        <w:trPr>
          <w:trHeight w:val="405"/>
        </w:trPr>
        <w:tc>
          <w:tcPr>
            <w:tcW w:w="104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347" w:type="dxa"/>
            <w:gridSpan w:val="5"/>
            <w:tcBorders>
              <w:top w:val="single" w:sz="4" w:space="0" w:color="auto"/>
              <w:left w:val="single" w:sz="4" w:space="0" w:color="auto"/>
              <w:bottom w:val="single" w:sz="4" w:space="0" w:color="auto"/>
              <w:right w:val="single" w:sz="4" w:space="0" w:color="auto"/>
            </w:tcBorders>
          </w:tcPr>
          <w:p w:rsidR="004C3666" w:rsidRDefault="00FF1407">
            <w:pPr>
              <w:rPr>
                <w:rFonts w:ascii="Times New Roman" w:hAnsi="Times New Roman"/>
              </w:rPr>
            </w:pPr>
            <w:r>
              <w:rPr>
                <w:rFonts w:ascii="Times New Roman" w:hAnsi="Times New Roman"/>
              </w:rPr>
              <w:t>STORE</w:t>
            </w:r>
          </w:p>
        </w:tc>
      </w:tr>
      <w:tr w:rsidR="004C3666">
        <w:trPr>
          <w:trHeight w:val="405"/>
        </w:trPr>
        <w:tc>
          <w:tcPr>
            <w:tcW w:w="8393" w:type="dxa"/>
            <w:gridSpan w:val="6"/>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52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714"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alarm pre-record</w:t>
            </w: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prerecord</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Unit: second </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alarm post-record </w:t>
            </w: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delayrecord</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Unit: second</w:t>
            </w:r>
          </w:p>
        </w:tc>
      </w:tr>
      <w:tr w:rsidR="00FF1407">
        <w:trPr>
          <w:trHeight w:val="405"/>
        </w:trPr>
        <w:tc>
          <w:tcPr>
            <w:tcW w:w="2156" w:type="dxa"/>
            <w:gridSpan w:val="2"/>
            <w:tcBorders>
              <w:top w:val="single" w:sz="4" w:space="0" w:color="auto"/>
              <w:left w:val="single" w:sz="4" w:space="0" w:color="auto"/>
              <w:bottom w:val="single" w:sz="4" w:space="0" w:color="auto"/>
              <w:right w:val="single" w:sz="4" w:space="0" w:color="auto"/>
            </w:tcBorders>
            <w:vAlign w:val="center"/>
          </w:tcPr>
          <w:p w:rsidR="00FF1407" w:rsidRDefault="00FF1407">
            <w:pPr>
              <w:rPr>
                <w:rFonts w:ascii="Times New Roman" w:hAnsi="Times New Roman"/>
              </w:rPr>
            </w:pPr>
            <w:r>
              <w:rPr>
                <w:rFonts w:ascii="Times New Roman" w:hAnsi="Times New Roman" w:hint="eastAsia"/>
              </w:rPr>
              <w:t>Record file protect</w:t>
            </w:r>
          </w:p>
        </w:tc>
        <w:tc>
          <w:tcPr>
            <w:tcW w:w="1523" w:type="dxa"/>
            <w:tcBorders>
              <w:top w:val="single" w:sz="4" w:space="0" w:color="auto"/>
              <w:left w:val="single" w:sz="4" w:space="0" w:color="auto"/>
              <w:bottom w:val="single" w:sz="4" w:space="0" w:color="auto"/>
              <w:right w:val="single" w:sz="4" w:space="0" w:color="auto"/>
            </w:tcBorders>
            <w:vAlign w:val="center"/>
          </w:tcPr>
          <w:p w:rsidR="00FF1407" w:rsidRDefault="00FF1407">
            <w:pPr>
              <w:rPr>
                <w:rFonts w:ascii="Times New Roman" w:hAnsi="Times New Roman"/>
              </w:rPr>
            </w:pPr>
            <w:r>
              <w:rPr>
                <w:rFonts w:ascii="Times New Roman" w:hAnsi="Times New Roman" w:hint="eastAsia"/>
              </w:rPr>
              <w:t>protectEnable</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FF1407" w:rsidRDefault="00FF1407">
            <w:pPr>
              <w:rPr>
                <w:rFonts w:ascii="Times New Roman" w:hAnsi="Times New Roman"/>
              </w:rPr>
            </w:pPr>
            <w:r>
              <w:rPr>
                <w:rFonts w:ascii="Times New Roman" w:hAnsi="Times New Roman" w:hint="eastAsia"/>
              </w:rPr>
              <w:t>0</w:t>
            </w:r>
            <w:r>
              <w:rPr>
                <w:rFonts w:ascii="Times New Roman" w:hAnsi="Times New Roman"/>
              </w:rPr>
              <w:t>—</w:t>
            </w:r>
            <w:r>
              <w:rPr>
                <w:rFonts w:ascii="Times New Roman" w:hAnsi="Times New Roman" w:hint="eastAsia"/>
              </w:rPr>
              <w:t>OFF,</w:t>
            </w:r>
            <w:r>
              <w:rPr>
                <w:rFonts w:ascii="Times New Roman" w:hAnsi="Times New Roman"/>
              </w:rPr>
              <w:t xml:space="preserve"> 1--Enabled</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protectday</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reserved </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alarm recording push switch </w:t>
            </w: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FF1407">
            <w:pPr>
              <w:rPr>
                <w:rFonts w:ascii="Times New Roman" w:hAnsi="Times New Roman"/>
              </w:rPr>
            </w:pPr>
            <w:r>
              <w:rPr>
                <w:rFonts w:ascii="Times New Roman" w:hAnsi="Times New Roman"/>
              </w:rPr>
              <w:t>sendE</w:t>
            </w:r>
            <w:r w:rsidR="003753BE">
              <w:rPr>
                <w:rFonts w:ascii="Times New Roman" w:hAnsi="Times New Roman"/>
              </w:rPr>
              <w:t>nable</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1--CMSV6 2--FTP</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disk info root node</w:t>
            </w: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diskinfo</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17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28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2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170"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disk list</w:t>
            </w:r>
          </w:p>
        </w:tc>
        <w:tc>
          <w:tcPr>
            <w:tcW w:w="1288"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disk</w:t>
            </w: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disk0 is disk 0</w:t>
            </w:r>
            <w:r>
              <w:rPr>
                <w:rFonts w:ascii="Times New Roman" w:hAnsi="Times New Roman"/>
              </w:rPr>
              <w:t>，</w:t>
            </w:r>
            <w:r>
              <w:rPr>
                <w:rFonts w:ascii="Times New Roman" w:hAnsi="Times New Roman"/>
              </w:rPr>
              <w:t>disk1 is disk 2, and so on</w:t>
            </w:r>
            <w:r w:rsidR="00FF1407">
              <w:rPr>
                <w:rFonts w:ascii="Times New Roman" w:hAnsi="Times New Roman"/>
              </w:rPr>
              <w:t>.There are 6 disks.</w:t>
            </w:r>
          </w:p>
          <w:p w:rsidR="004C3666" w:rsidRDefault="003753BE">
            <w:pPr>
              <w:rPr>
                <w:rFonts w:ascii="Times New Roman" w:hAnsi="Times New Roman"/>
              </w:rPr>
            </w:pPr>
            <w:r>
              <w:rPr>
                <w:rFonts w:ascii="Times New Roman" w:hAnsi="Times New Roman"/>
              </w:rPr>
              <w:t>0—no      1—main recording</w:t>
            </w:r>
          </w:p>
          <w:p w:rsidR="004C3666" w:rsidRDefault="003753BE">
            <w:pPr>
              <w:rPr>
                <w:rFonts w:ascii="Times New Roman" w:hAnsi="Times New Roman"/>
              </w:rPr>
            </w:pPr>
            <w:r>
              <w:rPr>
                <w:rFonts w:ascii="Times New Roman" w:hAnsi="Times New Roman"/>
              </w:rPr>
              <w:t>2--mirror    3--bakcup</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bottom"/>
          </w:tcPr>
          <w:p w:rsidR="004C3666" w:rsidRDefault="004C3666">
            <w:pPr>
              <w:rPr>
                <w:rFonts w:ascii="Times New Roman" w:hAnsi="Times New Roman"/>
              </w:rPr>
            </w:pP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170"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bottom"/>
          </w:tcPr>
          <w:p w:rsidR="004C3666" w:rsidRDefault="004C3666">
            <w:pPr>
              <w:rPr>
                <w:rFonts w:ascii="Times New Roman" w:hAnsi="Times New Roman"/>
              </w:rPr>
            </w:pP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FF1407">
            <w:pPr>
              <w:rPr>
                <w:rFonts w:ascii="Times New Roman" w:hAnsi="Times New Roman"/>
              </w:rPr>
            </w:pPr>
            <w:r>
              <w:rPr>
                <w:rFonts w:ascii="Times New Roman" w:hAnsi="Times New Roman"/>
              </w:rPr>
              <w:t>stdpartsize</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r>
      <w:tr w:rsidR="004C3666">
        <w:trPr>
          <w:trHeight w:val="180"/>
        </w:trPr>
        <w:tc>
          <w:tcPr>
            <w:tcW w:w="2156" w:type="dxa"/>
            <w:gridSpan w:val="2"/>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523" w:type="dxa"/>
            <w:vMerge w:val="restart"/>
            <w:tcBorders>
              <w:top w:val="single" w:sz="4" w:space="0" w:color="auto"/>
              <w:left w:val="single" w:sz="4" w:space="0" w:color="auto"/>
              <w:right w:val="single" w:sz="4" w:space="0" w:color="auto"/>
            </w:tcBorders>
            <w:vAlign w:val="center"/>
          </w:tcPr>
          <w:p w:rsidR="004C3666" w:rsidRDefault="004C3666">
            <w:pPr>
              <w:rPr>
                <w:rFonts w:ascii="Times New Roman" w:hAnsi="Times New Roman"/>
              </w:rPr>
            </w:pPr>
          </w:p>
        </w:tc>
        <w:tc>
          <w:tcPr>
            <w:tcW w:w="117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28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225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95"/>
        </w:trPr>
        <w:tc>
          <w:tcPr>
            <w:tcW w:w="2156" w:type="dxa"/>
            <w:gridSpan w:val="2"/>
            <w:vMerge/>
            <w:tcBorders>
              <w:left w:val="single" w:sz="4" w:space="0" w:color="auto"/>
              <w:right w:val="single" w:sz="4" w:space="0" w:color="auto"/>
            </w:tcBorders>
            <w:vAlign w:val="center"/>
          </w:tcPr>
          <w:p w:rsidR="004C3666" w:rsidRDefault="004C3666">
            <w:pPr>
              <w:rPr>
                <w:rFonts w:ascii="Times New Roman" w:hAnsi="Times New Roman"/>
              </w:rPr>
            </w:pPr>
          </w:p>
        </w:tc>
        <w:tc>
          <w:tcPr>
            <w:tcW w:w="1523" w:type="dxa"/>
            <w:vMerge/>
            <w:tcBorders>
              <w:left w:val="single" w:sz="4" w:space="0" w:color="auto"/>
              <w:right w:val="single" w:sz="4" w:space="0" w:color="auto"/>
            </w:tcBorders>
            <w:vAlign w:val="center"/>
          </w:tcPr>
          <w:p w:rsidR="004C3666" w:rsidRDefault="004C3666">
            <w:pPr>
              <w:rPr>
                <w:rFonts w:ascii="Times New Roman" w:hAnsi="Times New Roman"/>
              </w:rPr>
            </w:pPr>
          </w:p>
        </w:tc>
        <w:tc>
          <w:tcPr>
            <w:tcW w:w="1170"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disk list</w:t>
            </w:r>
          </w:p>
        </w:tc>
        <w:tc>
          <w:tcPr>
            <w:tcW w:w="1288"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disk</w:t>
            </w:r>
          </w:p>
        </w:tc>
        <w:tc>
          <w:tcPr>
            <w:tcW w:w="2256"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disk0 is disk 0</w:t>
            </w:r>
            <w:r>
              <w:rPr>
                <w:rFonts w:ascii="Times New Roman" w:hAnsi="Times New Roman"/>
              </w:rPr>
              <w:t>，</w:t>
            </w:r>
            <w:r>
              <w:rPr>
                <w:rFonts w:ascii="Times New Roman" w:hAnsi="Times New Roman"/>
              </w:rPr>
              <w:t>disk1 is disk 2, and so on</w:t>
            </w:r>
            <w:r w:rsidR="00FF1407">
              <w:rPr>
                <w:rFonts w:ascii="Times New Roman" w:hAnsi="Times New Roman"/>
              </w:rPr>
              <w:t>.There are 6 disks.</w:t>
            </w: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0--non      1—main stream recording</w:t>
            </w:r>
          </w:p>
          <w:p w:rsidR="004C3666" w:rsidRDefault="003753BE">
            <w:pPr>
              <w:rPr>
                <w:rFonts w:ascii="Times New Roman" w:hAnsi="Times New Roman"/>
              </w:rPr>
            </w:pPr>
            <w:r>
              <w:rPr>
                <w:rFonts w:ascii="Times New Roman" w:hAnsi="Times New Roman"/>
              </w:rPr>
              <w:t xml:space="preserve">2--mirror    3—backup </w:t>
            </w: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For more detail info, pleas refer to the below disk parameter </w:t>
            </w:r>
          </w:p>
        </w:tc>
      </w:tr>
      <w:tr w:rsidR="00A31FF3" w:rsidTr="00A135C8">
        <w:trPr>
          <w:trHeight w:val="195"/>
        </w:trPr>
        <w:tc>
          <w:tcPr>
            <w:tcW w:w="2156" w:type="dxa"/>
            <w:gridSpan w:val="2"/>
            <w:tcBorders>
              <w:left w:val="single" w:sz="4" w:space="0" w:color="auto"/>
              <w:right w:val="single" w:sz="4" w:space="0" w:color="auto"/>
            </w:tcBorders>
            <w:vAlign w:val="center"/>
          </w:tcPr>
          <w:p w:rsidR="00A31FF3" w:rsidRDefault="00A31FF3">
            <w:pPr>
              <w:rPr>
                <w:rFonts w:ascii="Times New Roman" w:hAnsi="Times New Roman"/>
              </w:rPr>
            </w:pPr>
          </w:p>
        </w:tc>
        <w:tc>
          <w:tcPr>
            <w:tcW w:w="1523" w:type="dxa"/>
            <w:tcBorders>
              <w:left w:val="single" w:sz="4" w:space="0" w:color="auto"/>
              <w:right w:val="single" w:sz="4" w:space="0" w:color="auto"/>
            </w:tcBorders>
            <w:vAlign w:val="center"/>
          </w:tcPr>
          <w:p w:rsidR="00A31FF3" w:rsidRDefault="00A31FF3">
            <w:pPr>
              <w:rPr>
                <w:rFonts w:ascii="Times New Roman" w:hAnsi="Times New Roman"/>
              </w:rPr>
            </w:pPr>
            <w:r>
              <w:rPr>
                <w:rFonts w:ascii="Times New Roman" w:hAnsi="Times New Roman" w:hint="eastAsia"/>
              </w:rPr>
              <w:t>priblksize</w:t>
            </w:r>
          </w:p>
        </w:tc>
        <w:tc>
          <w:tcPr>
            <w:tcW w:w="4714" w:type="dxa"/>
            <w:gridSpan w:val="3"/>
            <w:tcBorders>
              <w:top w:val="single" w:sz="4" w:space="0" w:color="auto"/>
              <w:left w:val="single" w:sz="4" w:space="0" w:color="auto"/>
              <w:bottom w:val="single" w:sz="4" w:space="0" w:color="auto"/>
              <w:right w:val="single" w:sz="4" w:space="0" w:color="auto"/>
            </w:tcBorders>
            <w:vAlign w:val="center"/>
          </w:tcPr>
          <w:p w:rsidR="00A31FF3" w:rsidRDefault="00A31FF3">
            <w:pPr>
              <w:rPr>
                <w:rFonts w:ascii="Times New Roman" w:hAnsi="Times New Roman"/>
              </w:rPr>
            </w:pPr>
          </w:p>
        </w:tc>
      </w:tr>
      <w:tr w:rsidR="00A31FF3" w:rsidTr="00A135C8">
        <w:trPr>
          <w:trHeight w:val="195"/>
        </w:trPr>
        <w:tc>
          <w:tcPr>
            <w:tcW w:w="2156" w:type="dxa"/>
            <w:gridSpan w:val="2"/>
            <w:vMerge w:val="restart"/>
            <w:tcBorders>
              <w:left w:val="single" w:sz="4" w:space="0" w:color="auto"/>
              <w:right w:val="single" w:sz="4" w:space="0" w:color="auto"/>
            </w:tcBorders>
            <w:vAlign w:val="center"/>
          </w:tcPr>
          <w:p w:rsidR="00A31FF3" w:rsidRDefault="00A31FF3" w:rsidP="00A31FF3">
            <w:pPr>
              <w:rPr>
                <w:rFonts w:ascii="Times New Roman" w:hAnsi="Times New Roman"/>
              </w:rPr>
            </w:pPr>
          </w:p>
        </w:tc>
        <w:tc>
          <w:tcPr>
            <w:tcW w:w="1523" w:type="dxa"/>
            <w:vMerge w:val="restart"/>
            <w:tcBorders>
              <w:left w:val="single" w:sz="4" w:space="0" w:color="auto"/>
              <w:right w:val="single" w:sz="4" w:space="0" w:color="auto"/>
            </w:tcBorders>
            <w:vAlign w:val="center"/>
          </w:tcPr>
          <w:p w:rsidR="00A31FF3" w:rsidRDefault="00A31FF3" w:rsidP="00A31FF3">
            <w:pPr>
              <w:rPr>
                <w:rFonts w:ascii="Times New Roman" w:hAnsi="Times New Roman"/>
              </w:rPr>
            </w:pPr>
          </w:p>
        </w:tc>
        <w:tc>
          <w:tcPr>
            <w:tcW w:w="1170" w:type="dxa"/>
            <w:tcBorders>
              <w:top w:val="single" w:sz="4" w:space="0" w:color="auto"/>
              <w:left w:val="single" w:sz="4" w:space="0" w:color="auto"/>
              <w:bottom w:val="single" w:sz="4" w:space="0" w:color="auto"/>
              <w:right w:val="single" w:sz="4" w:space="0" w:color="auto"/>
            </w:tcBorders>
          </w:tcPr>
          <w:p w:rsidR="00A31FF3" w:rsidRDefault="00A31FF3" w:rsidP="00A31FF3">
            <w:pPr>
              <w:rPr>
                <w:rFonts w:ascii="Times New Roman" w:hAnsi="Times New Roman"/>
              </w:rPr>
            </w:pPr>
            <w:r>
              <w:rPr>
                <w:rFonts w:ascii="Times New Roman" w:hAnsi="Times New Roman"/>
              </w:rPr>
              <w:t xml:space="preserve"> Content</w:t>
            </w:r>
          </w:p>
        </w:tc>
        <w:tc>
          <w:tcPr>
            <w:tcW w:w="1288" w:type="dxa"/>
            <w:tcBorders>
              <w:top w:val="single" w:sz="4" w:space="0" w:color="auto"/>
              <w:left w:val="single" w:sz="4" w:space="0" w:color="auto"/>
              <w:bottom w:val="single" w:sz="4" w:space="0" w:color="auto"/>
              <w:right w:val="single" w:sz="4" w:space="0" w:color="auto"/>
            </w:tcBorders>
          </w:tcPr>
          <w:p w:rsidR="00A31FF3" w:rsidRDefault="00A31FF3" w:rsidP="00A31FF3">
            <w:pPr>
              <w:rPr>
                <w:rFonts w:ascii="Times New Roman" w:hAnsi="Times New Roman"/>
              </w:rPr>
            </w:pPr>
            <w:r>
              <w:rPr>
                <w:rFonts w:ascii="Times New Roman" w:hAnsi="Times New Roman"/>
              </w:rPr>
              <w:t xml:space="preserve"> field name</w:t>
            </w:r>
          </w:p>
        </w:tc>
        <w:tc>
          <w:tcPr>
            <w:tcW w:w="2256" w:type="dxa"/>
            <w:tcBorders>
              <w:top w:val="single" w:sz="4" w:space="0" w:color="auto"/>
              <w:left w:val="single" w:sz="4" w:space="0" w:color="auto"/>
              <w:bottom w:val="single" w:sz="4" w:space="0" w:color="auto"/>
              <w:right w:val="single" w:sz="4" w:space="0" w:color="auto"/>
            </w:tcBorders>
          </w:tcPr>
          <w:p w:rsidR="00A31FF3" w:rsidRDefault="00A31FF3" w:rsidP="00A31FF3">
            <w:pPr>
              <w:rPr>
                <w:rFonts w:ascii="Times New Roman" w:hAnsi="Times New Roman"/>
              </w:rPr>
            </w:pPr>
            <w:r>
              <w:rPr>
                <w:rFonts w:ascii="Times New Roman" w:hAnsi="Times New Roman"/>
              </w:rPr>
              <w:t xml:space="preserve"> Description </w:t>
            </w:r>
          </w:p>
        </w:tc>
      </w:tr>
      <w:tr w:rsidR="00A31FF3">
        <w:trPr>
          <w:trHeight w:val="195"/>
        </w:trPr>
        <w:tc>
          <w:tcPr>
            <w:tcW w:w="2156" w:type="dxa"/>
            <w:gridSpan w:val="2"/>
            <w:vMerge/>
            <w:tcBorders>
              <w:left w:val="single" w:sz="4" w:space="0" w:color="auto"/>
              <w:right w:val="single" w:sz="4" w:space="0" w:color="auto"/>
            </w:tcBorders>
            <w:vAlign w:val="center"/>
          </w:tcPr>
          <w:p w:rsidR="00A31FF3" w:rsidRDefault="00A31FF3" w:rsidP="00A31FF3">
            <w:pPr>
              <w:rPr>
                <w:rFonts w:ascii="Times New Roman" w:hAnsi="Times New Roman"/>
              </w:rPr>
            </w:pPr>
          </w:p>
        </w:tc>
        <w:tc>
          <w:tcPr>
            <w:tcW w:w="1523" w:type="dxa"/>
            <w:vMerge/>
            <w:tcBorders>
              <w:left w:val="single" w:sz="4" w:space="0" w:color="auto"/>
              <w:right w:val="single" w:sz="4" w:space="0" w:color="auto"/>
            </w:tcBorders>
            <w:vAlign w:val="center"/>
          </w:tcPr>
          <w:p w:rsidR="00A31FF3" w:rsidRDefault="00A31FF3" w:rsidP="00A31FF3">
            <w:pPr>
              <w:rPr>
                <w:rFonts w:ascii="Times New Roman" w:hAnsi="Times New Roman"/>
              </w:rPr>
            </w:pPr>
          </w:p>
        </w:tc>
        <w:tc>
          <w:tcPr>
            <w:tcW w:w="1170" w:type="dxa"/>
            <w:tcBorders>
              <w:top w:val="single" w:sz="4" w:space="0" w:color="auto"/>
              <w:left w:val="single" w:sz="4" w:space="0" w:color="auto"/>
              <w:bottom w:val="single" w:sz="4" w:space="0" w:color="auto"/>
              <w:right w:val="single" w:sz="4" w:space="0" w:color="auto"/>
            </w:tcBorders>
            <w:vAlign w:val="center"/>
          </w:tcPr>
          <w:p w:rsidR="00A31FF3" w:rsidRDefault="00A31FF3" w:rsidP="00A31FF3">
            <w:pPr>
              <w:rPr>
                <w:rFonts w:ascii="Times New Roman" w:hAnsi="Times New Roman"/>
              </w:rPr>
            </w:pPr>
            <w:r>
              <w:rPr>
                <w:rFonts w:ascii="Times New Roman" w:hAnsi="Times New Roman"/>
              </w:rPr>
              <w:t>disk list</w:t>
            </w:r>
          </w:p>
        </w:tc>
        <w:tc>
          <w:tcPr>
            <w:tcW w:w="1288" w:type="dxa"/>
            <w:tcBorders>
              <w:top w:val="single" w:sz="4" w:space="0" w:color="auto"/>
              <w:left w:val="single" w:sz="4" w:space="0" w:color="auto"/>
              <w:bottom w:val="single" w:sz="4" w:space="0" w:color="auto"/>
              <w:right w:val="single" w:sz="4" w:space="0" w:color="auto"/>
            </w:tcBorders>
            <w:vAlign w:val="center"/>
          </w:tcPr>
          <w:p w:rsidR="00A31FF3" w:rsidRDefault="00A31FF3" w:rsidP="00A31FF3">
            <w:pPr>
              <w:rPr>
                <w:rFonts w:ascii="Times New Roman" w:hAnsi="Times New Roman"/>
              </w:rPr>
            </w:pPr>
            <w:r>
              <w:rPr>
                <w:rFonts w:ascii="Times New Roman" w:hAnsi="Times New Roman"/>
              </w:rPr>
              <w:t>disk</w:t>
            </w:r>
          </w:p>
        </w:tc>
        <w:tc>
          <w:tcPr>
            <w:tcW w:w="2256" w:type="dxa"/>
            <w:tcBorders>
              <w:top w:val="single" w:sz="4" w:space="0" w:color="auto"/>
              <w:left w:val="single" w:sz="4" w:space="0" w:color="auto"/>
              <w:bottom w:val="single" w:sz="4" w:space="0" w:color="auto"/>
              <w:right w:val="single" w:sz="4" w:space="0" w:color="auto"/>
            </w:tcBorders>
            <w:vAlign w:val="center"/>
          </w:tcPr>
          <w:p w:rsidR="00A31FF3" w:rsidRDefault="00A31FF3" w:rsidP="00A31FF3">
            <w:pPr>
              <w:rPr>
                <w:rFonts w:ascii="Times New Roman" w:hAnsi="Times New Roman"/>
              </w:rPr>
            </w:pPr>
            <w:r>
              <w:rPr>
                <w:rFonts w:ascii="Times New Roman" w:hAnsi="Times New Roman"/>
              </w:rPr>
              <w:t>disk0 is disk 0</w:t>
            </w:r>
            <w:r>
              <w:rPr>
                <w:rFonts w:ascii="Times New Roman" w:hAnsi="Times New Roman"/>
              </w:rPr>
              <w:t>，</w:t>
            </w:r>
            <w:r>
              <w:rPr>
                <w:rFonts w:ascii="Times New Roman" w:hAnsi="Times New Roman"/>
              </w:rPr>
              <w:t>disk1 is disk 2, and so on.There are 6 disks.</w:t>
            </w:r>
          </w:p>
          <w:p w:rsidR="00A31FF3" w:rsidRDefault="00A31FF3" w:rsidP="00A31FF3">
            <w:pPr>
              <w:rPr>
                <w:rFonts w:ascii="Times New Roman" w:hAnsi="Times New Roman"/>
              </w:rPr>
            </w:pPr>
          </w:p>
          <w:p w:rsidR="00A31FF3" w:rsidRDefault="00A31FF3" w:rsidP="00A31FF3">
            <w:pPr>
              <w:rPr>
                <w:rFonts w:ascii="Times New Roman" w:hAnsi="Times New Roman"/>
              </w:rPr>
            </w:pPr>
            <w:r>
              <w:rPr>
                <w:rFonts w:ascii="Times New Roman" w:hAnsi="Times New Roman"/>
              </w:rPr>
              <w:t>0--non      1—main stream recording</w:t>
            </w:r>
          </w:p>
          <w:p w:rsidR="00A31FF3" w:rsidRDefault="00A31FF3" w:rsidP="00A31FF3">
            <w:pPr>
              <w:rPr>
                <w:rFonts w:ascii="Times New Roman" w:hAnsi="Times New Roman"/>
              </w:rPr>
            </w:pPr>
            <w:r>
              <w:rPr>
                <w:rFonts w:ascii="Times New Roman" w:hAnsi="Times New Roman"/>
              </w:rPr>
              <w:t xml:space="preserve">2--mirror    3—backup </w:t>
            </w:r>
          </w:p>
          <w:p w:rsidR="00A31FF3" w:rsidRDefault="00A31FF3" w:rsidP="00A31FF3">
            <w:pPr>
              <w:rPr>
                <w:rFonts w:ascii="Times New Roman" w:hAnsi="Times New Roman"/>
              </w:rPr>
            </w:pPr>
          </w:p>
          <w:p w:rsidR="00A31FF3" w:rsidRDefault="00A31FF3" w:rsidP="00A31FF3">
            <w:pPr>
              <w:rPr>
                <w:rFonts w:ascii="Times New Roman" w:hAnsi="Times New Roman"/>
              </w:rPr>
            </w:pPr>
            <w:r>
              <w:rPr>
                <w:rFonts w:ascii="Times New Roman" w:hAnsi="Times New Roman"/>
              </w:rPr>
              <w:t xml:space="preserve">For more detail info, pleas refer to the below disk parameter </w:t>
            </w:r>
          </w:p>
        </w:tc>
      </w:tr>
    </w:tbl>
    <w:p w:rsidR="004C3666" w:rsidRDefault="004C3666">
      <w:pPr>
        <w:rPr>
          <w:rFonts w:ascii="Times New Roman" w:hAnsi="Times New Roman"/>
        </w:rPr>
      </w:pPr>
    </w:p>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Demo</w:t>
      </w:r>
      <w:r>
        <w:rPr>
          <w:rFonts w:ascii="Times New Roman" w:hAnsi="Times New Roman"/>
        </w:rPr>
        <w:t>：</w:t>
      </w:r>
    </w:p>
    <w:p w:rsidR="00A31FF3" w:rsidRDefault="00A31FF3" w:rsidP="00A31FF3">
      <w:pPr>
        <w:rPr>
          <w:szCs w:val="21"/>
        </w:rPr>
      </w:pPr>
      <w:r>
        <w:t>{</w:t>
      </w:r>
    </w:p>
    <w:p w:rsidR="00A31FF3" w:rsidRDefault="00A31FF3" w:rsidP="00A31FF3">
      <w:r>
        <w:t xml:space="preserve">  "STORE": {</w:t>
      </w:r>
    </w:p>
    <w:p w:rsidR="00A31FF3" w:rsidRDefault="00A31FF3" w:rsidP="00A31FF3">
      <w:r>
        <w:t xml:space="preserve">    "-</w:t>
      </w:r>
      <w:r>
        <w:rPr>
          <w:rFonts w:hint="eastAsia"/>
        </w:rPr>
        <w:t>-</w:t>
      </w:r>
      <w:r>
        <w:t>version": "1.0.1.3",</w:t>
      </w:r>
    </w:p>
    <w:p w:rsidR="00A31FF3" w:rsidRDefault="00A31FF3" w:rsidP="00A31FF3">
      <w:r>
        <w:t xml:space="preserve">    "prerecord": "10",</w:t>
      </w:r>
    </w:p>
    <w:p w:rsidR="00A31FF3" w:rsidRDefault="00A31FF3" w:rsidP="00A31FF3">
      <w:r>
        <w:t xml:space="preserve">    "delayrecord": "120",</w:t>
      </w:r>
    </w:p>
    <w:p w:rsidR="00A31FF3" w:rsidRDefault="00A31FF3" w:rsidP="00A31FF3">
      <w:pPr>
        <w:ind w:firstLine="420"/>
      </w:pPr>
      <w:r>
        <w:t>"protectEnable": "0",</w:t>
      </w:r>
    </w:p>
    <w:p w:rsidR="00A31FF3" w:rsidRDefault="00A31FF3" w:rsidP="00A31FF3">
      <w:r>
        <w:t xml:space="preserve">    "protectday": "0",</w:t>
      </w:r>
    </w:p>
    <w:p w:rsidR="00A31FF3" w:rsidRDefault="00A31FF3" w:rsidP="00A31FF3">
      <w:r>
        <w:t xml:space="preserve">    "diskinfo": {</w:t>
      </w:r>
    </w:p>
    <w:p w:rsidR="00A31FF3" w:rsidRDefault="00A31FF3" w:rsidP="00A31FF3">
      <w:r>
        <w:t xml:space="preserve">      "disk0": "1",</w:t>
      </w:r>
    </w:p>
    <w:p w:rsidR="00A31FF3" w:rsidRDefault="00A31FF3" w:rsidP="00A31FF3">
      <w:r>
        <w:t xml:space="preserve">      "disk1": "0",</w:t>
      </w:r>
    </w:p>
    <w:p w:rsidR="00A31FF3" w:rsidRDefault="00A31FF3" w:rsidP="00A31FF3">
      <w:r>
        <w:t xml:space="preserve">      "disk2": "0"</w:t>
      </w:r>
    </w:p>
    <w:p w:rsidR="00A31FF3" w:rsidRDefault="00A31FF3" w:rsidP="00A31FF3">
      <w:pPr>
        <w:ind w:left="420" w:firstLineChars="100" w:firstLine="210"/>
      </w:pPr>
      <w:r>
        <w:t>"disk</w:t>
      </w:r>
      <w:r>
        <w:rPr>
          <w:rFonts w:hint="eastAsia"/>
        </w:rPr>
        <w:t>3</w:t>
      </w:r>
      <w:r>
        <w:t>": "0"</w:t>
      </w:r>
    </w:p>
    <w:p w:rsidR="00A31FF3" w:rsidRDefault="00A31FF3" w:rsidP="00A31FF3">
      <w:pPr>
        <w:ind w:left="420" w:firstLineChars="100" w:firstLine="210"/>
      </w:pPr>
      <w:r>
        <w:t>"disk</w:t>
      </w:r>
      <w:r>
        <w:rPr>
          <w:rFonts w:hint="eastAsia"/>
        </w:rPr>
        <w:t>4</w:t>
      </w:r>
      <w:r>
        <w:t>": "0"</w:t>
      </w:r>
    </w:p>
    <w:p w:rsidR="00A31FF3" w:rsidRDefault="00A31FF3" w:rsidP="00A31FF3">
      <w:pPr>
        <w:ind w:left="420" w:firstLineChars="100" w:firstLine="210"/>
      </w:pPr>
      <w:r>
        <w:t>"disk</w:t>
      </w:r>
      <w:r>
        <w:rPr>
          <w:rFonts w:hint="eastAsia"/>
        </w:rPr>
        <w:t>5</w:t>
      </w:r>
      <w:r>
        <w:t>": "0"</w:t>
      </w:r>
    </w:p>
    <w:p w:rsidR="00A31FF3" w:rsidRDefault="00A31FF3" w:rsidP="00A31FF3">
      <w:r>
        <w:t xml:space="preserve">    },</w:t>
      </w:r>
    </w:p>
    <w:p w:rsidR="00A31FF3" w:rsidRDefault="00A31FF3" w:rsidP="00A31FF3">
      <w:r>
        <w:t xml:space="preserve">    "sendEnable": "</w:t>
      </w:r>
      <w:r>
        <w:rPr>
          <w:rFonts w:hint="eastAsia"/>
        </w:rPr>
        <w:t>1</w:t>
      </w:r>
      <w:r>
        <w:t>",</w:t>
      </w:r>
    </w:p>
    <w:p w:rsidR="00A31FF3" w:rsidRDefault="00A31FF3" w:rsidP="00A31FF3">
      <w:r>
        <w:t xml:space="preserve">    "stdPartSize": {</w:t>
      </w:r>
    </w:p>
    <w:p w:rsidR="00A31FF3" w:rsidRDefault="00A31FF3" w:rsidP="00A31FF3">
      <w:r>
        <w:t xml:space="preserve">      "disk0": "0",</w:t>
      </w:r>
    </w:p>
    <w:p w:rsidR="00A31FF3" w:rsidRDefault="00A31FF3" w:rsidP="00A31FF3">
      <w:r>
        <w:t xml:space="preserve">      "disk1": "0",</w:t>
      </w:r>
    </w:p>
    <w:p w:rsidR="00A31FF3" w:rsidRDefault="00A31FF3" w:rsidP="00A31FF3">
      <w:r>
        <w:t xml:space="preserve">      "disk2": "0"</w:t>
      </w:r>
    </w:p>
    <w:p w:rsidR="00A31FF3" w:rsidRDefault="00A31FF3" w:rsidP="00A31FF3">
      <w:pPr>
        <w:ind w:left="420" w:firstLineChars="100" w:firstLine="210"/>
      </w:pPr>
      <w:r>
        <w:t>"disk</w:t>
      </w:r>
      <w:r>
        <w:rPr>
          <w:rFonts w:hint="eastAsia"/>
        </w:rPr>
        <w:t>3</w:t>
      </w:r>
      <w:r>
        <w:t>": "0"</w:t>
      </w:r>
    </w:p>
    <w:p w:rsidR="00A31FF3" w:rsidRDefault="00A31FF3" w:rsidP="00A31FF3">
      <w:pPr>
        <w:ind w:left="420" w:firstLineChars="100" w:firstLine="210"/>
      </w:pPr>
      <w:r>
        <w:t>"disk</w:t>
      </w:r>
      <w:r>
        <w:rPr>
          <w:rFonts w:hint="eastAsia"/>
        </w:rPr>
        <w:t>4</w:t>
      </w:r>
      <w:r>
        <w:t>": "0"</w:t>
      </w:r>
    </w:p>
    <w:p w:rsidR="00A31FF3" w:rsidRDefault="00A31FF3" w:rsidP="00A31FF3">
      <w:pPr>
        <w:ind w:left="210" w:firstLine="420"/>
      </w:pPr>
      <w:r>
        <w:t>"disk</w:t>
      </w:r>
      <w:r>
        <w:rPr>
          <w:rFonts w:hint="eastAsia"/>
        </w:rPr>
        <w:t>5</w:t>
      </w:r>
      <w:r>
        <w:t>": "0"</w:t>
      </w:r>
    </w:p>
    <w:p w:rsidR="00A31FF3" w:rsidRDefault="00A31FF3" w:rsidP="00A31FF3">
      <w:pPr>
        <w:ind w:firstLine="420"/>
      </w:pPr>
      <w:r>
        <w:t>}</w:t>
      </w:r>
      <w:r>
        <w:rPr>
          <w:rFonts w:hint="eastAsia"/>
        </w:rPr>
        <w:t>,</w:t>
      </w:r>
    </w:p>
    <w:p w:rsidR="00A31FF3" w:rsidRDefault="00A31FF3" w:rsidP="00A31FF3">
      <w:pPr>
        <w:ind w:firstLine="420"/>
      </w:pPr>
      <w:r>
        <w:t>"priblksize": {</w:t>
      </w:r>
    </w:p>
    <w:p w:rsidR="00A31FF3" w:rsidRDefault="00A31FF3" w:rsidP="00A31FF3">
      <w:r>
        <w:t xml:space="preserve">      "disk0": "0",</w:t>
      </w:r>
    </w:p>
    <w:p w:rsidR="00A31FF3" w:rsidRDefault="00A31FF3" w:rsidP="00A31FF3">
      <w:r>
        <w:t xml:space="preserve">      "disk1": "0",</w:t>
      </w:r>
    </w:p>
    <w:p w:rsidR="00A31FF3" w:rsidRDefault="00A31FF3" w:rsidP="00A31FF3">
      <w:r>
        <w:t xml:space="preserve">      "disk2": "0"</w:t>
      </w:r>
    </w:p>
    <w:p w:rsidR="00A31FF3" w:rsidRDefault="00A31FF3" w:rsidP="00A31FF3">
      <w:pPr>
        <w:ind w:left="420" w:firstLineChars="100" w:firstLine="210"/>
      </w:pPr>
      <w:r>
        <w:t>"disk</w:t>
      </w:r>
      <w:r>
        <w:rPr>
          <w:rFonts w:hint="eastAsia"/>
        </w:rPr>
        <w:t>3</w:t>
      </w:r>
      <w:r>
        <w:t>": "0"</w:t>
      </w:r>
    </w:p>
    <w:p w:rsidR="00A31FF3" w:rsidRDefault="00A31FF3" w:rsidP="00A31FF3">
      <w:pPr>
        <w:ind w:left="420" w:firstLineChars="100" w:firstLine="210"/>
      </w:pPr>
      <w:r>
        <w:t>"disk</w:t>
      </w:r>
      <w:r>
        <w:rPr>
          <w:rFonts w:hint="eastAsia"/>
        </w:rPr>
        <w:t>4</w:t>
      </w:r>
      <w:r>
        <w:t>": "0"</w:t>
      </w:r>
    </w:p>
    <w:p w:rsidR="00A31FF3" w:rsidRDefault="00A31FF3" w:rsidP="00A31FF3">
      <w:pPr>
        <w:ind w:left="210" w:firstLine="420"/>
      </w:pPr>
      <w:r>
        <w:t>"disk</w:t>
      </w:r>
      <w:r>
        <w:rPr>
          <w:rFonts w:hint="eastAsia"/>
        </w:rPr>
        <w:t>5</w:t>
      </w:r>
      <w:r>
        <w:t>": "0"</w:t>
      </w:r>
    </w:p>
    <w:p w:rsidR="00A31FF3" w:rsidRDefault="00A31FF3" w:rsidP="00A31FF3">
      <w:r>
        <w:t xml:space="preserve">    }</w:t>
      </w:r>
    </w:p>
    <w:p w:rsidR="00A31FF3" w:rsidRDefault="00A31FF3" w:rsidP="00A31FF3">
      <w:pPr>
        <w:ind w:firstLine="420"/>
      </w:pPr>
      <w:r>
        <w:t xml:space="preserve"> </w:t>
      </w:r>
    </w:p>
    <w:p w:rsidR="00A31FF3" w:rsidRDefault="00A31FF3" w:rsidP="00A31FF3">
      <w:r>
        <w:t xml:space="preserve">  }</w:t>
      </w:r>
    </w:p>
    <w:p w:rsidR="00A31FF3" w:rsidRDefault="00A31FF3" w:rsidP="00A31FF3">
      <w:r>
        <w:t>}</w:t>
      </w:r>
    </w:p>
    <w:p w:rsidR="00A31FF3" w:rsidRDefault="00A31FF3" w:rsidP="00A31FF3">
      <w:r>
        <w:t xml:space="preserve"> </w:t>
      </w:r>
    </w:p>
    <w:p w:rsidR="004C3666" w:rsidRDefault="003753BE">
      <w:pPr>
        <w:pStyle w:val="Heading2"/>
      </w:pPr>
      <w:r>
        <w:t>Temperature</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6"/>
        <w:gridCol w:w="1110"/>
        <w:gridCol w:w="1523"/>
        <w:gridCol w:w="4714"/>
      </w:tblGrid>
      <w:tr w:rsidR="004C3666">
        <w:trPr>
          <w:trHeight w:val="405"/>
        </w:trPr>
        <w:tc>
          <w:tcPr>
            <w:tcW w:w="104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347" w:type="dxa"/>
            <w:gridSpan w:val="3"/>
            <w:tcBorders>
              <w:top w:val="single" w:sz="4" w:space="0" w:color="auto"/>
              <w:left w:val="single" w:sz="4" w:space="0" w:color="auto"/>
              <w:bottom w:val="single" w:sz="4" w:space="0" w:color="auto"/>
              <w:right w:val="single" w:sz="4" w:space="0" w:color="auto"/>
            </w:tcBorders>
          </w:tcPr>
          <w:p w:rsidR="004C3666" w:rsidRDefault="00A31FF3">
            <w:pPr>
              <w:rPr>
                <w:rFonts w:ascii="Times New Roman" w:hAnsi="Times New Roman"/>
              </w:rPr>
            </w:pPr>
            <w:r>
              <w:rPr>
                <w:rFonts w:ascii="Times New Roman" w:hAnsi="Times New Roman"/>
              </w:rPr>
              <w:t>TEMP</w:t>
            </w:r>
          </w:p>
        </w:tc>
      </w:tr>
      <w:tr w:rsidR="004C3666">
        <w:trPr>
          <w:trHeight w:val="405"/>
        </w:trPr>
        <w:tc>
          <w:tcPr>
            <w:tcW w:w="8393" w:type="dxa"/>
            <w:gridSpan w:val="4"/>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52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71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 xml:space="preserve">unit </w:t>
            </w: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unit</w:t>
            </w:r>
          </w:p>
        </w:tc>
        <w:tc>
          <w:tcPr>
            <w:tcW w:w="471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temperature root node</w:t>
            </w: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471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the below name corresponding to each control type</w:t>
            </w:r>
          </w:p>
          <w:p w:rsidR="004C3666" w:rsidRDefault="003753BE">
            <w:pPr>
              <w:rPr>
                <w:rFonts w:ascii="Times New Roman" w:hAnsi="Times New Roman"/>
              </w:rPr>
            </w:pPr>
            <w:r>
              <w:rPr>
                <w:rFonts w:ascii="Times New Roman" w:hAnsi="Times New Roman"/>
              </w:rPr>
              <w:t xml:space="preserve">lalarm—low temperature </w:t>
            </w:r>
          </w:p>
          <w:p w:rsidR="004C3666" w:rsidRDefault="003753BE">
            <w:pPr>
              <w:rPr>
                <w:rFonts w:ascii="Times New Roman" w:hAnsi="Times New Roman"/>
              </w:rPr>
            </w:pPr>
            <w:r>
              <w:rPr>
                <w:rFonts w:ascii="Times New Roman" w:hAnsi="Times New Roman"/>
              </w:rPr>
              <w:t xml:space="preserve">halarm—high temperature </w:t>
            </w:r>
          </w:p>
          <w:p w:rsidR="004C3666" w:rsidRDefault="003753BE">
            <w:pPr>
              <w:rPr>
                <w:rFonts w:ascii="Times New Roman" w:hAnsi="Times New Roman"/>
              </w:rPr>
            </w:pPr>
            <w:r>
              <w:rPr>
                <w:rFonts w:ascii="Times New Roman" w:hAnsi="Times New Roman"/>
              </w:rPr>
              <w:t xml:space="preserve">for more detail information, please refer to the alarm parameter </w:t>
            </w:r>
          </w:p>
        </w:tc>
      </w:tr>
    </w:tbl>
    <w:p w:rsidR="004C3666" w:rsidRDefault="004C3666">
      <w:pPr>
        <w:jc w:val="cente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2"/>
        <w:gridCol w:w="1954"/>
        <w:gridCol w:w="4437"/>
      </w:tblGrid>
      <w:tr w:rsidR="004C3666">
        <w:trPr>
          <w:trHeight w:val="180"/>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alarm parameter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Content</w:t>
            </w:r>
          </w:p>
        </w:tc>
        <w:tc>
          <w:tcPr>
            <w:tcW w:w="195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43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enable</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enable</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limit</w:t>
            </w:r>
          </w:p>
        </w:tc>
        <w:tc>
          <w:tcPr>
            <w:tcW w:w="44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the threshold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delay</w:t>
            </w:r>
          </w:p>
        </w:tc>
        <w:tc>
          <w:tcPr>
            <w:tcW w:w="44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alarm delay duration, unit: recond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record</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record</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holdtime</w:t>
            </w:r>
          </w:p>
        </w:tc>
        <w:tc>
          <w:tcPr>
            <w:tcW w:w="44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Duration of state protection, unit: second</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linkage</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linkage</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bit0—alarm output 1</w:t>
            </w:r>
          </w:p>
          <w:p w:rsidR="004C3666" w:rsidRDefault="003753BE">
            <w:pPr>
              <w:rPr>
                <w:rFonts w:ascii="Times New Roman" w:hAnsi="Times New Roman"/>
              </w:rPr>
            </w:pPr>
            <w:r>
              <w:rPr>
                <w:rFonts w:ascii="Times New Roman" w:hAnsi="Times New Roman"/>
              </w:rPr>
              <w:t>bit1—alarm output 2</w:t>
            </w:r>
          </w:p>
          <w:p w:rsidR="004C3666" w:rsidRDefault="003753BE">
            <w:pPr>
              <w:rPr>
                <w:rFonts w:ascii="Times New Roman" w:hAnsi="Times New Roman"/>
              </w:rPr>
            </w:pPr>
            <w:r>
              <w:rPr>
                <w:rFonts w:ascii="Times New Roman" w:hAnsi="Times New Roman"/>
              </w:rPr>
              <w:t>bit2—buzzer</w:t>
            </w:r>
          </w:p>
          <w:p w:rsidR="004C3666" w:rsidRDefault="003753BE">
            <w:pPr>
              <w:rPr>
                <w:rFonts w:ascii="Times New Roman" w:hAnsi="Times New Roman"/>
              </w:rPr>
            </w:pPr>
            <w:r>
              <w:rPr>
                <w:rFonts w:ascii="Times New Roman" w:hAnsi="Times New Roman"/>
              </w:rPr>
              <w:t xml:space="preserve">bit3—snapshot </w:t>
            </w:r>
          </w:p>
          <w:p w:rsidR="004C3666" w:rsidRDefault="003753BE">
            <w:pPr>
              <w:rPr>
                <w:rFonts w:ascii="Times New Roman" w:hAnsi="Times New Roman"/>
              </w:rPr>
            </w:pPr>
            <w:r>
              <w:rPr>
                <w:rFonts w:ascii="Times New Roman" w:hAnsi="Times New Roman"/>
              </w:rPr>
              <w:t>bit4—request intercom</w:t>
            </w:r>
          </w:p>
          <w:p w:rsidR="004C3666" w:rsidRDefault="003753BE">
            <w:pPr>
              <w:rPr>
                <w:rFonts w:ascii="Times New Roman" w:hAnsi="Times New Roman"/>
              </w:rPr>
            </w:pPr>
            <w:r>
              <w:rPr>
                <w:rFonts w:ascii="Times New Roman" w:hAnsi="Times New Roman"/>
              </w:rPr>
              <w:t xml:space="preserve">bit5—center server </w:t>
            </w:r>
          </w:p>
          <w:p w:rsidR="004C3666" w:rsidRDefault="003753BE">
            <w:pPr>
              <w:rPr>
                <w:rFonts w:ascii="Times New Roman" w:hAnsi="Times New Roman"/>
              </w:rPr>
            </w:pPr>
            <w:r>
              <w:rPr>
                <w:rFonts w:ascii="Times New Roman" w:hAnsi="Times New Roman"/>
              </w:rPr>
              <w:t xml:space="preserve">bit6—GUI prompt </w:t>
            </w:r>
          </w:p>
        </w:tc>
      </w:tr>
    </w:tbl>
    <w:p w:rsidR="004C3666" w:rsidRDefault="004C3666">
      <w:pP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Demo</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A31FF3">
      <w:pPr>
        <w:rPr>
          <w:rFonts w:ascii="Times New Roman" w:hAnsi="Times New Roman"/>
        </w:rPr>
      </w:pPr>
      <w:r>
        <w:rPr>
          <w:rFonts w:ascii="Times New Roman" w:hAnsi="Times New Roman"/>
        </w:rPr>
        <w:t xml:space="preserve">  "TEMP</w:t>
      </w:r>
      <w:r w:rsidR="003753BE">
        <w:rPr>
          <w:rFonts w:ascii="Times New Roman" w:hAnsi="Times New Roman"/>
        </w:rPr>
        <w:t>": {</w:t>
      </w:r>
    </w:p>
    <w:p w:rsidR="004C3666" w:rsidRDefault="003753BE">
      <w:pPr>
        <w:rPr>
          <w:rFonts w:ascii="Times New Roman" w:hAnsi="Times New Roman"/>
        </w:rPr>
      </w:pPr>
      <w:r>
        <w:rPr>
          <w:rFonts w:ascii="Times New Roman" w:hAnsi="Times New Roman"/>
        </w:rPr>
        <w:t xml:space="preserve">    "-</w:t>
      </w:r>
      <w:r w:rsidR="00A31FF3">
        <w:rPr>
          <w:rFonts w:ascii="Times New Roman" w:hAnsi="Times New Roman"/>
        </w:rPr>
        <w:t>-</w:t>
      </w:r>
      <w:r>
        <w:rPr>
          <w:rFonts w:ascii="Times New Roman" w:hAnsi="Times New Roman"/>
        </w:rPr>
        <w:t>version": "1.0.1.0",</w:t>
      </w:r>
    </w:p>
    <w:p w:rsidR="004C3666" w:rsidRDefault="003753BE">
      <w:pPr>
        <w:rPr>
          <w:rFonts w:ascii="Times New Roman" w:hAnsi="Times New Roman"/>
        </w:rPr>
      </w:pPr>
      <w:r>
        <w:rPr>
          <w:rFonts w:ascii="Times New Roman" w:hAnsi="Times New Roman"/>
        </w:rPr>
        <w:t xml:space="preserve">    "unit": "0",</w:t>
      </w:r>
    </w:p>
    <w:p w:rsidR="004C3666" w:rsidRDefault="003753BE">
      <w:pPr>
        <w:rPr>
          <w:rFonts w:ascii="Times New Roman" w:hAnsi="Times New Roman"/>
        </w:rPr>
      </w:pPr>
      <w:r>
        <w:rPr>
          <w:rFonts w:ascii="Times New Roman" w:hAnsi="Times New Roman"/>
        </w:rPr>
        <w:t xml:space="preserve">    "lalarm":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"limit": "11",</w:t>
      </w:r>
    </w:p>
    <w:p w:rsidR="004C3666" w:rsidRDefault="003753BE">
      <w:pPr>
        <w:rPr>
          <w:rFonts w:ascii="Times New Roman" w:hAnsi="Times New Roman"/>
        </w:rPr>
      </w:pPr>
      <w:r>
        <w:rPr>
          <w:rFonts w:ascii="Times New Roman" w:hAnsi="Times New Roman"/>
        </w:rPr>
        <w:t xml:space="preserve">      "delay": "0",</w:t>
      </w:r>
    </w:p>
    <w:p w:rsidR="004C3666" w:rsidRDefault="003753BE">
      <w:pPr>
        <w:rPr>
          <w:rFonts w:ascii="Times New Roman" w:hAnsi="Times New Roman"/>
        </w:rPr>
      </w:pPr>
      <w:r>
        <w:rPr>
          <w:rFonts w:ascii="Times New Roman" w:hAnsi="Times New Roman"/>
        </w:rPr>
        <w:t xml:space="preserve">      "record": "0",</w:t>
      </w:r>
    </w:p>
    <w:p w:rsidR="004C3666" w:rsidRDefault="003753BE">
      <w:pPr>
        <w:rPr>
          <w:rFonts w:ascii="Times New Roman" w:hAnsi="Times New Roman"/>
        </w:rPr>
      </w:pPr>
      <w:r>
        <w:rPr>
          <w:rFonts w:ascii="Times New Roman" w:hAnsi="Times New Roman"/>
        </w:rPr>
        <w:t xml:space="preserve">      "holdtime": "0",</w:t>
      </w:r>
    </w:p>
    <w:p w:rsidR="004C3666" w:rsidRDefault="003753BE">
      <w:pPr>
        <w:rPr>
          <w:rFonts w:ascii="Times New Roman" w:hAnsi="Times New Roman"/>
        </w:rPr>
      </w:pPr>
      <w:r>
        <w:rPr>
          <w:rFonts w:ascii="Times New Roman" w:hAnsi="Times New Roman"/>
        </w:rPr>
        <w:t xml:space="preserve">      "linkage": "0"</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"halarm":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"limit": "15",</w:t>
      </w:r>
    </w:p>
    <w:p w:rsidR="004C3666" w:rsidRDefault="003753BE">
      <w:pPr>
        <w:rPr>
          <w:rFonts w:ascii="Times New Roman" w:hAnsi="Times New Roman"/>
        </w:rPr>
      </w:pPr>
      <w:r>
        <w:rPr>
          <w:rFonts w:ascii="Times New Roman" w:hAnsi="Times New Roman"/>
        </w:rPr>
        <w:t xml:space="preserve">      "delay": "0",</w:t>
      </w:r>
    </w:p>
    <w:p w:rsidR="004C3666" w:rsidRDefault="003753BE">
      <w:pPr>
        <w:rPr>
          <w:rFonts w:ascii="Times New Roman" w:hAnsi="Times New Roman"/>
        </w:rPr>
      </w:pPr>
      <w:r>
        <w:rPr>
          <w:rFonts w:ascii="Times New Roman" w:hAnsi="Times New Roman"/>
        </w:rPr>
        <w:t xml:space="preserve">      "record": "0",</w:t>
      </w:r>
    </w:p>
    <w:p w:rsidR="004C3666" w:rsidRDefault="003753BE">
      <w:pPr>
        <w:rPr>
          <w:rFonts w:ascii="Times New Roman" w:hAnsi="Times New Roman"/>
        </w:rPr>
      </w:pPr>
      <w:r>
        <w:rPr>
          <w:rFonts w:ascii="Times New Roman" w:hAnsi="Times New Roman"/>
        </w:rPr>
        <w:t xml:space="preserve">      "holdtime": "0",</w:t>
      </w:r>
    </w:p>
    <w:p w:rsidR="004C3666" w:rsidRDefault="003753BE">
      <w:pPr>
        <w:rPr>
          <w:rFonts w:ascii="Times New Roman" w:hAnsi="Times New Roman"/>
        </w:rPr>
      </w:pPr>
      <w:r>
        <w:rPr>
          <w:rFonts w:ascii="Times New Roman" w:hAnsi="Times New Roman"/>
        </w:rPr>
        <w:t xml:space="preserve">      "linkage": "17"</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2"/>
      </w:pPr>
      <w:r>
        <w:t>Remote Upgrade</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6"/>
        <w:gridCol w:w="1110"/>
        <w:gridCol w:w="1523"/>
        <w:gridCol w:w="4714"/>
      </w:tblGrid>
      <w:tr w:rsidR="004C3666">
        <w:trPr>
          <w:trHeight w:val="405"/>
        </w:trPr>
        <w:tc>
          <w:tcPr>
            <w:tcW w:w="1046"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347" w:type="dxa"/>
            <w:gridSpan w:val="3"/>
            <w:tcBorders>
              <w:top w:val="single" w:sz="4" w:space="0" w:color="auto"/>
              <w:left w:val="single" w:sz="4" w:space="0" w:color="auto"/>
              <w:bottom w:val="single" w:sz="4" w:space="0" w:color="auto"/>
              <w:right w:val="single" w:sz="4" w:space="0" w:color="auto"/>
            </w:tcBorders>
          </w:tcPr>
          <w:p w:rsidR="004C3666" w:rsidRDefault="00A31FF3">
            <w:pPr>
              <w:rPr>
                <w:rFonts w:ascii="Times New Roman" w:hAnsi="Times New Roman"/>
              </w:rPr>
            </w:pPr>
            <w:r>
              <w:rPr>
                <w:rFonts w:ascii="Times New Roman" w:hAnsi="Times New Roman"/>
              </w:rPr>
              <w:t>UPGRADE</w:t>
            </w:r>
          </w:p>
        </w:tc>
      </w:tr>
      <w:tr w:rsidR="004C3666">
        <w:trPr>
          <w:trHeight w:val="405"/>
        </w:trPr>
        <w:tc>
          <w:tcPr>
            <w:tcW w:w="8393" w:type="dxa"/>
            <w:gridSpan w:val="4"/>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523"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71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Description </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IP address of Server</w:t>
            </w: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ip</w:t>
            </w:r>
          </w:p>
        </w:tc>
        <w:tc>
          <w:tcPr>
            <w:tcW w:w="471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FTP server address, 0~64 byte</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Port of Server</w:t>
            </w: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port</w:t>
            </w:r>
          </w:p>
        </w:tc>
        <w:tc>
          <w:tcPr>
            <w:tcW w:w="471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FTP server port</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user name</w:t>
            </w: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user</w:t>
            </w:r>
          </w:p>
        </w:tc>
        <w:tc>
          <w:tcPr>
            <w:tcW w:w="471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FTP server user name, 0~32 byte</w:t>
            </w:r>
          </w:p>
        </w:tc>
      </w:tr>
      <w:tr w:rsidR="004C3666">
        <w:trPr>
          <w:trHeight w:val="405"/>
        </w:trPr>
        <w:tc>
          <w:tcPr>
            <w:tcW w:w="2156"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password </w:t>
            </w:r>
          </w:p>
        </w:tc>
        <w:tc>
          <w:tcPr>
            <w:tcW w:w="1523"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passwd</w:t>
            </w:r>
          </w:p>
        </w:tc>
        <w:tc>
          <w:tcPr>
            <w:tcW w:w="471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FTP Server password, 0~32 byte</w:t>
            </w:r>
          </w:p>
        </w:tc>
      </w:tr>
    </w:tbl>
    <w:p w:rsidR="004C3666" w:rsidRDefault="004C3666">
      <w:pPr>
        <w:jc w:val="center"/>
        <w:rPr>
          <w:rFonts w:ascii="Times New Roman" w:hAnsi="Times New Roman"/>
        </w:rPr>
      </w:pP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Demo</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A31FF3">
      <w:pPr>
        <w:rPr>
          <w:rFonts w:ascii="Times New Roman" w:hAnsi="Times New Roman"/>
        </w:rPr>
      </w:pPr>
      <w:r>
        <w:rPr>
          <w:rFonts w:ascii="Times New Roman" w:hAnsi="Times New Roman"/>
        </w:rPr>
        <w:t xml:space="preserve">  "UPGRADE</w:t>
      </w:r>
      <w:r w:rsidR="003753BE">
        <w:rPr>
          <w:rFonts w:ascii="Times New Roman" w:hAnsi="Times New Roman"/>
        </w:rPr>
        <w:t>": {</w:t>
      </w:r>
    </w:p>
    <w:p w:rsidR="004C3666" w:rsidRDefault="003753BE">
      <w:pPr>
        <w:rPr>
          <w:rFonts w:ascii="Times New Roman" w:hAnsi="Times New Roman"/>
        </w:rPr>
      </w:pPr>
      <w:r>
        <w:rPr>
          <w:rFonts w:ascii="Times New Roman" w:hAnsi="Times New Roman"/>
        </w:rPr>
        <w:t xml:space="preserve">    "-</w:t>
      </w:r>
      <w:r w:rsidR="00A31FF3">
        <w:rPr>
          <w:rFonts w:ascii="Times New Roman" w:hAnsi="Times New Roman"/>
        </w:rPr>
        <w:t>-</w:t>
      </w:r>
      <w:r>
        <w:rPr>
          <w:rFonts w:ascii="Times New Roman" w:hAnsi="Times New Roman"/>
        </w:rPr>
        <w:t>version": "1.0.1.0",</w:t>
      </w:r>
    </w:p>
    <w:p w:rsidR="004C3666" w:rsidRDefault="003753BE">
      <w:pPr>
        <w:rPr>
          <w:rFonts w:ascii="Times New Roman" w:hAnsi="Times New Roman"/>
        </w:rPr>
      </w:pPr>
      <w:r>
        <w:rPr>
          <w:rFonts w:ascii="Times New Roman" w:hAnsi="Times New Roman"/>
        </w:rPr>
        <w:t xml:space="preserve">    "ip": "192.168.001.100",</w:t>
      </w:r>
    </w:p>
    <w:p w:rsidR="004C3666" w:rsidRDefault="003753BE">
      <w:pPr>
        <w:rPr>
          <w:rFonts w:ascii="Times New Roman" w:hAnsi="Times New Roman"/>
        </w:rPr>
      </w:pPr>
      <w:r>
        <w:rPr>
          <w:rFonts w:ascii="Times New Roman" w:hAnsi="Times New Roman"/>
        </w:rPr>
        <w:t xml:space="preserve">    "port": "21",</w:t>
      </w:r>
    </w:p>
    <w:p w:rsidR="004C3666" w:rsidRDefault="003753BE">
      <w:pPr>
        <w:rPr>
          <w:rFonts w:ascii="Times New Roman" w:hAnsi="Times New Roman"/>
        </w:rPr>
      </w:pPr>
      <w:r>
        <w:rPr>
          <w:rFonts w:ascii="Times New Roman" w:hAnsi="Times New Roman"/>
        </w:rPr>
        <w:t xml:space="preserve">    "user": "test",</w:t>
      </w:r>
    </w:p>
    <w:p w:rsidR="004C3666" w:rsidRDefault="003753BE">
      <w:pPr>
        <w:rPr>
          <w:rFonts w:ascii="Times New Roman" w:hAnsi="Times New Roman"/>
        </w:rPr>
      </w:pPr>
      <w:r>
        <w:rPr>
          <w:rFonts w:ascii="Times New Roman" w:hAnsi="Times New Roman"/>
        </w:rPr>
        <w:t xml:space="preserve">    "passwd": "123456"</w:t>
      </w:r>
    </w:p>
    <w:p w:rsidR="004C3666" w:rsidRDefault="003753BE">
      <w:pPr>
        <w:rPr>
          <w:rFonts w:ascii="Times New Roman" w:hAnsi="Times New Roman"/>
        </w:rPr>
      </w:pPr>
      <w:r>
        <w:rPr>
          <w:rFonts w:ascii="Times New Roman" w:hAnsi="Times New Roman"/>
        </w:rPr>
        <w:t xml:space="preserve">  }</w:t>
      </w:r>
    </w:p>
    <w:p w:rsidR="004C3666" w:rsidRDefault="004C3666">
      <w:pPr>
        <w:rPr>
          <w:rFonts w:ascii="Times New Roman" w:hAnsi="Times New Roman"/>
        </w:rPr>
      </w:pPr>
    </w:p>
    <w:p w:rsidR="004C3666" w:rsidRDefault="003753BE">
      <w:pPr>
        <w:pStyle w:val="Heading2"/>
      </w:pPr>
      <w:r>
        <w:t>Video lost</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600"/>
        <w:gridCol w:w="1865"/>
        <w:gridCol w:w="4939"/>
      </w:tblGrid>
      <w:tr w:rsidR="004C3666">
        <w:trPr>
          <w:trHeight w:val="405"/>
        </w:trPr>
        <w:tc>
          <w:tcPr>
            <w:tcW w:w="9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404" w:type="dxa"/>
            <w:gridSpan w:val="3"/>
            <w:tcBorders>
              <w:top w:val="single" w:sz="4" w:space="0" w:color="auto"/>
              <w:left w:val="single" w:sz="4" w:space="0" w:color="auto"/>
              <w:bottom w:val="single" w:sz="4" w:space="0" w:color="auto"/>
              <w:right w:val="single" w:sz="4" w:space="0" w:color="auto"/>
            </w:tcBorders>
          </w:tcPr>
          <w:p w:rsidR="004C3666" w:rsidRDefault="00A31FF3">
            <w:pPr>
              <w:rPr>
                <w:rFonts w:ascii="Times New Roman" w:hAnsi="Times New Roman"/>
              </w:rPr>
            </w:pPr>
            <w:r>
              <w:rPr>
                <w:rFonts w:ascii="Times New Roman" w:hAnsi="Times New Roman"/>
              </w:rPr>
              <w:t>VideoLostA</w:t>
            </w:r>
            <w:r w:rsidR="003753BE">
              <w:rPr>
                <w:rFonts w:ascii="Times New Roman" w:hAnsi="Times New Roman"/>
              </w:rPr>
              <w:t>lm</w:t>
            </w:r>
          </w:p>
        </w:tc>
      </w:tr>
      <w:tr w:rsidR="004C3666">
        <w:trPr>
          <w:trHeight w:val="405"/>
        </w:trPr>
        <w:tc>
          <w:tcPr>
            <w:tcW w:w="8393" w:type="dxa"/>
            <w:gridSpan w:val="4"/>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8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3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18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493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channel root node</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chn</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rsidP="00A31FF3">
            <w:pPr>
              <w:rPr>
                <w:rFonts w:ascii="Times New Roman" w:hAnsi="Times New Roman"/>
              </w:rPr>
            </w:pPr>
            <w:r>
              <w:rPr>
                <w:rFonts w:ascii="Times New Roman" w:hAnsi="Times New Roman"/>
              </w:rPr>
              <w:t xml:space="preserve">chn0 is channel 1, chn1 is channel 2, and so on, </w:t>
            </w:r>
            <w:r w:rsidR="00A31FF3">
              <w:rPr>
                <w:rFonts w:ascii="Times New Roman" w:hAnsi="Times New Roman"/>
              </w:rPr>
              <w:t>There are</w:t>
            </w:r>
            <w:r>
              <w:rPr>
                <w:rFonts w:ascii="Times New Roman" w:hAnsi="Times New Roman"/>
              </w:rPr>
              <w:t xml:space="preserve"> 16 channel</w:t>
            </w:r>
            <w:r w:rsidR="00A31FF3">
              <w:rPr>
                <w:rFonts w:ascii="Times New Roman" w:hAnsi="Times New Roman"/>
              </w:rPr>
              <w:t>s.</w:t>
            </w:r>
            <w:r>
              <w:rPr>
                <w:rFonts w:ascii="Times New Roman" w:hAnsi="Times New Roman"/>
              </w:rPr>
              <w:t xml:space="preserve"> for more detail, please refer to the configuration parameter </w:t>
            </w:r>
          </w:p>
        </w:tc>
      </w:tr>
    </w:tbl>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2"/>
        <w:gridCol w:w="1954"/>
        <w:gridCol w:w="4437"/>
      </w:tblGrid>
      <w:tr w:rsidR="004C3666">
        <w:trPr>
          <w:trHeight w:val="180"/>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Configration parameter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95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43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enable </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enable</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A31FF3">
            <w:pPr>
              <w:rPr>
                <w:rFonts w:ascii="Times New Roman" w:hAnsi="Times New Roman"/>
              </w:rPr>
            </w:pPr>
            <w:r>
              <w:rPr>
                <w:rFonts w:ascii="Times New Roman" w:hAnsi="Times New Roman"/>
              </w:rPr>
              <w:t>interval</w:t>
            </w:r>
          </w:p>
        </w:tc>
        <w:tc>
          <w:tcPr>
            <w:tcW w:w="44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reserved</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delay</w:t>
            </w:r>
          </w:p>
        </w:tc>
        <w:tc>
          <w:tcPr>
            <w:tcW w:w="443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reserved</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A31FF3">
            <w:pPr>
              <w:rPr>
                <w:rFonts w:ascii="Times New Roman" w:hAnsi="Times New Roman"/>
              </w:rPr>
            </w:pPr>
            <w:r>
              <w:rPr>
                <w:rFonts w:ascii="Times New Roman" w:hAnsi="Times New Roman"/>
              </w:rPr>
              <w:t>holdT</w:t>
            </w:r>
            <w:r w:rsidR="003753BE">
              <w:rPr>
                <w:rFonts w:ascii="Times New Roman" w:hAnsi="Times New Roman"/>
              </w:rPr>
              <w:t>ime</w:t>
            </w:r>
          </w:p>
        </w:tc>
        <w:tc>
          <w:tcPr>
            <w:tcW w:w="443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reserved</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linkage</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bit0—alarm output 1</w:t>
            </w:r>
          </w:p>
          <w:p w:rsidR="004C3666" w:rsidRDefault="003753BE">
            <w:pPr>
              <w:rPr>
                <w:rFonts w:ascii="Times New Roman" w:hAnsi="Times New Roman"/>
              </w:rPr>
            </w:pPr>
            <w:r>
              <w:rPr>
                <w:rFonts w:ascii="Times New Roman" w:hAnsi="Times New Roman"/>
              </w:rPr>
              <w:t>bit1—alarm output 2</w:t>
            </w:r>
          </w:p>
          <w:p w:rsidR="004C3666" w:rsidRDefault="003753BE">
            <w:pPr>
              <w:rPr>
                <w:rFonts w:ascii="Times New Roman" w:hAnsi="Times New Roman"/>
              </w:rPr>
            </w:pPr>
            <w:r>
              <w:rPr>
                <w:rFonts w:ascii="Times New Roman" w:hAnsi="Times New Roman"/>
              </w:rPr>
              <w:t>bit2—buzzer</w:t>
            </w:r>
          </w:p>
          <w:p w:rsidR="004C3666" w:rsidRDefault="003753BE">
            <w:pPr>
              <w:rPr>
                <w:rFonts w:ascii="Times New Roman" w:hAnsi="Times New Roman"/>
              </w:rPr>
            </w:pPr>
            <w:r>
              <w:rPr>
                <w:rFonts w:ascii="Times New Roman" w:hAnsi="Times New Roman"/>
              </w:rPr>
              <w:t xml:space="preserve">bit3—snapshot </w:t>
            </w:r>
          </w:p>
          <w:p w:rsidR="004C3666" w:rsidRDefault="003753BE">
            <w:pPr>
              <w:rPr>
                <w:rFonts w:ascii="Times New Roman" w:hAnsi="Times New Roman"/>
              </w:rPr>
            </w:pPr>
            <w:r>
              <w:rPr>
                <w:rFonts w:ascii="Times New Roman" w:hAnsi="Times New Roman"/>
              </w:rPr>
              <w:t xml:space="preserve">bit4—request intercom </w:t>
            </w:r>
          </w:p>
          <w:p w:rsidR="004C3666" w:rsidRDefault="003753BE">
            <w:pPr>
              <w:rPr>
                <w:rFonts w:ascii="Times New Roman" w:hAnsi="Times New Roman"/>
              </w:rPr>
            </w:pPr>
            <w:r>
              <w:rPr>
                <w:rFonts w:ascii="Times New Roman" w:hAnsi="Times New Roman"/>
              </w:rPr>
              <w:t xml:space="preserve">bit5—center server </w:t>
            </w:r>
          </w:p>
          <w:p w:rsidR="004C3666" w:rsidRDefault="003753BE">
            <w:pPr>
              <w:rPr>
                <w:rFonts w:ascii="Times New Roman" w:hAnsi="Times New Roman"/>
              </w:rPr>
            </w:pPr>
            <w:r>
              <w:rPr>
                <w:rFonts w:ascii="Times New Roman" w:hAnsi="Times New Roman"/>
              </w:rPr>
              <w:t>bit6—GUI prompt</w:t>
            </w:r>
          </w:p>
          <w:p w:rsidR="004C3666" w:rsidRDefault="004C3666">
            <w:pPr>
              <w:rPr>
                <w:rFonts w:ascii="Times New Roman" w:hAnsi="Times New Roman"/>
              </w:rPr>
            </w:pP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Demo</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4C3666" w:rsidRDefault="00A31FF3">
      <w:pPr>
        <w:rPr>
          <w:rFonts w:ascii="Times New Roman" w:hAnsi="Times New Roman"/>
        </w:rPr>
      </w:pPr>
      <w:r>
        <w:rPr>
          <w:rFonts w:ascii="Times New Roman" w:hAnsi="Times New Roman"/>
        </w:rPr>
        <w:t xml:space="preserve">  "VideoLostA</w:t>
      </w:r>
      <w:r w:rsidR="003753BE">
        <w:rPr>
          <w:rFonts w:ascii="Times New Roman" w:hAnsi="Times New Roman"/>
        </w:rPr>
        <w:t>lm": {</w:t>
      </w:r>
    </w:p>
    <w:p w:rsidR="004C3666" w:rsidRDefault="003753BE">
      <w:pPr>
        <w:rPr>
          <w:rFonts w:ascii="Times New Roman" w:hAnsi="Times New Roman"/>
        </w:rPr>
      </w:pPr>
      <w:r>
        <w:rPr>
          <w:rFonts w:ascii="Times New Roman" w:hAnsi="Times New Roman"/>
        </w:rPr>
        <w:t xml:space="preserve">    "-</w:t>
      </w:r>
      <w:r w:rsidR="00A31FF3">
        <w:rPr>
          <w:rFonts w:ascii="Times New Roman" w:hAnsi="Times New Roman"/>
        </w:rPr>
        <w:t>-</w:t>
      </w:r>
      <w:r>
        <w:rPr>
          <w:rFonts w:ascii="Times New Roman" w:hAnsi="Times New Roman"/>
        </w:rPr>
        <w:t>version": "1.0.1.1",</w:t>
      </w:r>
    </w:p>
    <w:p w:rsidR="004C3666" w:rsidRDefault="003753BE">
      <w:pPr>
        <w:rPr>
          <w:rFonts w:ascii="Times New Roman" w:hAnsi="Times New Roman"/>
        </w:rPr>
      </w:pPr>
      <w:r>
        <w:rPr>
          <w:rFonts w:ascii="Times New Roman" w:hAnsi="Times New Roman"/>
        </w:rPr>
        <w:t xml:space="preserve">    "chn0":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"interval": "600",</w:t>
      </w:r>
    </w:p>
    <w:p w:rsidR="004C3666" w:rsidRDefault="003753BE">
      <w:pPr>
        <w:rPr>
          <w:rFonts w:ascii="Times New Roman" w:hAnsi="Times New Roman"/>
        </w:rPr>
      </w:pPr>
      <w:r>
        <w:rPr>
          <w:rFonts w:ascii="Times New Roman" w:hAnsi="Times New Roman"/>
        </w:rPr>
        <w:t xml:space="preserve">      "delay": "15",</w:t>
      </w:r>
    </w:p>
    <w:p w:rsidR="004C3666" w:rsidRDefault="003753BE">
      <w:pPr>
        <w:rPr>
          <w:rFonts w:ascii="Times New Roman" w:hAnsi="Times New Roman"/>
        </w:rPr>
      </w:pPr>
      <w:r>
        <w:rPr>
          <w:rFonts w:ascii="Times New Roman" w:hAnsi="Times New Roman"/>
        </w:rPr>
        <w:t xml:space="preserve">      "holdTime": "60",</w:t>
      </w:r>
    </w:p>
    <w:p w:rsidR="004C3666" w:rsidRDefault="003753BE">
      <w:pPr>
        <w:rPr>
          <w:rFonts w:ascii="Times New Roman" w:hAnsi="Times New Roman"/>
        </w:rPr>
      </w:pPr>
      <w:r>
        <w:rPr>
          <w:rFonts w:ascii="Times New Roman" w:hAnsi="Times New Roman"/>
        </w:rPr>
        <w:t xml:space="preserve">      "linkage": "0"</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"chn1":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"interval": "600",</w:t>
      </w:r>
    </w:p>
    <w:p w:rsidR="004C3666" w:rsidRDefault="003753BE">
      <w:pPr>
        <w:rPr>
          <w:rFonts w:ascii="Times New Roman" w:hAnsi="Times New Roman"/>
        </w:rPr>
      </w:pPr>
      <w:r>
        <w:rPr>
          <w:rFonts w:ascii="Times New Roman" w:hAnsi="Times New Roman"/>
        </w:rPr>
        <w:t xml:space="preserve">      "delay": "15",</w:t>
      </w:r>
    </w:p>
    <w:p w:rsidR="004C3666" w:rsidRDefault="003753BE">
      <w:pPr>
        <w:rPr>
          <w:rFonts w:ascii="Times New Roman" w:hAnsi="Times New Roman"/>
        </w:rPr>
      </w:pPr>
      <w:r>
        <w:rPr>
          <w:rFonts w:ascii="Times New Roman" w:hAnsi="Times New Roman"/>
        </w:rPr>
        <w:t xml:space="preserve">      "holdTime": "60",</w:t>
      </w:r>
    </w:p>
    <w:p w:rsidR="004C3666" w:rsidRDefault="003753BE">
      <w:pPr>
        <w:rPr>
          <w:rFonts w:ascii="Times New Roman" w:hAnsi="Times New Roman"/>
        </w:rPr>
      </w:pPr>
      <w:r>
        <w:rPr>
          <w:rFonts w:ascii="Times New Roman" w:hAnsi="Times New Roman"/>
        </w:rPr>
        <w:t xml:space="preserve">      "linkage": "0"</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"chn2":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"interval": "600",</w:t>
      </w:r>
    </w:p>
    <w:p w:rsidR="004C3666" w:rsidRDefault="003753BE">
      <w:pPr>
        <w:rPr>
          <w:rFonts w:ascii="Times New Roman" w:hAnsi="Times New Roman"/>
        </w:rPr>
      </w:pPr>
      <w:r>
        <w:rPr>
          <w:rFonts w:ascii="Times New Roman" w:hAnsi="Times New Roman"/>
        </w:rPr>
        <w:t xml:space="preserve">      "delay": "15",</w:t>
      </w:r>
    </w:p>
    <w:p w:rsidR="004C3666" w:rsidRDefault="003753BE">
      <w:pPr>
        <w:rPr>
          <w:rFonts w:ascii="Times New Roman" w:hAnsi="Times New Roman"/>
        </w:rPr>
      </w:pPr>
      <w:r>
        <w:rPr>
          <w:rFonts w:ascii="Times New Roman" w:hAnsi="Times New Roman"/>
        </w:rPr>
        <w:t xml:space="preserve">      "holdTime": "60",</w:t>
      </w:r>
    </w:p>
    <w:p w:rsidR="004C3666" w:rsidRDefault="003753BE">
      <w:pPr>
        <w:rPr>
          <w:rFonts w:ascii="Times New Roman" w:hAnsi="Times New Roman"/>
        </w:rPr>
      </w:pPr>
      <w:r>
        <w:rPr>
          <w:rFonts w:ascii="Times New Roman" w:hAnsi="Times New Roman"/>
        </w:rPr>
        <w:t xml:space="preserve">      "linkage": "0"</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"chn3":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"interval": "600",</w:t>
      </w:r>
    </w:p>
    <w:p w:rsidR="004C3666" w:rsidRDefault="003753BE">
      <w:pPr>
        <w:rPr>
          <w:rFonts w:ascii="Times New Roman" w:hAnsi="Times New Roman"/>
        </w:rPr>
      </w:pPr>
      <w:r>
        <w:rPr>
          <w:rFonts w:ascii="Times New Roman" w:hAnsi="Times New Roman"/>
        </w:rPr>
        <w:t xml:space="preserve">      "delay": "15",</w:t>
      </w:r>
    </w:p>
    <w:p w:rsidR="004C3666" w:rsidRDefault="003753BE">
      <w:pPr>
        <w:rPr>
          <w:rFonts w:ascii="Times New Roman" w:hAnsi="Times New Roman"/>
        </w:rPr>
      </w:pPr>
      <w:r>
        <w:rPr>
          <w:rFonts w:ascii="Times New Roman" w:hAnsi="Times New Roman"/>
        </w:rPr>
        <w:t xml:space="preserve">      "holdTime": "60",</w:t>
      </w:r>
    </w:p>
    <w:p w:rsidR="004C3666" w:rsidRDefault="003753BE">
      <w:pPr>
        <w:rPr>
          <w:rFonts w:ascii="Times New Roman" w:hAnsi="Times New Roman"/>
        </w:rPr>
      </w:pPr>
      <w:r>
        <w:rPr>
          <w:rFonts w:ascii="Times New Roman" w:hAnsi="Times New Roman"/>
        </w:rPr>
        <w:t xml:space="preserve">      "linkage": "0"</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3753BE">
      <w:pPr>
        <w:pStyle w:val="Heading2"/>
      </w:pPr>
      <w:r>
        <w:t xml:space="preserve">Video Output </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600"/>
        <w:gridCol w:w="1865"/>
        <w:gridCol w:w="4939"/>
      </w:tblGrid>
      <w:tr w:rsidR="004C3666">
        <w:trPr>
          <w:trHeight w:val="405"/>
        </w:trPr>
        <w:tc>
          <w:tcPr>
            <w:tcW w:w="9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404" w:type="dxa"/>
            <w:gridSpan w:val="3"/>
            <w:tcBorders>
              <w:top w:val="single" w:sz="4" w:space="0" w:color="auto"/>
              <w:left w:val="single" w:sz="4" w:space="0" w:color="auto"/>
              <w:bottom w:val="single" w:sz="4" w:space="0" w:color="auto"/>
              <w:right w:val="single" w:sz="4" w:space="0" w:color="auto"/>
            </w:tcBorders>
          </w:tcPr>
          <w:p w:rsidR="004C3666" w:rsidRDefault="00A31FF3">
            <w:pPr>
              <w:rPr>
                <w:rFonts w:ascii="Times New Roman" w:hAnsi="Times New Roman"/>
              </w:rPr>
            </w:pPr>
            <w:r>
              <w:rPr>
                <w:rFonts w:ascii="Times New Roman" w:hAnsi="Times New Roman"/>
              </w:rPr>
              <w:t>VIDEOOUT</w:t>
            </w:r>
          </w:p>
        </w:tc>
      </w:tr>
      <w:tr w:rsidR="004C3666">
        <w:trPr>
          <w:trHeight w:val="405"/>
        </w:trPr>
        <w:tc>
          <w:tcPr>
            <w:tcW w:w="8393" w:type="dxa"/>
            <w:gridSpan w:val="4"/>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8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3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18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493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 xml:space="preserve">　</w:t>
            </w:r>
            <w:r>
              <w:rPr>
                <w:rFonts w:ascii="Times New Roman" w:hAnsi="Times New Roman"/>
              </w:rPr>
              <w:t xml:space="preserve">screen mode </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mode</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0—single screen    1-2 screens </w:t>
            </w:r>
          </w:p>
          <w:p w:rsidR="004C3666" w:rsidRDefault="003753BE">
            <w:pPr>
              <w:rPr>
                <w:rFonts w:ascii="Times New Roman" w:hAnsi="Times New Roman"/>
              </w:rPr>
            </w:pPr>
            <w:r>
              <w:rPr>
                <w:rFonts w:ascii="Times New Roman" w:hAnsi="Times New Roman"/>
              </w:rPr>
              <w:t xml:space="preserve">2—4 screens     3—6 screens </w:t>
            </w:r>
          </w:p>
          <w:p w:rsidR="004C3666" w:rsidRDefault="003753BE">
            <w:pPr>
              <w:rPr>
                <w:rFonts w:ascii="Times New Roman" w:hAnsi="Times New Roman"/>
              </w:rPr>
            </w:pPr>
            <w:r>
              <w:rPr>
                <w:rFonts w:ascii="Times New Roman" w:hAnsi="Times New Roman"/>
              </w:rPr>
              <w:t xml:space="preserve">4—9screens </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chn</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A31FF3">
            <w:pPr>
              <w:rPr>
                <w:rFonts w:ascii="Times New Roman" w:hAnsi="Times New Roman"/>
              </w:rPr>
            </w:pPr>
            <w:r>
              <w:rPr>
                <w:rFonts w:ascii="Times New Roman" w:hAnsi="Times New Roman"/>
              </w:rPr>
              <w:t>Set by bit</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A31FF3">
            <w:pPr>
              <w:rPr>
                <w:rFonts w:ascii="Times New Roman" w:hAnsi="Times New Roman"/>
              </w:rPr>
            </w:pPr>
            <w:r>
              <w:rPr>
                <w:rFonts w:ascii="Times New Roman" w:hAnsi="Times New Roman"/>
              </w:rPr>
              <w:t>ShowN</w:t>
            </w:r>
            <w:r w:rsidR="003753BE">
              <w:rPr>
                <w:rFonts w:ascii="Times New Roman" w:hAnsi="Times New Roman"/>
              </w:rPr>
              <w:t>um</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reserved</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　</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A31FF3">
            <w:pPr>
              <w:rPr>
                <w:rFonts w:ascii="Times New Roman" w:hAnsi="Times New Roman"/>
              </w:rPr>
            </w:pPr>
            <w:r>
              <w:rPr>
                <w:rFonts w:ascii="Times New Roman" w:hAnsi="Times New Roman"/>
              </w:rPr>
              <w:t>LoopT</w:t>
            </w:r>
            <w:r w:rsidR="003753BE">
              <w:rPr>
                <w:rFonts w:ascii="Times New Roman" w:hAnsi="Times New Roman"/>
              </w:rPr>
              <w:t>ime</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reserved</w:t>
            </w: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Demo</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A31FF3" w:rsidRDefault="003753BE" w:rsidP="00A31FF3">
      <w:pPr>
        <w:rPr>
          <w:szCs w:val="21"/>
        </w:rPr>
      </w:pPr>
      <w:r>
        <w:rPr>
          <w:rFonts w:ascii="Times New Roman" w:hAnsi="Times New Roman"/>
        </w:rPr>
        <w:t xml:space="preserve">  </w:t>
      </w:r>
      <w:r w:rsidR="00A31FF3">
        <w:t>"VIDEOOUT": {</w:t>
      </w:r>
    </w:p>
    <w:p w:rsidR="00A31FF3" w:rsidRDefault="00A31FF3" w:rsidP="00A31FF3">
      <w:r>
        <w:t xml:space="preserve">    "-</w:t>
      </w:r>
      <w:r>
        <w:rPr>
          <w:rFonts w:hint="eastAsia"/>
        </w:rPr>
        <w:t>-</w:t>
      </w:r>
      <w:r>
        <w:t>version": "1.0.1.0",</w:t>
      </w:r>
    </w:p>
    <w:p w:rsidR="00A31FF3" w:rsidRDefault="00A31FF3" w:rsidP="00A31FF3">
      <w:r>
        <w:t xml:space="preserve">    "mode": "2",</w:t>
      </w:r>
    </w:p>
    <w:p w:rsidR="00A31FF3" w:rsidRDefault="00A31FF3" w:rsidP="00A31FF3">
      <w:r>
        <w:t xml:space="preserve">    "chn": "</w:t>
      </w:r>
      <w:r>
        <w:rPr>
          <w:rFonts w:hint="eastAsia"/>
        </w:rPr>
        <w:t>15</w:t>
      </w:r>
      <w:r>
        <w:t>",</w:t>
      </w:r>
    </w:p>
    <w:p w:rsidR="00A31FF3" w:rsidRDefault="00A31FF3" w:rsidP="00A31FF3">
      <w:r>
        <w:t xml:space="preserve">    "ShowNum": "4",</w:t>
      </w:r>
    </w:p>
    <w:p w:rsidR="00A31FF3" w:rsidRDefault="00A31FF3" w:rsidP="00A31FF3">
      <w:r>
        <w:t xml:space="preserve">    "LoopTime": "0"</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2"/>
      </w:pPr>
      <w:r>
        <w:t xml:space="preserve">Voltage </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600"/>
        <w:gridCol w:w="1865"/>
        <w:gridCol w:w="4939"/>
      </w:tblGrid>
      <w:tr w:rsidR="004C3666">
        <w:trPr>
          <w:trHeight w:val="405"/>
        </w:trPr>
        <w:tc>
          <w:tcPr>
            <w:tcW w:w="9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7404" w:type="dxa"/>
            <w:gridSpan w:val="3"/>
            <w:tcBorders>
              <w:top w:val="single" w:sz="4" w:space="0" w:color="auto"/>
              <w:left w:val="single" w:sz="4" w:space="0" w:color="auto"/>
              <w:bottom w:val="single" w:sz="4" w:space="0" w:color="auto"/>
              <w:right w:val="single" w:sz="4" w:space="0" w:color="auto"/>
            </w:tcBorders>
          </w:tcPr>
          <w:p w:rsidR="004C3666" w:rsidRDefault="00A31FF3">
            <w:pPr>
              <w:rPr>
                <w:rFonts w:ascii="Times New Roman" w:hAnsi="Times New Roman"/>
              </w:rPr>
            </w:pPr>
            <w:r>
              <w:rPr>
                <w:rFonts w:ascii="Times New Roman" w:hAnsi="Times New Roman"/>
              </w:rPr>
              <w:t>VOLTAGE</w:t>
            </w:r>
          </w:p>
        </w:tc>
      </w:tr>
      <w:tr w:rsidR="004C3666">
        <w:trPr>
          <w:trHeight w:val="405"/>
        </w:trPr>
        <w:tc>
          <w:tcPr>
            <w:tcW w:w="8393" w:type="dxa"/>
            <w:gridSpan w:val="4"/>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8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3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18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493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unit</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powerdelay</w:t>
            </w: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delay power off when power valtage is abnormal , unit is second </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4C3666" w:rsidRDefault="003753BE">
            <w:pPr>
              <w:widowControl/>
              <w:jc w:val="left"/>
              <w:rPr>
                <w:rFonts w:ascii="Times New Roman" w:hAnsi="Times New Roman"/>
              </w:rPr>
            </w:pPr>
            <w:r>
              <w:rPr>
                <w:rFonts w:ascii="Times New Roman" w:hAnsi="Times New Roman"/>
              </w:rPr>
              <w:t xml:space="preserve">valtage root </w:t>
            </w:r>
          </w:p>
        </w:tc>
        <w:tc>
          <w:tcPr>
            <w:tcW w:w="1865" w:type="dxa"/>
            <w:tcBorders>
              <w:top w:val="single" w:sz="4" w:space="0" w:color="auto"/>
              <w:left w:val="single" w:sz="4" w:space="0" w:color="auto"/>
              <w:bottom w:val="single" w:sz="4" w:space="0" w:color="auto"/>
              <w:right w:val="single" w:sz="4" w:space="0" w:color="auto"/>
            </w:tcBorders>
            <w:vAlign w:val="center"/>
          </w:tcPr>
          <w:p w:rsidR="004C3666" w:rsidRDefault="004C3666">
            <w:pPr>
              <w:rPr>
                <w:rFonts w:ascii="Times New Roman" w:hAnsi="Times New Roman"/>
              </w:rPr>
            </w:pPr>
          </w:p>
        </w:tc>
        <w:tc>
          <w:tcPr>
            <w:tcW w:w="4939"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The below name is corresponding to each type of control type</w:t>
            </w:r>
          </w:p>
          <w:p w:rsidR="004C3666" w:rsidRDefault="003753BE">
            <w:pPr>
              <w:rPr>
                <w:rFonts w:ascii="Times New Roman" w:hAnsi="Times New Roman"/>
              </w:rPr>
            </w:pPr>
            <w:r>
              <w:rPr>
                <w:rFonts w:ascii="Times New Roman" w:hAnsi="Times New Roman"/>
              </w:rPr>
              <w:t xml:space="preserve">lalarm—low voltage </w:t>
            </w:r>
          </w:p>
          <w:p w:rsidR="004C3666" w:rsidRDefault="003753BE">
            <w:pPr>
              <w:rPr>
                <w:rFonts w:ascii="Times New Roman" w:hAnsi="Times New Roman"/>
              </w:rPr>
            </w:pPr>
            <w:r>
              <w:rPr>
                <w:rFonts w:ascii="Times New Roman" w:hAnsi="Times New Roman"/>
              </w:rPr>
              <w:t xml:space="preserve">halarm—high voltage </w:t>
            </w:r>
          </w:p>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 xml:space="preserve">for more detail, please refer to the configuration parameter </w:t>
            </w:r>
          </w:p>
        </w:tc>
      </w:tr>
    </w:tbl>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2"/>
        <w:gridCol w:w="1954"/>
        <w:gridCol w:w="4437"/>
      </w:tblGrid>
      <w:tr w:rsidR="004C3666">
        <w:trPr>
          <w:trHeight w:val="180"/>
        </w:trPr>
        <w:tc>
          <w:tcPr>
            <w:tcW w:w="8393" w:type="dxa"/>
            <w:gridSpan w:val="3"/>
            <w:tcBorders>
              <w:top w:val="single" w:sz="4" w:space="0" w:color="auto"/>
              <w:left w:val="single" w:sz="4" w:space="0" w:color="auto"/>
              <w:bottom w:val="single" w:sz="4" w:space="0" w:color="auto"/>
              <w:right w:val="single" w:sz="4" w:space="0" w:color="auto"/>
            </w:tcBorders>
          </w:tcPr>
          <w:p w:rsidR="004C3666" w:rsidRDefault="004C3666">
            <w:pPr>
              <w:rPr>
                <w:rFonts w:ascii="Times New Roman" w:hAnsi="Times New Roman"/>
              </w:rPr>
            </w:pP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954"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437"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 xml:space="preserve">enable </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enable</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widowControl/>
              <w:jc w:val="left"/>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limit</w:t>
            </w:r>
          </w:p>
        </w:tc>
        <w:tc>
          <w:tcPr>
            <w:tcW w:w="44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The threshold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delay</w:t>
            </w:r>
          </w:p>
        </w:tc>
        <w:tc>
          <w:tcPr>
            <w:tcW w:w="44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alarm delay duration, unit: second </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record</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record</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0--OFF   1--ON</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 xml:space="preserve">　</w:t>
            </w:r>
          </w:p>
        </w:tc>
        <w:tc>
          <w:tcPr>
            <w:tcW w:w="1954"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holdtime</w:t>
            </w:r>
          </w:p>
        </w:tc>
        <w:tc>
          <w:tcPr>
            <w:tcW w:w="4437" w:type="dxa"/>
            <w:tcBorders>
              <w:top w:val="single" w:sz="4" w:space="0" w:color="auto"/>
              <w:left w:val="single" w:sz="4" w:space="0" w:color="auto"/>
              <w:bottom w:val="single" w:sz="4" w:space="0" w:color="auto"/>
              <w:right w:val="single" w:sz="4" w:space="0" w:color="auto"/>
            </w:tcBorders>
            <w:vAlign w:val="bottom"/>
          </w:tcPr>
          <w:p w:rsidR="004C3666" w:rsidRDefault="003753BE">
            <w:pPr>
              <w:rPr>
                <w:rFonts w:ascii="Times New Roman" w:hAnsi="Times New Roman"/>
              </w:rPr>
            </w:pPr>
            <w:r>
              <w:rPr>
                <w:rFonts w:ascii="Times New Roman" w:hAnsi="Times New Roman"/>
              </w:rPr>
              <w:t>Duration of state protection, unit: second</w:t>
            </w:r>
          </w:p>
        </w:tc>
      </w:tr>
      <w:tr w:rsidR="004C3666">
        <w:trPr>
          <w:trHeight w:val="180"/>
        </w:trPr>
        <w:tc>
          <w:tcPr>
            <w:tcW w:w="2002"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linkage</w:t>
            </w:r>
          </w:p>
        </w:tc>
        <w:tc>
          <w:tcPr>
            <w:tcW w:w="1954"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linkage</w:t>
            </w:r>
          </w:p>
        </w:tc>
        <w:tc>
          <w:tcPr>
            <w:tcW w:w="4437" w:type="dxa"/>
            <w:tcBorders>
              <w:top w:val="single" w:sz="4" w:space="0" w:color="auto"/>
              <w:left w:val="single" w:sz="4" w:space="0" w:color="auto"/>
              <w:bottom w:val="single" w:sz="4" w:space="0" w:color="auto"/>
              <w:right w:val="single" w:sz="4" w:space="0" w:color="auto"/>
            </w:tcBorders>
            <w:vAlign w:val="center"/>
          </w:tcPr>
          <w:p w:rsidR="004C3666" w:rsidRDefault="003753BE">
            <w:pPr>
              <w:rPr>
                <w:rFonts w:ascii="Times New Roman" w:hAnsi="Times New Roman"/>
              </w:rPr>
            </w:pPr>
            <w:r>
              <w:rPr>
                <w:rFonts w:ascii="Times New Roman" w:hAnsi="Times New Roman"/>
              </w:rPr>
              <w:t>bit0—alarm output 1</w:t>
            </w:r>
          </w:p>
          <w:p w:rsidR="004C3666" w:rsidRDefault="003753BE">
            <w:pPr>
              <w:rPr>
                <w:rFonts w:ascii="Times New Roman" w:hAnsi="Times New Roman"/>
              </w:rPr>
            </w:pPr>
            <w:r>
              <w:rPr>
                <w:rFonts w:ascii="Times New Roman" w:hAnsi="Times New Roman"/>
              </w:rPr>
              <w:t>bit1-- alarm output 2</w:t>
            </w:r>
          </w:p>
          <w:p w:rsidR="004C3666" w:rsidRDefault="003753BE">
            <w:pPr>
              <w:rPr>
                <w:rFonts w:ascii="Times New Roman" w:hAnsi="Times New Roman"/>
              </w:rPr>
            </w:pPr>
            <w:r>
              <w:rPr>
                <w:rFonts w:ascii="Times New Roman" w:hAnsi="Times New Roman"/>
              </w:rPr>
              <w:t>bit2—buzzer</w:t>
            </w:r>
          </w:p>
          <w:p w:rsidR="004C3666" w:rsidRDefault="003753BE">
            <w:pPr>
              <w:rPr>
                <w:rFonts w:ascii="Times New Roman" w:hAnsi="Times New Roman"/>
              </w:rPr>
            </w:pPr>
            <w:r>
              <w:rPr>
                <w:rFonts w:ascii="Times New Roman" w:hAnsi="Times New Roman"/>
              </w:rPr>
              <w:t xml:space="preserve">bit3—snapshot </w:t>
            </w:r>
          </w:p>
          <w:p w:rsidR="004C3666" w:rsidRDefault="003753BE">
            <w:pPr>
              <w:rPr>
                <w:rFonts w:ascii="Times New Roman" w:hAnsi="Times New Roman"/>
              </w:rPr>
            </w:pPr>
            <w:r>
              <w:rPr>
                <w:rFonts w:ascii="Times New Roman" w:hAnsi="Times New Roman"/>
              </w:rPr>
              <w:t xml:space="preserve">bit4—request intercom </w:t>
            </w:r>
          </w:p>
          <w:p w:rsidR="004C3666" w:rsidRDefault="003753BE">
            <w:pPr>
              <w:rPr>
                <w:rFonts w:ascii="Times New Roman" w:hAnsi="Times New Roman"/>
              </w:rPr>
            </w:pPr>
            <w:r>
              <w:rPr>
                <w:rFonts w:ascii="Times New Roman" w:hAnsi="Times New Roman"/>
              </w:rPr>
              <w:t xml:space="preserve">bit5—center server </w:t>
            </w:r>
          </w:p>
          <w:p w:rsidR="004C3666" w:rsidRDefault="003753BE">
            <w:pPr>
              <w:rPr>
                <w:rFonts w:ascii="Times New Roman" w:hAnsi="Times New Roman"/>
              </w:rPr>
            </w:pPr>
            <w:r>
              <w:rPr>
                <w:rFonts w:ascii="Times New Roman" w:hAnsi="Times New Roman"/>
              </w:rPr>
              <w:t>bit6--GUI prompt</w:t>
            </w: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Demo</w:t>
      </w:r>
      <w:r>
        <w:rPr>
          <w:rFonts w:ascii="Times New Roman" w:hAnsi="Times New Roman"/>
        </w:rPr>
        <w:t>：</w:t>
      </w:r>
    </w:p>
    <w:p w:rsidR="004C3666" w:rsidRDefault="004C3666">
      <w:pPr>
        <w:rPr>
          <w:rFonts w:ascii="Times New Roman" w:hAnsi="Times New Roman"/>
        </w:rPr>
      </w:pPr>
    </w:p>
    <w:p w:rsidR="004C3666" w:rsidRDefault="00A31FF3">
      <w:pPr>
        <w:rPr>
          <w:rFonts w:ascii="Times New Roman" w:hAnsi="Times New Roman"/>
        </w:rPr>
      </w:pPr>
      <w:r>
        <w:rPr>
          <w:rFonts w:ascii="Times New Roman" w:hAnsi="Times New Roman"/>
        </w:rPr>
        <w:t xml:space="preserve">  "VOLTAGE</w:t>
      </w:r>
      <w:r w:rsidR="003753BE">
        <w:rPr>
          <w:rFonts w:ascii="Times New Roman" w:hAnsi="Times New Roman"/>
        </w:rPr>
        <w:t xml:space="preserve"> ": {</w:t>
      </w:r>
    </w:p>
    <w:p w:rsidR="004C3666" w:rsidRDefault="003753BE">
      <w:pPr>
        <w:rPr>
          <w:rFonts w:ascii="Times New Roman" w:hAnsi="Times New Roman"/>
        </w:rPr>
      </w:pPr>
      <w:r>
        <w:rPr>
          <w:rFonts w:ascii="Times New Roman" w:hAnsi="Times New Roman"/>
        </w:rPr>
        <w:t xml:space="preserve">    "-</w:t>
      </w:r>
      <w:r w:rsidR="00A31FF3">
        <w:rPr>
          <w:rFonts w:ascii="Times New Roman" w:hAnsi="Times New Roman"/>
        </w:rPr>
        <w:t>-</w:t>
      </w:r>
      <w:r>
        <w:rPr>
          <w:rFonts w:ascii="Times New Roman" w:hAnsi="Times New Roman"/>
        </w:rPr>
        <w:t>version": "1.0.1.0",</w:t>
      </w:r>
    </w:p>
    <w:p w:rsidR="004C3666" w:rsidRDefault="003753BE">
      <w:pPr>
        <w:rPr>
          <w:rFonts w:ascii="Times New Roman" w:hAnsi="Times New Roman"/>
        </w:rPr>
      </w:pPr>
      <w:r>
        <w:rPr>
          <w:rFonts w:ascii="Times New Roman" w:hAnsi="Times New Roman"/>
        </w:rPr>
        <w:t xml:space="preserve">    "powerdelay": "0",</w:t>
      </w:r>
    </w:p>
    <w:p w:rsidR="004C3666" w:rsidRDefault="003753BE">
      <w:pPr>
        <w:rPr>
          <w:rFonts w:ascii="Times New Roman" w:hAnsi="Times New Roman"/>
        </w:rPr>
      </w:pPr>
      <w:r>
        <w:rPr>
          <w:rFonts w:ascii="Times New Roman" w:hAnsi="Times New Roman"/>
        </w:rPr>
        <w:t xml:space="preserve">    "lalarm":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"limit": "110",</w:t>
      </w:r>
    </w:p>
    <w:p w:rsidR="004C3666" w:rsidRDefault="003753BE">
      <w:pPr>
        <w:rPr>
          <w:rFonts w:ascii="Times New Roman" w:hAnsi="Times New Roman"/>
        </w:rPr>
      </w:pPr>
      <w:r>
        <w:rPr>
          <w:rFonts w:ascii="Times New Roman" w:hAnsi="Times New Roman"/>
        </w:rPr>
        <w:t xml:space="preserve">      "delay": "0",</w:t>
      </w:r>
    </w:p>
    <w:p w:rsidR="004C3666" w:rsidRDefault="003753BE">
      <w:pPr>
        <w:rPr>
          <w:rFonts w:ascii="Times New Roman" w:hAnsi="Times New Roman"/>
        </w:rPr>
      </w:pPr>
      <w:r>
        <w:rPr>
          <w:rFonts w:ascii="Times New Roman" w:hAnsi="Times New Roman"/>
        </w:rPr>
        <w:t xml:space="preserve">      "record": "1",</w:t>
      </w:r>
    </w:p>
    <w:p w:rsidR="004C3666" w:rsidRDefault="003753BE">
      <w:pPr>
        <w:rPr>
          <w:rFonts w:ascii="Times New Roman" w:hAnsi="Times New Roman"/>
        </w:rPr>
      </w:pPr>
      <w:r>
        <w:rPr>
          <w:rFonts w:ascii="Times New Roman" w:hAnsi="Times New Roman"/>
        </w:rPr>
        <w:t xml:space="preserve">      "holdtime": "0",</w:t>
      </w:r>
    </w:p>
    <w:p w:rsidR="004C3666" w:rsidRDefault="003753BE">
      <w:pPr>
        <w:rPr>
          <w:rFonts w:ascii="Times New Roman" w:hAnsi="Times New Roman"/>
        </w:rPr>
      </w:pPr>
      <w:r>
        <w:rPr>
          <w:rFonts w:ascii="Times New Roman" w:hAnsi="Times New Roman"/>
        </w:rPr>
        <w:t xml:space="preserve">      "linkage": "0"</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"halarm": {</w:t>
      </w:r>
    </w:p>
    <w:p w:rsidR="004C3666" w:rsidRDefault="003753BE">
      <w:pPr>
        <w:rPr>
          <w:rFonts w:ascii="Times New Roman" w:hAnsi="Times New Roman"/>
        </w:rPr>
      </w:pPr>
      <w:r>
        <w:rPr>
          <w:rFonts w:ascii="Times New Roman" w:hAnsi="Times New Roman"/>
        </w:rPr>
        <w:t xml:space="preserve">      "enable": "0",</w:t>
      </w:r>
    </w:p>
    <w:p w:rsidR="004C3666" w:rsidRDefault="003753BE">
      <w:pPr>
        <w:rPr>
          <w:rFonts w:ascii="Times New Roman" w:hAnsi="Times New Roman"/>
        </w:rPr>
      </w:pPr>
      <w:r>
        <w:rPr>
          <w:rFonts w:ascii="Times New Roman" w:hAnsi="Times New Roman"/>
        </w:rPr>
        <w:t xml:space="preserve">      "limit": "150",</w:t>
      </w:r>
    </w:p>
    <w:p w:rsidR="004C3666" w:rsidRDefault="003753BE">
      <w:pPr>
        <w:rPr>
          <w:rFonts w:ascii="Times New Roman" w:hAnsi="Times New Roman"/>
        </w:rPr>
      </w:pPr>
      <w:r>
        <w:rPr>
          <w:rFonts w:ascii="Times New Roman" w:hAnsi="Times New Roman"/>
        </w:rPr>
        <w:t xml:space="preserve">      "delay": "0",</w:t>
      </w:r>
    </w:p>
    <w:p w:rsidR="004C3666" w:rsidRDefault="003753BE">
      <w:pPr>
        <w:rPr>
          <w:rFonts w:ascii="Times New Roman" w:hAnsi="Times New Roman"/>
        </w:rPr>
      </w:pPr>
      <w:r>
        <w:rPr>
          <w:rFonts w:ascii="Times New Roman" w:hAnsi="Times New Roman"/>
        </w:rPr>
        <w:t xml:space="preserve">      "record": "1",</w:t>
      </w:r>
    </w:p>
    <w:p w:rsidR="004C3666" w:rsidRDefault="003753BE">
      <w:pPr>
        <w:rPr>
          <w:rFonts w:ascii="Times New Roman" w:hAnsi="Times New Roman"/>
        </w:rPr>
      </w:pPr>
      <w:r>
        <w:rPr>
          <w:rFonts w:ascii="Times New Roman" w:hAnsi="Times New Roman"/>
        </w:rPr>
        <w:t xml:space="preserve">      "holdtime": "0",</w:t>
      </w:r>
    </w:p>
    <w:p w:rsidR="004C3666" w:rsidRDefault="003753BE">
      <w:pPr>
        <w:rPr>
          <w:rFonts w:ascii="Times New Roman" w:hAnsi="Times New Roman"/>
        </w:rPr>
      </w:pPr>
      <w:r>
        <w:rPr>
          <w:rFonts w:ascii="Times New Roman" w:hAnsi="Times New Roman"/>
        </w:rPr>
        <w:t xml:space="preserve">      "linkage": "0"</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4C3666" w:rsidRDefault="004C3666">
      <w:pPr>
        <w:rPr>
          <w:rFonts w:ascii="Times New Roman" w:hAnsi="Times New Roman"/>
        </w:rPr>
      </w:pPr>
    </w:p>
    <w:p w:rsidR="004C3666" w:rsidRDefault="003753BE">
      <w:pPr>
        <w:pStyle w:val="Heading2"/>
      </w:pPr>
      <w:r>
        <w:t>WIFI</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600"/>
        <w:gridCol w:w="1865"/>
        <w:gridCol w:w="4939"/>
      </w:tblGrid>
      <w:tr w:rsidR="004C3666">
        <w:trPr>
          <w:trHeight w:val="405"/>
        </w:trPr>
        <w:tc>
          <w:tcPr>
            <w:tcW w:w="98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field name</w:t>
            </w:r>
          </w:p>
        </w:tc>
        <w:tc>
          <w:tcPr>
            <w:tcW w:w="7404" w:type="dxa"/>
            <w:gridSpan w:val="3"/>
            <w:tcBorders>
              <w:top w:val="single" w:sz="4" w:space="0" w:color="auto"/>
              <w:left w:val="single" w:sz="4" w:space="0" w:color="auto"/>
              <w:bottom w:val="single" w:sz="4" w:space="0" w:color="auto"/>
              <w:right w:val="single" w:sz="4" w:space="0" w:color="auto"/>
            </w:tcBorders>
          </w:tcPr>
          <w:p w:rsidR="004C3666" w:rsidRDefault="00A31FF3">
            <w:pPr>
              <w:rPr>
                <w:rFonts w:ascii="Times New Roman" w:hAnsi="Times New Roman"/>
              </w:rPr>
            </w:pPr>
            <w:r>
              <w:rPr>
                <w:rFonts w:ascii="Times New Roman" w:hAnsi="Times New Roman"/>
              </w:rPr>
              <w:t>WIFI</w:t>
            </w:r>
          </w:p>
        </w:tc>
      </w:tr>
      <w:tr w:rsidR="004C3666">
        <w:trPr>
          <w:trHeight w:val="405"/>
        </w:trPr>
        <w:tc>
          <w:tcPr>
            <w:tcW w:w="8393" w:type="dxa"/>
            <w:gridSpan w:val="4"/>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 xml:space="preserve"> loading data description</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Content</w:t>
            </w:r>
          </w:p>
        </w:tc>
        <w:tc>
          <w:tcPr>
            <w:tcW w:w="18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field name</w:t>
            </w:r>
          </w:p>
        </w:tc>
        <w:tc>
          <w:tcPr>
            <w:tcW w:w="493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1589" w:type="dxa"/>
            <w:gridSpan w:val="2"/>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186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--version</w:t>
            </w:r>
          </w:p>
        </w:tc>
        <w:tc>
          <w:tcPr>
            <w:tcW w:w="4939"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"1.0.1.1"</w:t>
            </w:r>
          </w:p>
        </w:tc>
      </w:tr>
      <w:tr w:rsidR="00A135C8">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A135C8" w:rsidRDefault="00A135C8" w:rsidP="00A135C8">
            <w:pPr>
              <w:widowControl/>
              <w:jc w:val="left"/>
              <w:rPr>
                <w:rFonts w:ascii="Times New Roman" w:hAnsi="Times New Roman"/>
              </w:rPr>
            </w:pPr>
            <w:r>
              <w:rPr>
                <w:rFonts w:ascii="Times New Roman" w:hAnsi="Times New Roman"/>
              </w:rPr>
              <w:t xml:space="preserve">module open </w:t>
            </w:r>
          </w:p>
        </w:tc>
        <w:tc>
          <w:tcPr>
            <w:tcW w:w="1865" w:type="dxa"/>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szCs w:val="21"/>
              </w:rPr>
            </w:pPr>
            <w:r>
              <w:t>isOpen</w:t>
            </w:r>
          </w:p>
        </w:tc>
        <w:tc>
          <w:tcPr>
            <w:tcW w:w="4939" w:type="dxa"/>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0--OFF    1--ON</w:t>
            </w:r>
          </w:p>
        </w:tc>
      </w:tr>
      <w:tr w:rsidR="00A135C8">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 xml:space="preserve">password open </w:t>
            </w:r>
          </w:p>
        </w:tc>
        <w:tc>
          <w:tcPr>
            <w:tcW w:w="1865" w:type="dxa"/>
            <w:tcBorders>
              <w:top w:val="single" w:sz="4" w:space="0" w:color="auto"/>
              <w:left w:val="single" w:sz="4" w:space="0" w:color="auto"/>
              <w:bottom w:val="single" w:sz="4" w:space="0" w:color="auto"/>
              <w:right w:val="single" w:sz="4" w:space="0" w:color="auto"/>
            </w:tcBorders>
            <w:vAlign w:val="center"/>
          </w:tcPr>
          <w:p w:rsidR="00A135C8" w:rsidRDefault="00A135C8" w:rsidP="00A135C8">
            <w:r>
              <w:t>EncSw</w:t>
            </w:r>
          </w:p>
        </w:tc>
        <w:tc>
          <w:tcPr>
            <w:tcW w:w="4939" w:type="dxa"/>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0--OFF    1--ON</w:t>
            </w:r>
          </w:p>
        </w:tc>
      </w:tr>
      <w:tr w:rsidR="00A135C8">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authorized mode</w:t>
            </w:r>
          </w:p>
        </w:tc>
        <w:tc>
          <w:tcPr>
            <w:tcW w:w="1865" w:type="dxa"/>
            <w:tcBorders>
              <w:top w:val="single" w:sz="4" w:space="0" w:color="auto"/>
              <w:left w:val="single" w:sz="4" w:space="0" w:color="auto"/>
              <w:bottom w:val="single" w:sz="4" w:space="0" w:color="auto"/>
              <w:right w:val="single" w:sz="4" w:space="0" w:color="auto"/>
            </w:tcBorders>
            <w:vAlign w:val="center"/>
          </w:tcPr>
          <w:p w:rsidR="00A135C8" w:rsidRDefault="00A135C8" w:rsidP="00A135C8">
            <w:r>
              <w:t>AuthMode</w:t>
            </w:r>
          </w:p>
        </w:tc>
        <w:tc>
          <w:tcPr>
            <w:tcW w:w="4939" w:type="dxa"/>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 xml:space="preserve">0—open type    1—share mode </w:t>
            </w:r>
          </w:p>
          <w:p w:rsidR="00A135C8" w:rsidRDefault="00A135C8" w:rsidP="00A135C8">
            <w:pPr>
              <w:rPr>
                <w:rFonts w:ascii="Times New Roman" w:hAnsi="Times New Roman"/>
              </w:rPr>
            </w:pPr>
            <w:r>
              <w:rPr>
                <w:rFonts w:ascii="Times New Roman" w:hAnsi="Times New Roman"/>
              </w:rPr>
              <w:t>2--WPA       3--WPA-PS</w:t>
            </w:r>
          </w:p>
        </w:tc>
      </w:tr>
      <w:tr w:rsidR="00A135C8">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 xml:space="preserve">encryption </w:t>
            </w:r>
          </w:p>
        </w:tc>
        <w:tc>
          <w:tcPr>
            <w:tcW w:w="1865" w:type="dxa"/>
            <w:tcBorders>
              <w:top w:val="single" w:sz="4" w:space="0" w:color="auto"/>
              <w:left w:val="single" w:sz="4" w:space="0" w:color="auto"/>
              <w:bottom w:val="single" w:sz="4" w:space="0" w:color="auto"/>
              <w:right w:val="single" w:sz="4" w:space="0" w:color="auto"/>
            </w:tcBorders>
            <w:vAlign w:val="center"/>
          </w:tcPr>
          <w:p w:rsidR="00A135C8" w:rsidRDefault="00A135C8" w:rsidP="00A135C8">
            <w:r>
              <w:t>Encrypt</w:t>
            </w:r>
          </w:p>
        </w:tc>
        <w:tc>
          <w:tcPr>
            <w:tcW w:w="4939" w:type="dxa"/>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0--No       1—WEP</w:t>
            </w:r>
          </w:p>
          <w:p w:rsidR="00A135C8" w:rsidRDefault="00A135C8" w:rsidP="00A135C8">
            <w:pPr>
              <w:rPr>
                <w:rFonts w:ascii="Times New Roman" w:hAnsi="Times New Roman"/>
              </w:rPr>
            </w:pPr>
            <w:r>
              <w:rPr>
                <w:rFonts w:ascii="Times New Roman" w:hAnsi="Times New Roman"/>
              </w:rPr>
              <w:t>2--TKIP    3--AES</w:t>
            </w:r>
          </w:p>
        </w:tc>
      </w:tr>
      <w:tr w:rsidR="00A135C8">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Purpose</w:t>
            </w:r>
          </w:p>
        </w:tc>
        <w:tc>
          <w:tcPr>
            <w:tcW w:w="1865" w:type="dxa"/>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szCs w:val="21"/>
              </w:rPr>
            </w:pPr>
            <w:r>
              <w:t>Purpose</w:t>
            </w:r>
          </w:p>
        </w:tc>
        <w:tc>
          <w:tcPr>
            <w:tcW w:w="4939" w:type="dxa"/>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0--Station, 1--AP</w:t>
            </w:r>
          </w:p>
        </w:tc>
      </w:tr>
      <w:tr w:rsidR="00A135C8">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Dhcp</w:t>
            </w:r>
          </w:p>
        </w:tc>
        <w:tc>
          <w:tcPr>
            <w:tcW w:w="1865" w:type="dxa"/>
            <w:tcBorders>
              <w:top w:val="single" w:sz="4" w:space="0" w:color="auto"/>
              <w:left w:val="single" w:sz="4" w:space="0" w:color="auto"/>
              <w:bottom w:val="single" w:sz="4" w:space="0" w:color="auto"/>
              <w:right w:val="single" w:sz="4" w:space="0" w:color="auto"/>
            </w:tcBorders>
            <w:vAlign w:val="center"/>
          </w:tcPr>
          <w:p w:rsidR="00A135C8" w:rsidRDefault="00A135C8" w:rsidP="00A135C8">
            <w:r>
              <w:t>Dhcp</w:t>
            </w:r>
          </w:p>
        </w:tc>
        <w:tc>
          <w:tcPr>
            <w:tcW w:w="4939" w:type="dxa"/>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1-DHCP, 0—static IP</w:t>
            </w:r>
          </w:p>
        </w:tc>
      </w:tr>
      <w:tr w:rsidR="00A135C8">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SSID</w:t>
            </w:r>
          </w:p>
        </w:tc>
        <w:tc>
          <w:tcPr>
            <w:tcW w:w="1865" w:type="dxa"/>
            <w:tcBorders>
              <w:top w:val="single" w:sz="4" w:space="0" w:color="auto"/>
              <w:left w:val="single" w:sz="4" w:space="0" w:color="auto"/>
              <w:bottom w:val="single" w:sz="4" w:space="0" w:color="auto"/>
              <w:right w:val="single" w:sz="4" w:space="0" w:color="auto"/>
            </w:tcBorders>
            <w:vAlign w:val="center"/>
          </w:tcPr>
          <w:p w:rsidR="00A135C8" w:rsidRDefault="00A135C8" w:rsidP="00A135C8">
            <w:r>
              <w:t>SSID</w:t>
            </w:r>
          </w:p>
        </w:tc>
        <w:tc>
          <w:tcPr>
            <w:tcW w:w="4939" w:type="dxa"/>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0~32 byte</w:t>
            </w:r>
          </w:p>
        </w:tc>
      </w:tr>
      <w:tr w:rsidR="00A135C8">
        <w:trPr>
          <w:trHeight w:val="405"/>
        </w:trPr>
        <w:tc>
          <w:tcPr>
            <w:tcW w:w="1589" w:type="dxa"/>
            <w:gridSpan w:val="2"/>
            <w:tcBorders>
              <w:top w:val="single" w:sz="4" w:space="0" w:color="auto"/>
              <w:left w:val="single" w:sz="4" w:space="0" w:color="auto"/>
              <w:bottom w:val="single" w:sz="4" w:space="0" w:color="auto"/>
              <w:right w:val="single" w:sz="4" w:space="0" w:color="auto"/>
            </w:tcBorders>
            <w:vAlign w:val="bottom"/>
          </w:tcPr>
          <w:p w:rsidR="00A135C8" w:rsidRDefault="00A135C8" w:rsidP="00A135C8">
            <w:pPr>
              <w:rPr>
                <w:rFonts w:ascii="Times New Roman" w:hAnsi="Times New Roman"/>
              </w:rPr>
            </w:pPr>
            <w:r>
              <w:rPr>
                <w:rFonts w:ascii="Times New Roman" w:hAnsi="Times New Roman"/>
              </w:rPr>
              <w:t xml:space="preserve">password </w:t>
            </w:r>
          </w:p>
        </w:tc>
        <w:tc>
          <w:tcPr>
            <w:tcW w:w="1865" w:type="dxa"/>
            <w:tcBorders>
              <w:top w:val="single" w:sz="4" w:space="0" w:color="auto"/>
              <w:left w:val="single" w:sz="4" w:space="0" w:color="auto"/>
              <w:bottom w:val="single" w:sz="4" w:space="0" w:color="auto"/>
              <w:right w:val="single" w:sz="4" w:space="0" w:color="auto"/>
            </w:tcBorders>
            <w:vAlign w:val="bottom"/>
          </w:tcPr>
          <w:p w:rsidR="00A135C8" w:rsidRDefault="00A135C8" w:rsidP="00A135C8">
            <w:r>
              <w:t>Pwd</w:t>
            </w:r>
          </w:p>
        </w:tc>
        <w:tc>
          <w:tcPr>
            <w:tcW w:w="4939" w:type="dxa"/>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0~16 byte</w:t>
            </w:r>
          </w:p>
        </w:tc>
      </w:tr>
      <w:tr w:rsidR="00A135C8">
        <w:trPr>
          <w:trHeight w:val="405"/>
        </w:trPr>
        <w:tc>
          <w:tcPr>
            <w:tcW w:w="1589" w:type="dxa"/>
            <w:gridSpan w:val="2"/>
            <w:tcBorders>
              <w:top w:val="single" w:sz="4" w:space="0" w:color="auto"/>
              <w:left w:val="single" w:sz="4" w:space="0" w:color="auto"/>
              <w:bottom w:val="single" w:sz="4" w:space="0" w:color="auto"/>
              <w:right w:val="single" w:sz="4" w:space="0" w:color="auto"/>
            </w:tcBorders>
            <w:vAlign w:val="bottom"/>
          </w:tcPr>
          <w:p w:rsidR="00A135C8" w:rsidRDefault="00A135C8" w:rsidP="00A135C8">
            <w:pPr>
              <w:rPr>
                <w:rFonts w:ascii="Times New Roman" w:hAnsi="Times New Roman"/>
              </w:rPr>
            </w:pPr>
            <w:r>
              <w:rPr>
                <w:rFonts w:ascii="Times New Roman" w:hAnsi="Times New Roman"/>
              </w:rPr>
              <w:t xml:space="preserve">IP address </w:t>
            </w:r>
          </w:p>
        </w:tc>
        <w:tc>
          <w:tcPr>
            <w:tcW w:w="1865" w:type="dxa"/>
            <w:tcBorders>
              <w:top w:val="single" w:sz="4" w:space="0" w:color="auto"/>
              <w:left w:val="single" w:sz="4" w:space="0" w:color="auto"/>
              <w:bottom w:val="single" w:sz="4" w:space="0" w:color="auto"/>
              <w:right w:val="single" w:sz="4" w:space="0" w:color="auto"/>
            </w:tcBorders>
            <w:vAlign w:val="bottom"/>
          </w:tcPr>
          <w:p w:rsidR="00A135C8" w:rsidRDefault="00A135C8" w:rsidP="00A135C8">
            <w:r>
              <w:t>IpAddr</w:t>
            </w:r>
          </w:p>
        </w:tc>
        <w:tc>
          <w:tcPr>
            <w:tcW w:w="4939" w:type="dxa"/>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0~20 byte</w:t>
            </w:r>
          </w:p>
        </w:tc>
      </w:tr>
      <w:tr w:rsidR="00A135C8">
        <w:trPr>
          <w:trHeight w:val="405"/>
        </w:trPr>
        <w:tc>
          <w:tcPr>
            <w:tcW w:w="1589" w:type="dxa"/>
            <w:gridSpan w:val="2"/>
            <w:tcBorders>
              <w:top w:val="single" w:sz="4" w:space="0" w:color="auto"/>
              <w:left w:val="single" w:sz="4" w:space="0" w:color="auto"/>
              <w:bottom w:val="single" w:sz="4" w:space="0" w:color="auto"/>
              <w:right w:val="single" w:sz="4" w:space="0" w:color="auto"/>
            </w:tcBorders>
            <w:vAlign w:val="bottom"/>
          </w:tcPr>
          <w:p w:rsidR="00A135C8" w:rsidRDefault="00A135C8" w:rsidP="00A135C8">
            <w:pPr>
              <w:rPr>
                <w:rFonts w:ascii="Times New Roman" w:hAnsi="Times New Roman"/>
              </w:rPr>
            </w:pPr>
            <w:r>
              <w:rPr>
                <w:rFonts w:ascii="Times New Roman" w:hAnsi="Times New Roman"/>
              </w:rPr>
              <w:t xml:space="preserve">Subnet masker </w:t>
            </w:r>
          </w:p>
        </w:tc>
        <w:tc>
          <w:tcPr>
            <w:tcW w:w="1865" w:type="dxa"/>
            <w:tcBorders>
              <w:top w:val="single" w:sz="4" w:space="0" w:color="auto"/>
              <w:left w:val="single" w:sz="4" w:space="0" w:color="auto"/>
              <w:bottom w:val="single" w:sz="4" w:space="0" w:color="auto"/>
              <w:right w:val="single" w:sz="4" w:space="0" w:color="auto"/>
            </w:tcBorders>
            <w:vAlign w:val="bottom"/>
          </w:tcPr>
          <w:p w:rsidR="00A135C8" w:rsidRDefault="00A135C8" w:rsidP="00A135C8">
            <w:r>
              <w:t>SubNet</w:t>
            </w:r>
          </w:p>
        </w:tc>
        <w:tc>
          <w:tcPr>
            <w:tcW w:w="4939" w:type="dxa"/>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0~20 byte</w:t>
            </w:r>
          </w:p>
        </w:tc>
      </w:tr>
      <w:tr w:rsidR="00A135C8">
        <w:trPr>
          <w:trHeight w:val="405"/>
        </w:trPr>
        <w:tc>
          <w:tcPr>
            <w:tcW w:w="1589" w:type="dxa"/>
            <w:gridSpan w:val="2"/>
            <w:tcBorders>
              <w:top w:val="single" w:sz="4" w:space="0" w:color="auto"/>
              <w:left w:val="single" w:sz="4" w:space="0" w:color="auto"/>
              <w:bottom w:val="single" w:sz="4" w:space="0" w:color="auto"/>
              <w:right w:val="single" w:sz="4" w:space="0" w:color="auto"/>
            </w:tcBorders>
            <w:vAlign w:val="bottom"/>
          </w:tcPr>
          <w:p w:rsidR="00A135C8" w:rsidRDefault="00A135C8" w:rsidP="00A135C8">
            <w:pPr>
              <w:rPr>
                <w:rFonts w:ascii="Times New Roman" w:hAnsi="Times New Roman"/>
              </w:rPr>
            </w:pPr>
            <w:r>
              <w:rPr>
                <w:rFonts w:ascii="Times New Roman" w:hAnsi="Times New Roman"/>
              </w:rPr>
              <w:t xml:space="preserve">gateway </w:t>
            </w:r>
          </w:p>
        </w:tc>
        <w:tc>
          <w:tcPr>
            <w:tcW w:w="1865" w:type="dxa"/>
            <w:tcBorders>
              <w:top w:val="single" w:sz="4" w:space="0" w:color="auto"/>
              <w:left w:val="single" w:sz="4" w:space="0" w:color="auto"/>
              <w:bottom w:val="single" w:sz="4" w:space="0" w:color="auto"/>
              <w:right w:val="single" w:sz="4" w:space="0" w:color="auto"/>
            </w:tcBorders>
            <w:vAlign w:val="bottom"/>
          </w:tcPr>
          <w:p w:rsidR="00A135C8" w:rsidRDefault="00A135C8" w:rsidP="00A135C8">
            <w:r>
              <w:t>GateWay</w:t>
            </w:r>
          </w:p>
        </w:tc>
        <w:tc>
          <w:tcPr>
            <w:tcW w:w="4939" w:type="dxa"/>
            <w:tcBorders>
              <w:top w:val="single" w:sz="4" w:space="0" w:color="auto"/>
              <w:left w:val="single" w:sz="4" w:space="0" w:color="auto"/>
              <w:bottom w:val="single" w:sz="4" w:space="0" w:color="auto"/>
              <w:right w:val="single" w:sz="4" w:space="0" w:color="auto"/>
            </w:tcBorders>
            <w:vAlign w:val="center"/>
          </w:tcPr>
          <w:p w:rsidR="00A135C8" w:rsidRDefault="00A135C8" w:rsidP="00A135C8">
            <w:pPr>
              <w:rPr>
                <w:rFonts w:ascii="Times New Roman" w:hAnsi="Times New Roman"/>
              </w:rPr>
            </w:pPr>
            <w:r>
              <w:rPr>
                <w:rFonts w:ascii="Times New Roman" w:hAnsi="Times New Roman"/>
              </w:rPr>
              <w:t>0~20 byte</w:t>
            </w:r>
          </w:p>
        </w:tc>
      </w:tr>
    </w:tbl>
    <w:p w:rsidR="004C3666" w:rsidRDefault="004C3666">
      <w:pPr>
        <w:rPr>
          <w:rFonts w:ascii="Times New Roman" w:hAnsi="Times New Roman"/>
        </w:rPr>
      </w:pPr>
    </w:p>
    <w:p w:rsidR="004C3666" w:rsidRDefault="003753BE">
      <w:pPr>
        <w:rPr>
          <w:rFonts w:ascii="Times New Roman" w:hAnsi="Times New Roman"/>
        </w:rPr>
      </w:pPr>
      <w:r>
        <w:rPr>
          <w:rFonts w:ascii="Times New Roman" w:hAnsi="Times New Roman"/>
        </w:rPr>
        <w:t>Demo</w:t>
      </w:r>
      <w:r>
        <w:rPr>
          <w:rFonts w:ascii="Times New Roman" w:hAnsi="Times New Roman"/>
        </w:rPr>
        <w:t>：</w:t>
      </w:r>
    </w:p>
    <w:p w:rsidR="004C3666" w:rsidRDefault="003753BE">
      <w:pPr>
        <w:rPr>
          <w:rFonts w:ascii="Times New Roman" w:hAnsi="Times New Roman"/>
        </w:rPr>
      </w:pPr>
      <w:r>
        <w:rPr>
          <w:rFonts w:ascii="Times New Roman" w:hAnsi="Times New Roman"/>
        </w:rPr>
        <w:t>{</w:t>
      </w:r>
    </w:p>
    <w:p w:rsidR="00A135C8" w:rsidRDefault="003753BE" w:rsidP="00A135C8">
      <w:pPr>
        <w:rPr>
          <w:szCs w:val="21"/>
        </w:rPr>
      </w:pPr>
      <w:r>
        <w:rPr>
          <w:rFonts w:ascii="Times New Roman" w:hAnsi="Times New Roman"/>
        </w:rPr>
        <w:t xml:space="preserve"> </w:t>
      </w:r>
      <w:r w:rsidR="00A135C8">
        <w:t>"WIFI": {</w:t>
      </w:r>
    </w:p>
    <w:p w:rsidR="00A135C8" w:rsidRDefault="00A135C8" w:rsidP="00A135C8">
      <w:r>
        <w:t xml:space="preserve">    "</w:t>
      </w:r>
      <w:r>
        <w:rPr>
          <w:rFonts w:hint="eastAsia"/>
        </w:rPr>
        <w:t>-</w:t>
      </w:r>
      <w:r>
        <w:t>-version": "1.0.1.0",</w:t>
      </w:r>
    </w:p>
    <w:p w:rsidR="00A135C8" w:rsidRDefault="00A135C8" w:rsidP="00A135C8">
      <w:r>
        <w:t xml:space="preserve">    "isOpen": "0",</w:t>
      </w:r>
    </w:p>
    <w:p w:rsidR="00A135C8" w:rsidRDefault="00A135C8" w:rsidP="00A135C8">
      <w:r>
        <w:t xml:space="preserve">    "EncSw": "1",</w:t>
      </w:r>
    </w:p>
    <w:p w:rsidR="00A135C8" w:rsidRDefault="00A135C8" w:rsidP="00A135C8">
      <w:r>
        <w:t xml:space="preserve">    "AuthMode": "3",</w:t>
      </w:r>
    </w:p>
    <w:p w:rsidR="00A135C8" w:rsidRDefault="00A135C8" w:rsidP="00A135C8">
      <w:r>
        <w:t xml:space="preserve">    "Encrypt": "2",</w:t>
      </w:r>
    </w:p>
    <w:p w:rsidR="00A135C8" w:rsidRDefault="00A135C8" w:rsidP="00A135C8">
      <w:r>
        <w:t xml:space="preserve">    "Purpose": "0",</w:t>
      </w:r>
    </w:p>
    <w:p w:rsidR="00A135C8" w:rsidRDefault="00A135C8" w:rsidP="00A135C8">
      <w:r>
        <w:t xml:space="preserve">    "Dhcp": "1",</w:t>
      </w:r>
    </w:p>
    <w:p w:rsidR="00A135C8" w:rsidRDefault="00A135C8" w:rsidP="00A135C8">
      <w:r>
        <w:t xml:space="preserve">    "SSID": "howen",</w:t>
      </w:r>
    </w:p>
    <w:p w:rsidR="00A135C8" w:rsidRDefault="00A135C8" w:rsidP="00A135C8">
      <w:r>
        <w:t xml:space="preserve">    "Pwd": "123123",</w:t>
      </w:r>
    </w:p>
    <w:p w:rsidR="00A135C8" w:rsidRDefault="00A135C8" w:rsidP="00A135C8">
      <w:r>
        <w:t xml:space="preserve">    "IpAddr": "192.168.002.202",</w:t>
      </w:r>
    </w:p>
    <w:p w:rsidR="00A135C8" w:rsidRDefault="00A135C8" w:rsidP="00A135C8">
      <w:r>
        <w:t xml:space="preserve">    "SubNet": "255.255.255.000",</w:t>
      </w:r>
    </w:p>
    <w:p w:rsidR="004C3666" w:rsidRPr="00A135C8" w:rsidRDefault="00A135C8" w:rsidP="00A135C8">
      <w:r>
        <w:t xml:space="preserve">    "GateWay": "192.168.002.002"</w:t>
      </w:r>
    </w:p>
    <w:p w:rsidR="004C3666" w:rsidRDefault="003753BE">
      <w:pPr>
        <w:rPr>
          <w:rFonts w:ascii="Times New Roman" w:hAnsi="Times New Roman"/>
        </w:rPr>
      </w:pPr>
      <w:r>
        <w:rPr>
          <w:rFonts w:ascii="Times New Roman" w:hAnsi="Times New Roman"/>
        </w:rPr>
        <w:t xml:space="preserve">  }</w:t>
      </w:r>
    </w:p>
    <w:p w:rsidR="004C3666" w:rsidRDefault="003753BE">
      <w:pPr>
        <w:rPr>
          <w:rFonts w:ascii="Times New Roman" w:hAnsi="Times New Roman"/>
        </w:rPr>
      </w:pPr>
      <w:r>
        <w:rPr>
          <w:rFonts w:ascii="Times New Roman" w:hAnsi="Times New Roman"/>
        </w:rPr>
        <w:t>}</w:t>
      </w:r>
    </w:p>
    <w:p w:rsidR="00A135C8" w:rsidRDefault="00A135C8">
      <w:pPr>
        <w:rPr>
          <w:rFonts w:ascii="Times New Roman" w:hAnsi="Times New Roman"/>
        </w:rPr>
      </w:pPr>
    </w:p>
    <w:p w:rsidR="00A135C8" w:rsidRDefault="00A135C8" w:rsidP="00A135C8">
      <w:pPr>
        <w:pStyle w:val="Heading2"/>
      </w:pPr>
      <w:r>
        <w:t>TTX</w:t>
      </w:r>
    </w:p>
    <w:tbl>
      <w:tblPr>
        <w:tblW w:w="8393" w:type="dxa"/>
        <w:tblInd w:w="-176" w:type="dxa"/>
        <w:tblLayout w:type="fixed"/>
        <w:tblLook w:val="04A0" w:firstRow="1" w:lastRow="0" w:firstColumn="1" w:lastColumn="0" w:noHBand="0" w:noVBand="1"/>
      </w:tblPr>
      <w:tblGrid>
        <w:gridCol w:w="989"/>
        <w:gridCol w:w="600"/>
        <w:gridCol w:w="1865"/>
        <w:gridCol w:w="4939"/>
      </w:tblGrid>
      <w:tr w:rsidR="00A135C8" w:rsidTr="00A135C8">
        <w:trPr>
          <w:trHeight w:val="405"/>
        </w:trPr>
        <w:tc>
          <w:tcPr>
            <w:tcW w:w="989" w:type="dxa"/>
            <w:tcBorders>
              <w:top w:val="single" w:sz="4" w:space="0" w:color="auto"/>
              <w:left w:val="single" w:sz="4" w:space="0" w:color="auto"/>
              <w:bottom w:val="single" w:sz="4" w:space="0" w:color="auto"/>
              <w:right w:val="single" w:sz="4" w:space="0" w:color="auto"/>
            </w:tcBorders>
            <w:hideMark/>
          </w:tcPr>
          <w:p w:rsidR="00A135C8" w:rsidRDefault="00A135C8">
            <w:pPr>
              <w:rPr>
                <w:szCs w:val="21"/>
              </w:rPr>
            </w:pPr>
            <w:r>
              <w:rPr>
                <w:rFonts w:hint="eastAsia"/>
              </w:rPr>
              <w:t>Field name</w:t>
            </w:r>
          </w:p>
        </w:tc>
        <w:tc>
          <w:tcPr>
            <w:tcW w:w="7404" w:type="dxa"/>
            <w:gridSpan w:val="3"/>
            <w:tcBorders>
              <w:top w:val="single" w:sz="4" w:space="0" w:color="auto"/>
              <w:left w:val="nil"/>
              <w:bottom w:val="single" w:sz="4" w:space="0" w:color="auto"/>
              <w:right w:val="single" w:sz="4" w:space="0" w:color="auto"/>
            </w:tcBorders>
            <w:hideMark/>
          </w:tcPr>
          <w:p w:rsidR="00A135C8" w:rsidRDefault="00A135C8">
            <w:r>
              <w:rPr>
                <w:rFonts w:hint="eastAsia"/>
              </w:rPr>
              <w:t>T</w:t>
            </w:r>
            <w:r>
              <w:t>TX</w:t>
            </w:r>
          </w:p>
        </w:tc>
      </w:tr>
      <w:tr w:rsidR="00A135C8" w:rsidTr="00A135C8">
        <w:trPr>
          <w:trHeight w:val="405"/>
        </w:trPr>
        <w:tc>
          <w:tcPr>
            <w:tcW w:w="8393" w:type="dxa"/>
            <w:gridSpan w:val="4"/>
            <w:tcBorders>
              <w:top w:val="single" w:sz="4" w:space="0" w:color="auto"/>
              <w:left w:val="single" w:sz="4" w:space="0" w:color="auto"/>
              <w:bottom w:val="single" w:sz="4" w:space="0" w:color="auto"/>
              <w:right w:val="single" w:sz="4" w:space="0" w:color="auto"/>
            </w:tcBorders>
            <w:hideMark/>
          </w:tcPr>
          <w:p w:rsidR="00A135C8" w:rsidRDefault="00A135C8">
            <w:pPr>
              <w:pStyle w:val="3"/>
              <w:ind w:firstLineChars="0" w:firstLine="0"/>
            </w:pPr>
            <w:r>
              <w:rPr>
                <w:rFonts w:ascii="Times New Roman" w:hAnsi="Times New Roman"/>
              </w:rPr>
              <w:t>loading data description</w:t>
            </w:r>
          </w:p>
        </w:tc>
      </w:tr>
      <w:tr w:rsidR="00A135C8" w:rsidTr="00A135C8">
        <w:trPr>
          <w:trHeight w:val="405"/>
        </w:trPr>
        <w:tc>
          <w:tcPr>
            <w:tcW w:w="1589" w:type="dxa"/>
            <w:gridSpan w:val="2"/>
            <w:tcBorders>
              <w:top w:val="single" w:sz="4" w:space="0" w:color="auto"/>
              <w:left w:val="single" w:sz="4" w:space="0" w:color="auto"/>
              <w:bottom w:val="single" w:sz="4" w:space="0" w:color="auto"/>
              <w:right w:val="single" w:sz="4" w:space="0" w:color="auto"/>
            </w:tcBorders>
            <w:hideMark/>
          </w:tcPr>
          <w:p w:rsidR="00A135C8" w:rsidRDefault="00A135C8">
            <w:r>
              <w:rPr>
                <w:rFonts w:hint="eastAsia"/>
              </w:rPr>
              <w:t>C</w:t>
            </w:r>
            <w:r>
              <w:t>ontent</w:t>
            </w:r>
          </w:p>
        </w:tc>
        <w:tc>
          <w:tcPr>
            <w:tcW w:w="1865" w:type="dxa"/>
            <w:tcBorders>
              <w:top w:val="single" w:sz="4" w:space="0" w:color="auto"/>
              <w:left w:val="nil"/>
              <w:bottom w:val="single" w:sz="4" w:space="0" w:color="auto"/>
              <w:right w:val="single" w:sz="4" w:space="0" w:color="auto"/>
            </w:tcBorders>
            <w:hideMark/>
          </w:tcPr>
          <w:p w:rsidR="00A135C8" w:rsidRDefault="00A135C8">
            <w:r>
              <w:rPr>
                <w:rFonts w:hint="eastAsia"/>
              </w:rPr>
              <w:t>Field</w:t>
            </w:r>
            <w:r>
              <w:t xml:space="preserve"> name</w:t>
            </w:r>
          </w:p>
        </w:tc>
        <w:tc>
          <w:tcPr>
            <w:tcW w:w="4939" w:type="dxa"/>
            <w:tcBorders>
              <w:top w:val="single" w:sz="4" w:space="0" w:color="auto"/>
              <w:left w:val="nil"/>
              <w:bottom w:val="single" w:sz="4" w:space="0" w:color="auto"/>
              <w:right w:val="single" w:sz="4" w:space="0" w:color="auto"/>
            </w:tcBorders>
            <w:hideMark/>
          </w:tcPr>
          <w:p w:rsidR="00A135C8" w:rsidRDefault="00A135C8">
            <w:r>
              <w:rPr>
                <w:rFonts w:hint="eastAsia"/>
              </w:rPr>
              <w:t>Description</w:t>
            </w:r>
          </w:p>
        </w:tc>
      </w:tr>
      <w:tr w:rsidR="00A135C8" w:rsidTr="00A135C8">
        <w:trPr>
          <w:trHeight w:val="405"/>
        </w:trPr>
        <w:tc>
          <w:tcPr>
            <w:tcW w:w="1589" w:type="dxa"/>
            <w:gridSpan w:val="2"/>
            <w:tcBorders>
              <w:top w:val="single" w:sz="4" w:space="0" w:color="auto"/>
              <w:left w:val="single" w:sz="4" w:space="0" w:color="auto"/>
              <w:bottom w:val="single" w:sz="4" w:space="0" w:color="auto"/>
              <w:right w:val="single" w:sz="4" w:space="0" w:color="auto"/>
            </w:tcBorders>
            <w:hideMark/>
          </w:tcPr>
          <w:p w:rsidR="00A135C8" w:rsidRDefault="00A135C8">
            <w:r>
              <w:rPr>
                <w:rFonts w:hint="eastAsia"/>
              </w:rPr>
              <w:t>Version</w:t>
            </w:r>
          </w:p>
        </w:tc>
        <w:tc>
          <w:tcPr>
            <w:tcW w:w="1865" w:type="dxa"/>
            <w:tcBorders>
              <w:top w:val="single" w:sz="4" w:space="0" w:color="auto"/>
              <w:left w:val="nil"/>
              <w:bottom w:val="single" w:sz="4" w:space="0" w:color="auto"/>
              <w:right w:val="single" w:sz="4" w:space="0" w:color="auto"/>
            </w:tcBorders>
            <w:hideMark/>
          </w:tcPr>
          <w:p w:rsidR="00A135C8" w:rsidRDefault="00A135C8">
            <w:r>
              <w:rPr>
                <w:rFonts w:hint="eastAsia"/>
              </w:rPr>
              <w:t>--</w:t>
            </w:r>
            <w:r>
              <w:t>version</w:t>
            </w:r>
          </w:p>
        </w:tc>
        <w:tc>
          <w:tcPr>
            <w:tcW w:w="4939" w:type="dxa"/>
            <w:tcBorders>
              <w:top w:val="single" w:sz="4" w:space="0" w:color="auto"/>
              <w:left w:val="nil"/>
              <w:bottom w:val="single" w:sz="4" w:space="0" w:color="auto"/>
              <w:right w:val="single" w:sz="4" w:space="0" w:color="auto"/>
            </w:tcBorders>
            <w:hideMark/>
          </w:tcPr>
          <w:p w:rsidR="00A135C8" w:rsidRDefault="00A135C8">
            <w:r>
              <w:t>"1.0.1.1"</w:t>
            </w:r>
          </w:p>
        </w:tc>
      </w:tr>
      <w:tr w:rsidR="00A135C8" w:rsidTr="00A135C8">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hideMark/>
          </w:tcPr>
          <w:p w:rsidR="00A135C8" w:rsidRDefault="00A135C8">
            <w:pPr>
              <w:widowControl/>
              <w:jc w:val="left"/>
            </w:pPr>
            <w:r>
              <w:rPr>
                <w:rFonts w:hint="eastAsia"/>
              </w:rPr>
              <w:t>Heartbeat</w:t>
            </w:r>
          </w:p>
        </w:tc>
        <w:tc>
          <w:tcPr>
            <w:tcW w:w="1865" w:type="dxa"/>
            <w:tcBorders>
              <w:top w:val="single" w:sz="4" w:space="0" w:color="auto"/>
              <w:left w:val="nil"/>
              <w:bottom w:val="single" w:sz="4" w:space="0" w:color="auto"/>
              <w:right w:val="single" w:sz="4" w:space="0" w:color="auto"/>
            </w:tcBorders>
            <w:vAlign w:val="center"/>
            <w:hideMark/>
          </w:tcPr>
          <w:p w:rsidR="00A135C8" w:rsidRDefault="00A135C8">
            <w:r>
              <w:t>heartbeat</w:t>
            </w:r>
          </w:p>
        </w:tc>
        <w:tc>
          <w:tcPr>
            <w:tcW w:w="4939" w:type="dxa"/>
            <w:tcBorders>
              <w:top w:val="single" w:sz="4" w:space="0" w:color="auto"/>
              <w:left w:val="nil"/>
              <w:bottom w:val="single" w:sz="4" w:space="0" w:color="auto"/>
              <w:right w:val="single" w:sz="4" w:space="0" w:color="auto"/>
            </w:tcBorders>
            <w:vAlign w:val="center"/>
            <w:hideMark/>
          </w:tcPr>
          <w:p w:rsidR="00A135C8" w:rsidRDefault="00A135C8">
            <w:r>
              <w:t>H</w:t>
            </w:r>
            <w:r>
              <w:rPr>
                <w:rFonts w:hint="eastAsia"/>
              </w:rPr>
              <w:t xml:space="preserve">eartbeat </w:t>
            </w:r>
            <w:r>
              <w:t>interval</w:t>
            </w:r>
          </w:p>
        </w:tc>
      </w:tr>
      <w:tr w:rsidR="00A135C8" w:rsidTr="00A135C8">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hideMark/>
          </w:tcPr>
          <w:p w:rsidR="00A135C8" w:rsidRDefault="00A135C8" w:rsidP="00A135C8">
            <w:r>
              <w:rPr>
                <w:rFonts w:hint="eastAsia"/>
              </w:rPr>
              <w:t>Center Server1</w:t>
            </w:r>
          </w:p>
        </w:tc>
        <w:tc>
          <w:tcPr>
            <w:tcW w:w="1865" w:type="dxa"/>
            <w:tcBorders>
              <w:top w:val="single" w:sz="4" w:space="0" w:color="auto"/>
              <w:left w:val="nil"/>
              <w:bottom w:val="single" w:sz="4" w:space="0" w:color="auto"/>
              <w:right w:val="single" w:sz="4" w:space="0" w:color="auto"/>
            </w:tcBorders>
            <w:vAlign w:val="center"/>
            <w:hideMark/>
          </w:tcPr>
          <w:p w:rsidR="00A135C8" w:rsidRDefault="00A135C8">
            <w:r>
              <w:t>gpsinterval1</w:t>
            </w:r>
          </w:p>
        </w:tc>
        <w:tc>
          <w:tcPr>
            <w:tcW w:w="4939" w:type="dxa"/>
            <w:tcBorders>
              <w:top w:val="single" w:sz="4" w:space="0" w:color="auto"/>
              <w:left w:val="nil"/>
              <w:bottom w:val="single" w:sz="4" w:space="0" w:color="auto"/>
              <w:right w:val="single" w:sz="4" w:space="0" w:color="auto"/>
            </w:tcBorders>
            <w:vAlign w:val="center"/>
            <w:hideMark/>
          </w:tcPr>
          <w:p w:rsidR="00A135C8" w:rsidRDefault="003E2F97" w:rsidP="003E2F97">
            <w:r>
              <w:t>D</w:t>
            </w:r>
            <w:r>
              <w:rPr>
                <w:rFonts w:hint="eastAsia"/>
              </w:rPr>
              <w:t xml:space="preserve">ata </w:t>
            </w:r>
            <w:r>
              <w:t>upload</w:t>
            </w:r>
            <w:r w:rsidR="00292CFB">
              <w:rPr>
                <w:rFonts w:hint="eastAsia"/>
              </w:rPr>
              <w:t xml:space="preserve"> </w:t>
            </w:r>
            <w:r>
              <w:t>interval</w:t>
            </w:r>
            <w:r w:rsidR="00292CFB">
              <w:rPr>
                <w:rFonts w:hint="eastAsia"/>
              </w:rPr>
              <w:t>, Unit:second</w:t>
            </w:r>
          </w:p>
        </w:tc>
      </w:tr>
      <w:tr w:rsidR="00A135C8" w:rsidTr="00A135C8">
        <w:trPr>
          <w:trHeight w:val="405"/>
        </w:trPr>
        <w:tc>
          <w:tcPr>
            <w:tcW w:w="1589" w:type="dxa"/>
            <w:gridSpan w:val="2"/>
            <w:tcBorders>
              <w:top w:val="single" w:sz="4" w:space="0" w:color="auto"/>
              <w:left w:val="single" w:sz="4" w:space="0" w:color="auto"/>
              <w:bottom w:val="single" w:sz="4" w:space="0" w:color="auto"/>
              <w:right w:val="single" w:sz="4" w:space="0" w:color="auto"/>
            </w:tcBorders>
            <w:vAlign w:val="center"/>
            <w:hideMark/>
          </w:tcPr>
          <w:p w:rsidR="00A135C8" w:rsidRDefault="00A135C8">
            <w:r>
              <w:rPr>
                <w:rFonts w:hint="eastAsia"/>
              </w:rPr>
              <w:t>Center Server2</w:t>
            </w:r>
          </w:p>
        </w:tc>
        <w:tc>
          <w:tcPr>
            <w:tcW w:w="1865" w:type="dxa"/>
            <w:tcBorders>
              <w:top w:val="single" w:sz="4" w:space="0" w:color="auto"/>
              <w:left w:val="nil"/>
              <w:bottom w:val="single" w:sz="4" w:space="0" w:color="auto"/>
              <w:right w:val="single" w:sz="4" w:space="0" w:color="auto"/>
            </w:tcBorders>
            <w:vAlign w:val="center"/>
            <w:hideMark/>
          </w:tcPr>
          <w:p w:rsidR="00A135C8" w:rsidRDefault="00A135C8">
            <w:r>
              <w:t>gpsinterval2</w:t>
            </w:r>
          </w:p>
        </w:tc>
        <w:tc>
          <w:tcPr>
            <w:tcW w:w="4939" w:type="dxa"/>
            <w:tcBorders>
              <w:top w:val="single" w:sz="4" w:space="0" w:color="auto"/>
              <w:left w:val="nil"/>
              <w:bottom w:val="single" w:sz="4" w:space="0" w:color="auto"/>
              <w:right w:val="single" w:sz="4" w:space="0" w:color="auto"/>
            </w:tcBorders>
            <w:vAlign w:val="center"/>
            <w:hideMark/>
          </w:tcPr>
          <w:p w:rsidR="00A135C8" w:rsidRDefault="003E2F97">
            <w:r>
              <w:rPr>
                <w:rFonts w:hint="eastAsia"/>
              </w:rPr>
              <w:t>Data upload inte</w:t>
            </w:r>
            <w:r>
              <w:t>r</w:t>
            </w:r>
            <w:r>
              <w:rPr>
                <w:rFonts w:hint="eastAsia"/>
              </w:rPr>
              <w:t>val</w:t>
            </w:r>
            <w:r w:rsidR="00292CFB">
              <w:rPr>
                <w:rFonts w:hint="eastAsia"/>
              </w:rPr>
              <w:t>, Unit:second</w:t>
            </w:r>
          </w:p>
        </w:tc>
      </w:tr>
    </w:tbl>
    <w:p w:rsidR="00A135C8" w:rsidRDefault="00A135C8" w:rsidP="00A135C8">
      <w:pPr>
        <w:rPr>
          <w:szCs w:val="21"/>
        </w:rPr>
      </w:pPr>
      <w:r>
        <w:rPr>
          <w:rFonts w:ascii="宋体" w:hAnsi="宋体" w:hint="eastAsia"/>
        </w:rPr>
        <w:t>Demo：</w:t>
      </w:r>
    </w:p>
    <w:p w:rsidR="00A135C8" w:rsidRDefault="00A135C8" w:rsidP="00A135C8">
      <w:r>
        <w:t>{</w:t>
      </w:r>
    </w:p>
    <w:p w:rsidR="00A135C8" w:rsidRDefault="00A135C8" w:rsidP="00A135C8">
      <w:r>
        <w:t xml:space="preserve">  "TTX": {</w:t>
      </w:r>
    </w:p>
    <w:p w:rsidR="00A135C8" w:rsidRDefault="00A135C8" w:rsidP="00A135C8">
      <w:r>
        <w:t xml:space="preserve">    "</w:t>
      </w:r>
      <w:r>
        <w:rPr>
          <w:rFonts w:hint="eastAsia"/>
        </w:rPr>
        <w:t>-</w:t>
      </w:r>
      <w:r>
        <w:t>-version": "1.0.1.0",</w:t>
      </w:r>
    </w:p>
    <w:p w:rsidR="00A135C8" w:rsidRDefault="00A135C8" w:rsidP="00A135C8">
      <w:r>
        <w:t xml:space="preserve">    " heartbeat ": "60",</w:t>
      </w:r>
    </w:p>
    <w:p w:rsidR="00A135C8" w:rsidRDefault="00A135C8" w:rsidP="00A135C8">
      <w:r>
        <w:t xml:space="preserve">    " gpsinterval1": "15",</w:t>
      </w:r>
    </w:p>
    <w:p w:rsidR="00A135C8" w:rsidRDefault="00A135C8" w:rsidP="00A135C8">
      <w:r>
        <w:t xml:space="preserve">    " gpsinterval2": "20"</w:t>
      </w:r>
    </w:p>
    <w:p w:rsidR="00A135C8" w:rsidRDefault="00A135C8" w:rsidP="00A135C8">
      <w:r>
        <w:t xml:space="preserve">  }</w:t>
      </w:r>
    </w:p>
    <w:p w:rsidR="00A135C8" w:rsidRDefault="00A135C8" w:rsidP="00A135C8">
      <w:r>
        <w:t>}</w:t>
      </w:r>
    </w:p>
    <w:p w:rsidR="00A135C8" w:rsidRPr="00A135C8" w:rsidRDefault="00A135C8">
      <w:pPr>
        <w:rPr>
          <w:rFonts w:ascii="Times New Roman" w:hAnsi="Times New Roman"/>
        </w:rPr>
      </w:pPr>
    </w:p>
    <w:p w:rsidR="004C3666" w:rsidRDefault="003753BE">
      <w:pPr>
        <w:pStyle w:val="Heading1"/>
      </w:pPr>
      <w:r>
        <w:t>Message Matrix</w:t>
      </w:r>
    </w:p>
    <w:p w:rsidR="004C3666" w:rsidRDefault="004C3666">
      <w:pPr>
        <w:pStyle w:val="1"/>
        <w:keepNext/>
        <w:keepLines/>
        <w:numPr>
          <w:ilvl w:val="0"/>
          <w:numId w:val="5"/>
        </w:numPr>
        <w:spacing w:before="340" w:after="330" w:line="576" w:lineRule="auto"/>
        <w:ind w:firstLineChars="0"/>
        <w:outlineLvl w:val="0"/>
        <w:rPr>
          <w:rFonts w:ascii="Times New Roman" w:hAnsi="Times New Roman"/>
          <w:b/>
          <w:vanish/>
          <w:kern w:val="44"/>
          <w:sz w:val="28"/>
          <w:szCs w:val="20"/>
        </w:rPr>
      </w:pPr>
    </w:p>
    <w:p w:rsidR="004C3666" w:rsidRDefault="003753BE">
      <w:pPr>
        <w:pStyle w:val="Heading2"/>
      </w:pPr>
      <w:r>
        <w:t>Public Section</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15"/>
        <w:gridCol w:w="1418"/>
        <w:gridCol w:w="3260"/>
      </w:tblGrid>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function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value </w:t>
            </w:r>
          </w:p>
        </w:tc>
        <w:tc>
          <w:tcPr>
            <w:tcW w:w="326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heartbeat request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0x0001</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rPr>
                <w:rFonts w:ascii="Times New Roman" w:hAnsi="Times New Roman"/>
              </w:rPr>
            </w:pPr>
            <w:hyperlink w:anchor="_MDVR请求" w:history="1"/>
            <w:hyperlink w:anchor="_MDVR_Request" w:history="1">
              <w:r w:rsidR="003753BE">
                <w:rPr>
                  <w:rStyle w:val="Hyperlink"/>
                  <w:rFonts w:ascii="Times New Roman" w:hAnsi="Times New Roman"/>
                  <w:color w:val="auto"/>
                </w:rPr>
                <w:t xml:space="preserve">refer to the description </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Media data</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0x0011</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rPr>
                <w:rFonts w:ascii="Times New Roman" w:hAnsi="Times New Roman"/>
              </w:rPr>
            </w:pPr>
            <w:hyperlink w:anchor="_媒体数据" w:history="1"/>
            <w:hyperlink w:anchor="_Media_Data" w:history="1">
              <w:r w:rsidR="003753BE">
                <w:rPr>
                  <w:rStyle w:val="Hyperlink"/>
                  <w:rFonts w:ascii="Times New Roman" w:hAnsi="Times New Roman"/>
                  <w:color w:val="auto"/>
                </w:rPr>
                <w:t>refer to the description</w:t>
              </w:r>
            </w:hyperlink>
          </w:p>
        </w:tc>
      </w:tr>
    </w:tbl>
    <w:p w:rsidR="004C3666" w:rsidRDefault="004C3666">
      <w:pPr>
        <w:rPr>
          <w:rFonts w:ascii="Times New Roman" w:hAnsi="Times New Roman"/>
        </w:rPr>
      </w:pPr>
    </w:p>
    <w:p w:rsidR="004C3666" w:rsidRDefault="003753BE">
      <w:pPr>
        <w:pStyle w:val="Heading2"/>
      </w:pPr>
      <w:r>
        <w:t>MDVR→→Server</w:t>
      </w: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15"/>
        <w:gridCol w:w="1418"/>
        <w:gridCol w:w="3260"/>
      </w:tblGrid>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function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value</w:t>
            </w:r>
          </w:p>
        </w:tc>
        <w:tc>
          <w:tcPr>
            <w:tcW w:w="326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description </w:t>
            </w:r>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signal link registeration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0x1001</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Signal_Link_Registration"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Media link registeration</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0x1002</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Media_Link_Registration"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live viewing respond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0x1010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Preview_Response"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snapshot screen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0x1020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Snapshot_Respond"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audio request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0x1030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Request_Respond"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subscriptiointion respond for location status ,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0x1040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Subscription_Respond"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status data</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0x1041</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Service_Data"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subcripe and respond for alarm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0x1050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订阅应答_1"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alarm data</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0x1051</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业务数据"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file search result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0x1060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File_Result"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Playback request and repond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0x1070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Request_Respond/"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transparent transmission request and repond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0x1080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请求应答_1"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file transmission respond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0x1090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请求应答_2"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report for ftp file transmission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0x1091</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ftp_transmission_over"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parameter configuration</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0x40A0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请求应答_3" w:history="1">
              <w:r w:rsidR="003753BE">
                <w:rPr>
                  <w:rStyle w:val="Hyperlink"/>
                  <w:rFonts w:ascii="Times New Roman" w:hAnsi="Times New Roman"/>
                  <w:color w:val="auto"/>
                </w:rPr>
                <w:t>refer to the description</w:t>
              </w:r>
            </w:hyperlink>
          </w:p>
        </w:tc>
      </w:tr>
    </w:tbl>
    <w:p w:rsidR="004C3666" w:rsidRDefault="004C3666">
      <w:pPr>
        <w:rPr>
          <w:rFonts w:ascii="Times New Roman" w:hAnsi="Times New Roman"/>
        </w:rPr>
      </w:pPr>
    </w:p>
    <w:p w:rsidR="004C3666" w:rsidRDefault="003753BE">
      <w:pPr>
        <w:pStyle w:val="Heading2"/>
      </w:pPr>
      <w:r>
        <w:t>MDVR←←Server</w:t>
      </w:r>
    </w:p>
    <w:p w:rsidR="004C3666" w:rsidRDefault="004C3666">
      <w:pPr>
        <w:rPr>
          <w:rFonts w:ascii="Times New Roman" w:hAnsi="Times New Roman"/>
        </w:rPr>
      </w:pPr>
    </w:p>
    <w:tbl>
      <w:tblPr>
        <w:tblW w:w="83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15"/>
        <w:gridCol w:w="1418"/>
        <w:gridCol w:w="3260"/>
      </w:tblGrid>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function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value</w:t>
            </w:r>
          </w:p>
        </w:tc>
        <w:tc>
          <w:tcPr>
            <w:tcW w:w="3260"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 Description </w:t>
            </w:r>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signal link respond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0x4001</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Signal_Link_Registration_1"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media link respond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0x4002</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Media_Link_Registration_1"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live view request</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0x4010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Preview_Request"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Forced encoding I frame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0x4011</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Forced_Coding_I"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snapshot request</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0x4020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Snapshot_Request"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audio request</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0x4030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Audio_Request"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subscriptiointion request for position status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0x4040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Subscription_Request"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alarm subscriptioin and request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0x4050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订阅请求_1"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file search request</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0x4060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Query_Request"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playback request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0x4070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Playback_Request"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playback control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0x4071</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Play_Control"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tranparament transmission request</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0x4080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Transparent_transmission_Request"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file transmission request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0x4090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Request_to_transmit"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ftp file trabmission request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0x4091</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ftp文件传输"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paramenter configuiration request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0x40A0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Configration_Request"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PTZ control</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0x4100</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PTZ_Control"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output manage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0x4101</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Output_Control"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restart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0x4102</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Restart"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upgrade </w:t>
            </w:r>
          </w:p>
        </w:tc>
        <w:tc>
          <w:tcPr>
            <w:tcW w:w="1418" w:type="dxa"/>
            <w:tcBorders>
              <w:top w:val="single" w:sz="4" w:space="0" w:color="auto"/>
              <w:left w:val="single" w:sz="4" w:space="0" w:color="auto"/>
              <w:bottom w:val="single" w:sz="4" w:space="0" w:color="auto"/>
              <w:right w:val="single" w:sz="4" w:space="0" w:color="auto"/>
            </w:tcBorders>
          </w:tcPr>
          <w:p w:rsidR="004C3666" w:rsidRDefault="004C3666">
            <w:pPr>
              <w:pStyle w:val="1"/>
              <w:ind w:firstLineChars="0" w:firstLine="0"/>
              <w:rPr>
                <w:rFonts w:ascii="Times New Roman" w:hAnsi="Times New Roman"/>
              </w:rPr>
            </w:pP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Upgrade"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factory defual setting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0x4103</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Factory_Default_Setting"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synchronization time</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0x4104</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Synchronization_time"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record manager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0x4105</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Recording_Control"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clear alarm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0x4106</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Clear_Alarm" w:history="1">
              <w:r w:rsidR="003753BE">
                <w:rPr>
                  <w:rStyle w:val="Hyperlink"/>
                  <w:rFonts w:ascii="Times New Roman" w:hAnsi="Times New Roman"/>
                  <w:color w:val="auto"/>
                </w:rPr>
                <w:t>refer to the description</w:t>
              </w:r>
            </w:hyperlink>
          </w:p>
        </w:tc>
      </w:tr>
      <w:tr w:rsidR="004C3666">
        <w:trPr>
          <w:trHeight w:val="405"/>
        </w:trPr>
        <w:tc>
          <w:tcPr>
            <w:tcW w:w="3715" w:type="dxa"/>
            <w:tcBorders>
              <w:top w:val="single" w:sz="4" w:space="0" w:color="auto"/>
              <w:left w:val="single" w:sz="4" w:space="0" w:color="auto"/>
              <w:bottom w:val="single" w:sz="4" w:space="0" w:color="auto"/>
              <w:right w:val="single" w:sz="4" w:space="0" w:color="auto"/>
            </w:tcBorders>
          </w:tcPr>
          <w:p w:rsidR="004C3666" w:rsidRDefault="003753BE">
            <w:pPr>
              <w:rPr>
                <w:rFonts w:ascii="Times New Roman" w:hAnsi="Times New Roman"/>
              </w:rPr>
            </w:pPr>
            <w:r>
              <w:rPr>
                <w:rFonts w:ascii="Times New Roman" w:hAnsi="Times New Roman"/>
              </w:rPr>
              <w:t xml:space="preserve">vehicle manager </w:t>
            </w:r>
          </w:p>
        </w:tc>
        <w:tc>
          <w:tcPr>
            <w:tcW w:w="1418" w:type="dxa"/>
            <w:tcBorders>
              <w:top w:val="single" w:sz="4" w:space="0" w:color="auto"/>
              <w:left w:val="single" w:sz="4" w:space="0" w:color="auto"/>
              <w:bottom w:val="single" w:sz="4" w:space="0" w:color="auto"/>
              <w:right w:val="single" w:sz="4" w:space="0" w:color="auto"/>
            </w:tcBorders>
          </w:tcPr>
          <w:p w:rsidR="004C3666" w:rsidRDefault="003753BE">
            <w:pPr>
              <w:pStyle w:val="1"/>
              <w:ind w:firstLineChars="0" w:firstLine="0"/>
              <w:rPr>
                <w:rFonts w:ascii="Times New Roman" w:hAnsi="Times New Roman"/>
              </w:rPr>
            </w:pPr>
            <w:r>
              <w:rPr>
                <w:rFonts w:ascii="Times New Roman" w:hAnsi="Times New Roman"/>
              </w:rPr>
              <w:t>0x4107</w:t>
            </w:r>
          </w:p>
        </w:tc>
        <w:tc>
          <w:tcPr>
            <w:tcW w:w="3260" w:type="dxa"/>
            <w:tcBorders>
              <w:top w:val="single" w:sz="4" w:space="0" w:color="auto"/>
              <w:left w:val="single" w:sz="4" w:space="0" w:color="auto"/>
              <w:bottom w:val="single" w:sz="4" w:space="0" w:color="auto"/>
              <w:right w:val="single" w:sz="4" w:space="0" w:color="auto"/>
            </w:tcBorders>
          </w:tcPr>
          <w:p w:rsidR="004C3666" w:rsidRDefault="00E01454">
            <w:pPr>
              <w:pStyle w:val="1"/>
              <w:ind w:firstLineChars="0" w:firstLine="0"/>
              <w:rPr>
                <w:rFonts w:ascii="Times New Roman" w:hAnsi="Times New Roman"/>
              </w:rPr>
            </w:pPr>
            <w:hyperlink w:anchor="_Vehicle_Control" w:history="1">
              <w:r w:rsidR="003753BE">
                <w:rPr>
                  <w:rStyle w:val="Hyperlink"/>
                  <w:rFonts w:ascii="Times New Roman" w:hAnsi="Times New Roman"/>
                  <w:color w:val="auto"/>
                </w:rPr>
                <w:t>refer to the description</w:t>
              </w:r>
            </w:hyperlink>
          </w:p>
        </w:tc>
      </w:tr>
    </w:tbl>
    <w:p w:rsidR="004C3666" w:rsidRDefault="004C3666">
      <w:pPr>
        <w:rPr>
          <w:rFonts w:ascii="Times New Roman" w:hAnsi="Times New Roman"/>
        </w:rPr>
      </w:pPr>
    </w:p>
    <w:sectPr w:rsidR="004C36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Light">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91779"/>
    <w:multiLevelType w:val="multilevel"/>
    <w:tmpl w:val="35391779"/>
    <w:lvl w:ilvl="0">
      <w:start w:val="1"/>
      <w:numFmt w:val="decimal"/>
      <w:lvlText w:val="第%1章"/>
      <w:lvlJc w:val="left"/>
      <w:pPr>
        <w:tabs>
          <w:tab w:val="left" w:pos="425"/>
        </w:tabs>
        <w:ind w:left="425" w:hanging="425"/>
      </w:pPr>
      <w:rPr>
        <w:rFonts w:hint="eastAsia"/>
        <w:sz w:val="28"/>
        <w:szCs w:val="28"/>
      </w:rPr>
    </w:lvl>
    <w:lvl w:ilvl="1">
      <w:start w:val="1"/>
      <w:numFmt w:val="decimal"/>
      <w:lvlText w:val="%1.%2"/>
      <w:lvlJc w:val="left"/>
      <w:pPr>
        <w:tabs>
          <w:tab w:val="left" w:pos="567"/>
        </w:tabs>
        <w:ind w:left="567" w:hanging="567"/>
      </w:pPr>
      <w:rPr>
        <w:rFonts w:hint="eastAsia"/>
        <w:sz w:val="24"/>
        <w:szCs w:val="24"/>
      </w:rPr>
    </w:lvl>
    <w:lvl w:ilvl="2">
      <w:start w:val="1"/>
      <w:numFmt w:val="decimal"/>
      <w:lvlText w:val="%1.%2.%3"/>
      <w:lvlJc w:val="left"/>
      <w:pPr>
        <w:tabs>
          <w:tab w:val="left" w:pos="709"/>
        </w:tabs>
        <w:ind w:left="709" w:hanging="709"/>
      </w:pPr>
      <w:rPr>
        <w:rFonts w:hint="eastAsia"/>
        <w:sz w:val="24"/>
        <w:szCs w:val="24"/>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36D37603"/>
    <w:multiLevelType w:val="multilevel"/>
    <w:tmpl w:val="36D37603"/>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D33735B"/>
    <w:multiLevelType w:val="multilevel"/>
    <w:tmpl w:val="4D3373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3E15185"/>
    <w:multiLevelType w:val="multilevel"/>
    <w:tmpl w:val="73E15185"/>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rPr>
        <w:rFonts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9A63A38"/>
    <w:multiLevelType w:val="multilevel"/>
    <w:tmpl w:val="79A63A3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06C"/>
    <w:rsid w:val="0000137E"/>
    <w:rsid w:val="00005CB6"/>
    <w:rsid w:val="0001030D"/>
    <w:rsid w:val="000174FC"/>
    <w:rsid w:val="0001778D"/>
    <w:rsid w:val="000219D7"/>
    <w:rsid w:val="00021C06"/>
    <w:rsid w:val="00022AB5"/>
    <w:rsid w:val="000274EC"/>
    <w:rsid w:val="000303D6"/>
    <w:rsid w:val="00031363"/>
    <w:rsid w:val="00031CA7"/>
    <w:rsid w:val="00035673"/>
    <w:rsid w:val="0003611C"/>
    <w:rsid w:val="00041649"/>
    <w:rsid w:val="00045193"/>
    <w:rsid w:val="00045205"/>
    <w:rsid w:val="00046DF6"/>
    <w:rsid w:val="0005021A"/>
    <w:rsid w:val="000504EC"/>
    <w:rsid w:val="000519DE"/>
    <w:rsid w:val="00052255"/>
    <w:rsid w:val="0005322F"/>
    <w:rsid w:val="00056107"/>
    <w:rsid w:val="0005627B"/>
    <w:rsid w:val="00056929"/>
    <w:rsid w:val="00056D89"/>
    <w:rsid w:val="00056F8D"/>
    <w:rsid w:val="00057826"/>
    <w:rsid w:val="000625E7"/>
    <w:rsid w:val="000635FA"/>
    <w:rsid w:val="00064EE4"/>
    <w:rsid w:val="00066A7F"/>
    <w:rsid w:val="00066F0F"/>
    <w:rsid w:val="00067A3A"/>
    <w:rsid w:val="000735A9"/>
    <w:rsid w:val="00073E2D"/>
    <w:rsid w:val="0007509D"/>
    <w:rsid w:val="000776E3"/>
    <w:rsid w:val="0008289D"/>
    <w:rsid w:val="000836C9"/>
    <w:rsid w:val="00084449"/>
    <w:rsid w:val="000851B7"/>
    <w:rsid w:val="000861C7"/>
    <w:rsid w:val="00090373"/>
    <w:rsid w:val="00090E81"/>
    <w:rsid w:val="00091C19"/>
    <w:rsid w:val="00092DCC"/>
    <w:rsid w:val="00093832"/>
    <w:rsid w:val="00093CBE"/>
    <w:rsid w:val="00094276"/>
    <w:rsid w:val="00097406"/>
    <w:rsid w:val="000A069D"/>
    <w:rsid w:val="000A3254"/>
    <w:rsid w:val="000A490A"/>
    <w:rsid w:val="000A73A6"/>
    <w:rsid w:val="000B02DD"/>
    <w:rsid w:val="000B3C45"/>
    <w:rsid w:val="000B4E11"/>
    <w:rsid w:val="000B5A77"/>
    <w:rsid w:val="000C22C0"/>
    <w:rsid w:val="000C5BDC"/>
    <w:rsid w:val="000C7136"/>
    <w:rsid w:val="000D2382"/>
    <w:rsid w:val="000D29E0"/>
    <w:rsid w:val="000D3C50"/>
    <w:rsid w:val="000E50C3"/>
    <w:rsid w:val="000E56A4"/>
    <w:rsid w:val="000E5927"/>
    <w:rsid w:val="000E6061"/>
    <w:rsid w:val="000E6856"/>
    <w:rsid w:val="000E7A50"/>
    <w:rsid w:val="000F32CB"/>
    <w:rsid w:val="000F3580"/>
    <w:rsid w:val="000F3F15"/>
    <w:rsid w:val="000F4617"/>
    <w:rsid w:val="00101949"/>
    <w:rsid w:val="00101A1A"/>
    <w:rsid w:val="001023F7"/>
    <w:rsid w:val="001031CF"/>
    <w:rsid w:val="00104565"/>
    <w:rsid w:val="00104EE7"/>
    <w:rsid w:val="001059E4"/>
    <w:rsid w:val="00106086"/>
    <w:rsid w:val="00107365"/>
    <w:rsid w:val="0010799D"/>
    <w:rsid w:val="00110B54"/>
    <w:rsid w:val="00110DE7"/>
    <w:rsid w:val="0011336E"/>
    <w:rsid w:val="0011466E"/>
    <w:rsid w:val="00115BEB"/>
    <w:rsid w:val="001167BE"/>
    <w:rsid w:val="00116F9F"/>
    <w:rsid w:val="001210F6"/>
    <w:rsid w:val="00121A48"/>
    <w:rsid w:val="00121F49"/>
    <w:rsid w:val="001238D7"/>
    <w:rsid w:val="00130041"/>
    <w:rsid w:val="00131AB1"/>
    <w:rsid w:val="0013276A"/>
    <w:rsid w:val="00136887"/>
    <w:rsid w:val="00137259"/>
    <w:rsid w:val="00140E07"/>
    <w:rsid w:val="00147E08"/>
    <w:rsid w:val="0015035C"/>
    <w:rsid w:val="00151685"/>
    <w:rsid w:val="00151E7C"/>
    <w:rsid w:val="00153639"/>
    <w:rsid w:val="00154E7A"/>
    <w:rsid w:val="0015502A"/>
    <w:rsid w:val="00167CF6"/>
    <w:rsid w:val="00170171"/>
    <w:rsid w:val="00170304"/>
    <w:rsid w:val="0017178B"/>
    <w:rsid w:val="00171AA3"/>
    <w:rsid w:val="00172A67"/>
    <w:rsid w:val="00175472"/>
    <w:rsid w:val="0017611C"/>
    <w:rsid w:val="00181679"/>
    <w:rsid w:val="00181DEB"/>
    <w:rsid w:val="00184189"/>
    <w:rsid w:val="001859AA"/>
    <w:rsid w:val="001875C0"/>
    <w:rsid w:val="001925A4"/>
    <w:rsid w:val="001941BA"/>
    <w:rsid w:val="001944D1"/>
    <w:rsid w:val="0019654B"/>
    <w:rsid w:val="001A211E"/>
    <w:rsid w:val="001A34C2"/>
    <w:rsid w:val="001A43F2"/>
    <w:rsid w:val="001A475A"/>
    <w:rsid w:val="001A59BB"/>
    <w:rsid w:val="001A651B"/>
    <w:rsid w:val="001B2458"/>
    <w:rsid w:val="001B2C83"/>
    <w:rsid w:val="001B330D"/>
    <w:rsid w:val="001B3DA2"/>
    <w:rsid w:val="001B41C2"/>
    <w:rsid w:val="001B5111"/>
    <w:rsid w:val="001B56B0"/>
    <w:rsid w:val="001B64E3"/>
    <w:rsid w:val="001C0984"/>
    <w:rsid w:val="001C0D94"/>
    <w:rsid w:val="001C2273"/>
    <w:rsid w:val="001C2A69"/>
    <w:rsid w:val="001C4497"/>
    <w:rsid w:val="001C62C9"/>
    <w:rsid w:val="001C747A"/>
    <w:rsid w:val="001D07DE"/>
    <w:rsid w:val="001D084E"/>
    <w:rsid w:val="001D09D6"/>
    <w:rsid w:val="001D376B"/>
    <w:rsid w:val="001D4928"/>
    <w:rsid w:val="001D7BE1"/>
    <w:rsid w:val="001D7C3C"/>
    <w:rsid w:val="001E1CB8"/>
    <w:rsid w:val="001E244E"/>
    <w:rsid w:val="001F00F7"/>
    <w:rsid w:val="001F0DC5"/>
    <w:rsid w:val="001F1CF3"/>
    <w:rsid w:val="001F30A8"/>
    <w:rsid w:val="001F332F"/>
    <w:rsid w:val="001F441A"/>
    <w:rsid w:val="001F5FC5"/>
    <w:rsid w:val="001F7D18"/>
    <w:rsid w:val="00202DDE"/>
    <w:rsid w:val="00205ECF"/>
    <w:rsid w:val="00207933"/>
    <w:rsid w:val="00211B81"/>
    <w:rsid w:val="002149C4"/>
    <w:rsid w:val="00215E9A"/>
    <w:rsid w:val="00216985"/>
    <w:rsid w:val="0021747F"/>
    <w:rsid w:val="00217BB2"/>
    <w:rsid w:val="00217EB3"/>
    <w:rsid w:val="00220FA5"/>
    <w:rsid w:val="002231ED"/>
    <w:rsid w:val="00224918"/>
    <w:rsid w:val="00227FAE"/>
    <w:rsid w:val="00231584"/>
    <w:rsid w:val="00234995"/>
    <w:rsid w:val="002362A1"/>
    <w:rsid w:val="00241458"/>
    <w:rsid w:val="002414E9"/>
    <w:rsid w:val="002416EC"/>
    <w:rsid w:val="00242B4C"/>
    <w:rsid w:val="00243666"/>
    <w:rsid w:val="002443D3"/>
    <w:rsid w:val="0024739A"/>
    <w:rsid w:val="00252494"/>
    <w:rsid w:val="00254E1D"/>
    <w:rsid w:val="00254EEF"/>
    <w:rsid w:val="00256555"/>
    <w:rsid w:val="00261211"/>
    <w:rsid w:val="002617B9"/>
    <w:rsid w:val="00261AD9"/>
    <w:rsid w:val="00262650"/>
    <w:rsid w:val="00263E53"/>
    <w:rsid w:val="00265D64"/>
    <w:rsid w:val="00267499"/>
    <w:rsid w:val="00267C15"/>
    <w:rsid w:val="0027157C"/>
    <w:rsid w:val="0027202D"/>
    <w:rsid w:val="002722A2"/>
    <w:rsid w:val="00273DF7"/>
    <w:rsid w:val="002759EF"/>
    <w:rsid w:val="002768AD"/>
    <w:rsid w:val="00277F5E"/>
    <w:rsid w:val="00281B6F"/>
    <w:rsid w:val="00283CA0"/>
    <w:rsid w:val="00284E7B"/>
    <w:rsid w:val="00290E1B"/>
    <w:rsid w:val="002919F3"/>
    <w:rsid w:val="002923C0"/>
    <w:rsid w:val="0029274A"/>
    <w:rsid w:val="00292CFB"/>
    <w:rsid w:val="00294ACA"/>
    <w:rsid w:val="002A1D0F"/>
    <w:rsid w:val="002A2879"/>
    <w:rsid w:val="002A78B5"/>
    <w:rsid w:val="002B2F47"/>
    <w:rsid w:val="002B71F5"/>
    <w:rsid w:val="002B7DAC"/>
    <w:rsid w:val="002C4E42"/>
    <w:rsid w:val="002C6FD4"/>
    <w:rsid w:val="002D1613"/>
    <w:rsid w:val="002D2B1B"/>
    <w:rsid w:val="002D4A97"/>
    <w:rsid w:val="002D5A7E"/>
    <w:rsid w:val="002D5C31"/>
    <w:rsid w:val="002D5E87"/>
    <w:rsid w:val="002D70DE"/>
    <w:rsid w:val="002E2A79"/>
    <w:rsid w:val="002E3EA4"/>
    <w:rsid w:val="002E4132"/>
    <w:rsid w:val="002E53DA"/>
    <w:rsid w:val="002E6C47"/>
    <w:rsid w:val="002F0AC3"/>
    <w:rsid w:val="002F1AAA"/>
    <w:rsid w:val="002F63CF"/>
    <w:rsid w:val="002F6A9D"/>
    <w:rsid w:val="002F7164"/>
    <w:rsid w:val="002F7BF5"/>
    <w:rsid w:val="00301D5D"/>
    <w:rsid w:val="003024C8"/>
    <w:rsid w:val="003025AD"/>
    <w:rsid w:val="003158F4"/>
    <w:rsid w:val="00316527"/>
    <w:rsid w:val="00316A7C"/>
    <w:rsid w:val="00317DF6"/>
    <w:rsid w:val="00317F8C"/>
    <w:rsid w:val="003200F9"/>
    <w:rsid w:val="00320CB0"/>
    <w:rsid w:val="00320DF9"/>
    <w:rsid w:val="00321A64"/>
    <w:rsid w:val="003229E6"/>
    <w:rsid w:val="0032418F"/>
    <w:rsid w:val="0032477C"/>
    <w:rsid w:val="003249DB"/>
    <w:rsid w:val="003319D3"/>
    <w:rsid w:val="00333888"/>
    <w:rsid w:val="003340E9"/>
    <w:rsid w:val="00335761"/>
    <w:rsid w:val="003374A5"/>
    <w:rsid w:val="003420B8"/>
    <w:rsid w:val="00345676"/>
    <w:rsid w:val="00345763"/>
    <w:rsid w:val="00345CF7"/>
    <w:rsid w:val="00351FB1"/>
    <w:rsid w:val="003564AA"/>
    <w:rsid w:val="00356714"/>
    <w:rsid w:val="00361084"/>
    <w:rsid w:val="00361818"/>
    <w:rsid w:val="0036188B"/>
    <w:rsid w:val="00363097"/>
    <w:rsid w:val="003644A5"/>
    <w:rsid w:val="00365AD9"/>
    <w:rsid w:val="00366690"/>
    <w:rsid w:val="00366ADF"/>
    <w:rsid w:val="00370958"/>
    <w:rsid w:val="00371D01"/>
    <w:rsid w:val="00371EB7"/>
    <w:rsid w:val="00372182"/>
    <w:rsid w:val="003723B7"/>
    <w:rsid w:val="00372AE8"/>
    <w:rsid w:val="00373709"/>
    <w:rsid w:val="00373946"/>
    <w:rsid w:val="003753BE"/>
    <w:rsid w:val="0037546F"/>
    <w:rsid w:val="003767F7"/>
    <w:rsid w:val="00380D4F"/>
    <w:rsid w:val="00381E7B"/>
    <w:rsid w:val="003830FF"/>
    <w:rsid w:val="00384303"/>
    <w:rsid w:val="0038531D"/>
    <w:rsid w:val="003905CF"/>
    <w:rsid w:val="00390FB8"/>
    <w:rsid w:val="003911A9"/>
    <w:rsid w:val="0039163B"/>
    <w:rsid w:val="0039426B"/>
    <w:rsid w:val="003A0111"/>
    <w:rsid w:val="003A087F"/>
    <w:rsid w:val="003A0EB9"/>
    <w:rsid w:val="003A18E4"/>
    <w:rsid w:val="003A2C02"/>
    <w:rsid w:val="003A31F2"/>
    <w:rsid w:val="003A49A5"/>
    <w:rsid w:val="003A614E"/>
    <w:rsid w:val="003B2BF3"/>
    <w:rsid w:val="003B344E"/>
    <w:rsid w:val="003B4DE7"/>
    <w:rsid w:val="003B66DB"/>
    <w:rsid w:val="003B6BF9"/>
    <w:rsid w:val="003B7EDA"/>
    <w:rsid w:val="003C1425"/>
    <w:rsid w:val="003C1D42"/>
    <w:rsid w:val="003C34A2"/>
    <w:rsid w:val="003C3EA1"/>
    <w:rsid w:val="003C78E5"/>
    <w:rsid w:val="003D0BCB"/>
    <w:rsid w:val="003D1700"/>
    <w:rsid w:val="003D3688"/>
    <w:rsid w:val="003D42F0"/>
    <w:rsid w:val="003E010B"/>
    <w:rsid w:val="003E1487"/>
    <w:rsid w:val="003E14B6"/>
    <w:rsid w:val="003E1785"/>
    <w:rsid w:val="003E24B0"/>
    <w:rsid w:val="003E2F97"/>
    <w:rsid w:val="003E4BBF"/>
    <w:rsid w:val="003E7E92"/>
    <w:rsid w:val="003F0B44"/>
    <w:rsid w:val="003F0D97"/>
    <w:rsid w:val="003F1C13"/>
    <w:rsid w:val="003F39D6"/>
    <w:rsid w:val="003F3AEE"/>
    <w:rsid w:val="003F3CE8"/>
    <w:rsid w:val="003F4CF3"/>
    <w:rsid w:val="003F732D"/>
    <w:rsid w:val="003F79B3"/>
    <w:rsid w:val="00400F83"/>
    <w:rsid w:val="00402F3A"/>
    <w:rsid w:val="004038E0"/>
    <w:rsid w:val="00403963"/>
    <w:rsid w:val="004050BF"/>
    <w:rsid w:val="00405147"/>
    <w:rsid w:val="00405A6A"/>
    <w:rsid w:val="00405DF1"/>
    <w:rsid w:val="00405E6C"/>
    <w:rsid w:val="00405E8C"/>
    <w:rsid w:val="00405EDE"/>
    <w:rsid w:val="00406305"/>
    <w:rsid w:val="00406ABB"/>
    <w:rsid w:val="00413EF5"/>
    <w:rsid w:val="0041487B"/>
    <w:rsid w:val="004148BA"/>
    <w:rsid w:val="0041563F"/>
    <w:rsid w:val="004162E6"/>
    <w:rsid w:val="00416941"/>
    <w:rsid w:val="00424FD5"/>
    <w:rsid w:val="004268DB"/>
    <w:rsid w:val="0043035C"/>
    <w:rsid w:val="00430A6B"/>
    <w:rsid w:val="004322FD"/>
    <w:rsid w:val="004328AD"/>
    <w:rsid w:val="004328C1"/>
    <w:rsid w:val="00433593"/>
    <w:rsid w:val="004336BC"/>
    <w:rsid w:val="00434464"/>
    <w:rsid w:val="004349D7"/>
    <w:rsid w:val="00441F62"/>
    <w:rsid w:val="00442AAC"/>
    <w:rsid w:val="0044317F"/>
    <w:rsid w:val="00445D9F"/>
    <w:rsid w:val="004467E3"/>
    <w:rsid w:val="00446895"/>
    <w:rsid w:val="00447EE5"/>
    <w:rsid w:val="00454006"/>
    <w:rsid w:val="0045611D"/>
    <w:rsid w:val="0045675E"/>
    <w:rsid w:val="00460B4F"/>
    <w:rsid w:val="00461C17"/>
    <w:rsid w:val="00463CAA"/>
    <w:rsid w:val="00465641"/>
    <w:rsid w:val="00467EA1"/>
    <w:rsid w:val="0047039E"/>
    <w:rsid w:val="004712EF"/>
    <w:rsid w:val="00471B4E"/>
    <w:rsid w:val="00472F03"/>
    <w:rsid w:val="004771F2"/>
    <w:rsid w:val="00480578"/>
    <w:rsid w:val="004809F6"/>
    <w:rsid w:val="0048113E"/>
    <w:rsid w:val="00481317"/>
    <w:rsid w:val="00481A96"/>
    <w:rsid w:val="00481DD0"/>
    <w:rsid w:val="004828EA"/>
    <w:rsid w:val="00482950"/>
    <w:rsid w:val="00485739"/>
    <w:rsid w:val="00486572"/>
    <w:rsid w:val="00486756"/>
    <w:rsid w:val="00486906"/>
    <w:rsid w:val="00487BD7"/>
    <w:rsid w:val="00490EDB"/>
    <w:rsid w:val="0049219D"/>
    <w:rsid w:val="00492F9F"/>
    <w:rsid w:val="004945E3"/>
    <w:rsid w:val="004947CA"/>
    <w:rsid w:val="00496CE5"/>
    <w:rsid w:val="004977E3"/>
    <w:rsid w:val="004A08D0"/>
    <w:rsid w:val="004A32FD"/>
    <w:rsid w:val="004A3FAF"/>
    <w:rsid w:val="004A5F64"/>
    <w:rsid w:val="004A6E4B"/>
    <w:rsid w:val="004A703C"/>
    <w:rsid w:val="004A7340"/>
    <w:rsid w:val="004B0875"/>
    <w:rsid w:val="004B72C4"/>
    <w:rsid w:val="004B76A4"/>
    <w:rsid w:val="004C0A01"/>
    <w:rsid w:val="004C0A72"/>
    <w:rsid w:val="004C3666"/>
    <w:rsid w:val="004C709D"/>
    <w:rsid w:val="004D1143"/>
    <w:rsid w:val="004D1238"/>
    <w:rsid w:val="004D168F"/>
    <w:rsid w:val="004D1E4F"/>
    <w:rsid w:val="004D1F35"/>
    <w:rsid w:val="004D497C"/>
    <w:rsid w:val="004D4EE9"/>
    <w:rsid w:val="004D4FDC"/>
    <w:rsid w:val="004D5657"/>
    <w:rsid w:val="004D6053"/>
    <w:rsid w:val="004D6FFB"/>
    <w:rsid w:val="004D70C3"/>
    <w:rsid w:val="004E09CA"/>
    <w:rsid w:val="004E217F"/>
    <w:rsid w:val="004E3A77"/>
    <w:rsid w:val="004F0839"/>
    <w:rsid w:val="004F2A15"/>
    <w:rsid w:val="004F3039"/>
    <w:rsid w:val="004F3598"/>
    <w:rsid w:val="005008A4"/>
    <w:rsid w:val="00511D0F"/>
    <w:rsid w:val="00513A45"/>
    <w:rsid w:val="00515758"/>
    <w:rsid w:val="00517F07"/>
    <w:rsid w:val="00520D20"/>
    <w:rsid w:val="00521A0A"/>
    <w:rsid w:val="00521B72"/>
    <w:rsid w:val="00522006"/>
    <w:rsid w:val="005228AD"/>
    <w:rsid w:val="00523C13"/>
    <w:rsid w:val="0052461B"/>
    <w:rsid w:val="00525FE4"/>
    <w:rsid w:val="00526BA8"/>
    <w:rsid w:val="00530873"/>
    <w:rsid w:val="00534D5D"/>
    <w:rsid w:val="0053606C"/>
    <w:rsid w:val="00541BA2"/>
    <w:rsid w:val="00541DDC"/>
    <w:rsid w:val="005428B6"/>
    <w:rsid w:val="00544305"/>
    <w:rsid w:val="005470AD"/>
    <w:rsid w:val="005502E7"/>
    <w:rsid w:val="00551E9A"/>
    <w:rsid w:val="0055271A"/>
    <w:rsid w:val="00554F09"/>
    <w:rsid w:val="00554F4C"/>
    <w:rsid w:val="00555D53"/>
    <w:rsid w:val="00560FC0"/>
    <w:rsid w:val="00561C66"/>
    <w:rsid w:val="00562740"/>
    <w:rsid w:val="0056321F"/>
    <w:rsid w:val="00564745"/>
    <w:rsid w:val="00570260"/>
    <w:rsid w:val="00570D76"/>
    <w:rsid w:val="0057158E"/>
    <w:rsid w:val="00573701"/>
    <w:rsid w:val="00575AA5"/>
    <w:rsid w:val="00577FCD"/>
    <w:rsid w:val="00581010"/>
    <w:rsid w:val="00582247"/>
    <w:rsid w:val="005832E2"/>
    <w:rsid w:val="005864FF"/>
    <w:rsid w:val="0058684E"/>
    <w:rsid w:val="00587E64"/>
    <w:rsid w:val="005900A8"/>
    <w:rsid w:val="00590955"/>
    <w:rsid w:val="00590EFB"/>
    <w:rsid w:val="005955B7"/>
    <w:rsid w:val="005962F1"/>
    <w:rsid w:val="00597ABC"/>
    <w:rsid w:val="00597CC6"/>
    <w:rsid w:val="005A0A83"/>
    <w:rsid w:val="005A1475"/>
    <w:rsid w:val="005A1717"/>
    <w:rsid w:val="005A30AC"/>
    <w:rsid w:val="005A39EA"/>
    <w:rsid w:val="005A3DB2"/>
    <w:rsid w:val="005A45ED"/>
    <w:rsid w:val="005A4806"/>
    <w:rsid w:val="005A6ED5"/>
    <w:rsid w:val="005A6F70"/>
    <w:rsid w:val="005A747F"/>
    <w:rsid w:val="005A75FF"/>
    <w:rsid w:val="005B0A6D"/>
    <w:rsid w:val="005B0D6D"/>
    <w:rsid w:val="005B113F"/>
    <w:rsid w:val="005B1B6D"/>
    <w:rsid w:val="005B2D14"/>
    <w:rsid w:val="005B7475"/>
    <w:rsid w:val="005B7723"/>
    <w:rsid w:val="005B7BE0"/>
    <w:rsid w:val="005C1FEA"/>
    <w:rsid w:val="005C39A7"/>
    <w:rsid w:val="005C3B50"/>
    <w:rsid w:val="005C4262"/>
    <w:rsid w:val="005C5294"/>
    <w:rsid w:val="005C55D9"/>
    <w:rsid w:val="005C7566"/>
    <w:rsid w:val="005D01C9"/>
    <w:rsid w:val="005D03EA"/>
    <w:rsid w:val="005D1E0C"/>
    <w:rsid w:val="005D2C7B"/>
    <w:rsid w:val="005D3D1A"/>
    <w:rsid w:val="005E0F76"/>
    <w:rsid w:val="005E26B3"/>
    <w:rsid w:val="005E334B"/>
    <w:rsid w:val="005E53D6"/>
    <w:rsid w:val="005E71AD"/>
    <w:rsid w:val="005F20FF"/>
    <w:rsid w:val="005F349C"/>
    <w:rsid w:val="005F3BBA"/>
    <w:rsid w:val="00600DD1"/>
    <w:rsid w:val="00600F48"/>
    <w:rsid w:val="00601525"/>
    <w:rsid w:val="00602B01"/>
    <w:rsid w:val="00603655"/>
    <w:rsid w:val="00603B7E"/>
    <w:rsid w:val="00605391"/>
    <w:rsid w:val="00605913"/>
    <w:rsid w:val="00606406"/>
    <w:rsid w:val="006079B9"/>
    <w:rsid w:val="006100D2"/>
    <w:rsid w:val="0061024F"/>
    <w:rsid w:val="006108C7"/>
    <w:rsid w:val="00613C23"/>
    <w:rsid w:val="00614E5C"/>
    <w:rsid w:val="0061703F"/>
    <w:rsid w:val="006215DF"/>
    <w:rsid w:val="00621C11"/>
    <w:rsid w:val="00627099"/>
    <w:rsid w:val="006306E5"/>
    <w:rsid w:val="00635431"/>
    <w:rsid w:val="0063549F"/>
    <w:rsid w:val="00637C05"/>
    <w:rsid w:val="00637C2E"/>
    <w:rsid w:val="006419E9"/>
    <w:rsid w:val="00643ED6"/>
    <w:rsid w:val="00647CA2"/>
    <w:rsid w:val="00654A15"/>
    <w:rsid w:val="0065777D"/>
    <w:rsid w:val="00657CFD"/>
    <w:rsid w:val="00660BCD"/>
    <w:rsid w:val="00663397"/>
    <w:rsid w:val="00664A2F"/>
    <w:rsid w:val="00664F61"/>
    <w:rsid w:val="006652B6"/>
    <w:rsid w:val="00665F91"/>
    <w:rsid w:val="00666CD3"/>
    <w:rsid w:val="00666FC0"/>
    <w:rsid w:val="006671D3"/>
    <w:rsid w:val="006700A6"/>
    <w:rsid w:val="0067303F"/>
    <w:rsid w:val="006730AA"/>
    <w:rsid w:val="00674737"/>
    <w:rsid w:val="00677636"/>
    <w:rsid w:val="00680CCE"/>
    <w:rsid w:val="00681048"/>
    <w:rsid w:val="006818E6"/>
    <w:rsid w:val="00683DE9"/>
    <w:rsid w:val="00684915"/>
    <w:rsid w:val="00684DFE"/>
    <w:rsid w:val="00684FCD"/>
    <w:rsid w:val="00686CF6"/>
    <w:rsid w:val="0069221E"/>
    <w:rsid w:val="00694243"/>
    <w:rsid w:val="006960BC"/>
    <w:rsid w:val="00696654"/>
    <w:rsid w:val="006A03F3"/>
    <w:rsid w:val="006A0EA7"/>
    <w:rsid w:val="006A2109"/>
    <w:rsid w:val="006A3A67"/>
    <w:rsid w:val="006A3B35"/>
    <w:rsid w:val="006A735A"/>
    <w:rsid w:val="006A7622"/>
    <w:rsid w:val="006B1B23"/>
    <w:rsid w:val="006B3E04"/>
    <w:rsid w:val="006B4CAB"/>
    <w:rsid w:val="006B6BA1"/>
    <w:rsid w:val="006B705C"/>
    <w:rsid w:val="006C0583"/>
    <w:rsid w:val="006C0E43"/>
    <w:rsid w:val="006C1D40"/>
    <w:rsid w:val="006C20FA"/>
    <w:rsid w:val="006C3D08"/>
    <w:rsid w:val="006C4F1E"/>
    <w:rsid w:val="006C5047"/>
    <w:rsid w:val="006C55D9"/>
    <w:rsid w:val="006D0BF8"/>
    <w:rsid w:val="006D28FC"/>
    <w:rsid w:val="006D4C34"/>
    <w:rsid w:val="006E0EE5"/>
    <w:rsid w:val="006E31EF"/>
    <w:rsid w:val="006E4F0A"/>
    <w:rsid w:val="006E5486"/>
    <w:rsid w:val="006E6E9E"/>
    <w:rsid w:val="006F10E2"/>
    <w:rsid w:val="006F1201"/>
    <w:rsid w:val="006F1B3C"/>
    <w:rsid w:val="006F1D0C"/>
    <w:rsid w:val="006F3468"/>
    <w:rsid w:val="006F4414"/>
    <w:rsid w:val="006F4C66"/>
    <w:rsid w:val="006F6501"/>
    <w:rsid w:val="006F7986"/>
    <w:rsid w:val="00703D70"/>
    <w:rsid w:val="00705857"/>
    <w:rsid w:val="007074F9"/>
    <w:rsid w:val="007075A7"/>
    <w:rsid w:val="00713253"/>
    <w:rsid w:val="00714662"/>
    <w:rsid w:val="00717088"/>
    <w:rsid w:val="0072068A"/>
    <w:rsid w:val="00721852"/>
    <w:rsid w:val="00721923"/>
    <w:rsid w:val="00723FAC"/>
    <w:rsid w:val="00724A3E"/>
    <w:rsid w:val="00724D58"/>
    <w:rsid w:val="007251EE"/>
    <w:rsid w:val="00730BD6"/>
    <w:rsid w:val="0073109E"/>
    <w:rsid w:val="007317F0"/>
    <w:rsid w:val="00731F63"/>
    <w:rsid w:val="007320D1"/>
    <w:rsid w:val="00732298"/>
    <w:rsid w:val="00732E12"/>
    <w:rsid w:val="0073418A"/>
    <w:rsid w:val="00736D66"/>
    <w:rsid w:val="00737A35"/>
    <w:rsid w:val="00737FE9"/>
    <w:rsid w:val="0074096C"/>
    <w:rsid w:val="00740F32"/>
    <w:rsid w:val="007438DC"/>
    <w:rsid w:val="00744302"/>
    <w:rsid w:val="00745CC0"/>
    <w:rsid w:val="00747AC1"/>
    <w:rsid w:val="0075184D"/>
    <w:rsid w:val="0075208C"/>
    <w:rsid w:val="00753E75"/>
    <w:rsid w:val="0075449B"/>
    <w:rsid w:val="0076122C"/>
    <w:rsid w:val="00762D39"/>
    <w:rsid w:val="00763298"/>
    <w:rsid w:val="0076561A"/>
    <w:rsid w:val="007672F8"/>
    <w:rsid w:val="007720FD"/>
    <w:rsid w:val="00772127"/>
    <w:rsid w:val="00772B55"/>
    <w:rsid w:val="00772CD1"/>
    <w:rsid w:val="00773807"/>
    <w:rsid w:val="0077571E"/>
    <w:rsid w:val="007760A0"/>
    <w:rsid w:val="0077733A"/>
    <w:rsid w:val="007818BD"/>
    <w:rsid w:val="00784440"/>
    <w:rsid w:val="0078750E"/>
    <w:rsid w:val="007903E6"/>
    <w:rsid w:val="0079133B"/>
    <w:rsid w:val="00792BF5"/>
    <w:rsid w:val="007A225D"/>
    <w:rsid w:val="007A28DC"/>
    <w:rsid w:val="007A2C8D"/>
    <w:rsid w:val="007A6017"/>
    <w:rsid w:val="007A6070"/>
    <w:rsid w:val="007A73B6"/>
    <w:rsid w:val="007B23F4"/>
    <w:rsid w:val="007B3D37"/>
    <w:rsid w:val="007B579A"/>
    <w:rsid w:val="007B61EE"/>
    <w:rsid w:val="007B65DA"/>
    <w:rsid w:val="007C071D"/>
    <w:rsid w:val="007C12E8"/>
    <w:rsid w:val="007C1A55"/>
    <w:rsid w:val="007C1BD5"/>
    <w:rsid w:val="007C381B"/>
    <w:rsid w:val="007C4DEF"/>
    <w:rsid w:val="007C5B83"/>
    <w:rsid w:val="007C6BBB"/>
    <w:rsid w:val="007D26E5"/>
    <w:rsid w:val="007D2DF4"/>
    <w:rsid w:val="007D498B"/>
    <w:rsid w:val="007D5237"/>
    <w:rsid w:val="007D5A52"/>
    <w:rsid w:val="007D6837"/>
    <w:rsid w:val="007D7AA0"/>
    <w:rsid w:val="007E037B"/>
    <w:rsid w:val="007E1EE4"/>
    <w:rsid w:val="007E29F5"/>
    <w:rsid w:val="007E3142"/>
    <w:rsid w:val="007E32FB"/>
    <w:rsid w:val="007E5250"/>
    <w:rsid w:val="007E5BAB"/>
    <w:rsid w:val="007F0B09"/>
    <w:rsid w:val="007F2DCE"/>
    <w:rsid w:val="007F546D"/>
    <w:rsid w:val="007F5566"/>
    <w:rsid w:val="007F5885"/>
    <w:rsid w:val="008020A9"/>
    <w:rsid w:val="008030BF"/>
    <w:rsid w:val="00806925"/>
    <w:rsid w:val="008069F2"/>
    <w:rsid w:val="00806DB5"/>
    <w:rsid w:val="0081230D"/>
    <w:rsid w:val="00812916"/>
    <w:rsid w:val="00817619"/>
    <w:rsid w:val="00820F63"/>
    <w:rsid w:val="0082134E"/>
    <w:rsid w:val="0082314B"/>
    <w:rsid w:val="008241ED"/>
    <w:rsid w:val="00826EFF"/>
    <w:rsid w:val="00831A50"/>
    <w:rsid w:val="0083258A"/>
    <w:rsid w:val="00833699"/>
    <w:rsid w:val="008343E7"/>
    <w:rsid w:val="00840E1F"/>
    <w:rsid w:val="008418E0"/>
    <w:rsid w:val="008422BB"/>
    <w:rsid w:val="008423AD"/>
    <w:rsid w:val="00842621"/>
    <w:rsid w:val="00842F5E"/>
    <w:rsid w:val="0084431A"/>
    <w:rsid w:val="00847E54"/>
    <w:rsid w:val="0085329E"/>
    <w:rsid w:val="008548D9"/>
    <w:rsid w:val="00856971"/>
    <w:rsid w:val="0085788B"/>
    <w:rsid w:val="00857AE4"/>
    <w:rsid w:val="00857FDD"/>
    <w:rsid w:val="00864434"/>
    <w:rsid w:val="008652B2"/>
    <w:rsid w:val="0087066C"/>
    <w:rsid w:val="00870FAC"/>
    <w:rsid w:val="00874DB7"/>
    <w:rsid w:val="00875C55"/>
    <w:rsid w:val="0087781E"/>
    <w:rsid w:val="00881771"/>
    <w:rsid w:val="00884BE2"/>
    <w:rsid w:val="00885185"/>
    <w:rsid w:val="00887500"/>
    <w:rsid w:val="008919B3"/>
    <w:rsid w:val="00894B96"/>
    <w:rsid w:val="008957EA"/>
    <w:rsid w:val="00895D5F"/>
    <w:rsid w:val="00897048"/>
    <w:rsid w:val="00897E12"/>
    <w:rsid w:val="008A0AD6"/>
    <w:rsid w:val="008A2E8B"/>
    <w:rsid w:val="008A48DF"/>
    <w:rsid w:val="008A4E22"/>
    <w:rsid w:val="008A61AD"/>
    <w:rsid w:val="008A76A3"/>
    <w:rsid w:val="008B0CD2"/>
    <w:rsid w:val="008B12DC"/>
    <w:rsid w:val="008B1574"/>
    <w:rsid w:val="008B28E5"/>
    <w:rsid w:val="008B3E46"/>
    <w:rsid w:val="008B45EF"/>
    <w:rsid w:val="008B48B5"/>
    <w:rsid w:val="008B619D"/>
    <w:rsid w:val="008C01B6"/>
    <w:rsid w:val="008C12E5"/>
    <w:rsid w:val="008C167A"/>
    <w:rsid w:val="008C6422"/>
    <w:rsid w:val="008C7849"/>
    <w:rsid w:val="008C7CDD"/>
    <w:rsid w:val="008D2D41"/>
    <w:rsid w:val="008D2EF4"/>
    <w:rsid w:val="008D3FAB"/>
    <w:rsid w:val="008D4080"/>
    <w:rsid w:val="008D42B3"/>
    <w:rsid w:val="008D6EC0"/>
    <w:rsid w:val="008D7416"/>
    <w:rsid w:val="008D7B70"/>
    <w:rsid w:val="008E019C"/>
    <w:rsid w:val="008E0554"/>
    <w:rsid w:val="008E4607"/>
    <w:rsid w:val="008E5B81"/>
    <w:rsid w:val="008E6543"/>
    <w:rsid w:val="008E6BF1"/>
    <w:rsid w:val="008E74B4"/>
    <w:rsid w:val="008F2948"/>
    <w:rsid w:val="008F5084"/>
    <w:rsid w:val="008F5C38"/>
    <w:rsid w:val="008F725C"/>
    <w:rsid w:val="00900171"/>
    <w:rsid w:val="009027BD"/>
    <w:rsid w:val="00903580"/>
    <w:rsid w:val="00903E6B"/>
    <w:rsid w:val="009068AB"/>
    <w:rsid w:val="00911A10"/>
    <w:rsid w:val="0091215A"/>
    <w:rsid w:val="0091353F"/>
    <w:rsid w:val="0092065E"/>
    <w:rsid w:val="00921192"/>
    <w:rsid w:val="00921CE6"/>
    <w:rsid w:val="009242EE"/>
    <w:rsid w:val="009256D7"/>
    <w:rsid w:val="00925870"/>
    <w:rsid w:val="0092650F"/>
    <w:rsid w:val="00927D77"/>
    <w:rsid w:val="00930514"/>
    <w:rsid w:val="009308E9"/>
    <w:rsid w:val="00930C12"/>
    <w:rsid w:val="009314D9"/>
    <w:rsid w:val="009347CC"/>
    <w:rsid w:val="0093540C"/>
    <w:rsid w:val="009418F7"/>
    <w:rsid w:val="00941AA9"/>
    <w:rsid w:val="009426BB"/>
    <w:rsid w:val="00944E92"/>
    <w:rsid w:val="00945A20"/>
    <w:rsid w:val="0095376A"/>
    <w:rsid w:val="009556D5"/>
    <w:rsid w:val="00955782"/>
    <w:rsid w:val="00956D85"/>
    <w:rsid w:val="00957EDF"/>
    <w:rsid w:val="00957F11"/>
    <w:rsid w:val="009633C3"/>
    <w:rsid w:val="00965E03"/>
    <w:rsid w:val="00966A84"/>
    <w:rsid w:val="00966E56"/>
    <w:rsid w:val="0097162C"/>
    <w:rsid w:val="009723C8"/>
    <w:rsid w:val="00972936"/>
    <w:rsid w:val="0097304E"/>
    <w:rsid w:val="00974977"/>
    <w:rsid w:val="00976F1D"/>
    <w:rsid w:val="00980321"/>
    <w:rsid w:val="00982517"/>
    <w:rsid w:val="0098294B"/>
    <w:rsid w:val="00982A36"/>
    <w:rsid w:val="00984445"/>
    <w:rsid w:val="00984461"/>
    <w:rsid w:val="0099133B"/>
    <w:rsid w:val="00991DA0"/>
    <w:rsid w:val="009924B1"/>
    <w:rsid w:val="0099286C"/>
    <w:rsid w:val="00993B72"/>
    <w:rsid w:val="009A176F"/>
    <w:rsid w:val="009A2DEB"/>
    <w:rsid w:val="009A46AC"/>
    <w:rsid w:val="009A5C85"/>
    <w:rsid w:val="009A7F8B"/>
    <w:rsid w:val="009B0416"/>
    <w:rsid w:val="009B3D35"/>
    <w:rsid w:val="009B4CE8"/>
    <w:rsid w:val="009B5361"/>
    <w:rsid w:val="009B5569"/>
    <w:rsid w:val="009B6182"/>
    <w:rsid w:val="009B68D7"/>
    <w:rsid w:val="009C0368"/>
    <w:rsid w:val="009C7122"/>
    <w:rsid w:val="009C715A"/>
    <w:rsid w:val="009D22F3"/>
    <w:rsid w:val="009D24E9"/>
    <w:rsid w:val="009D4862"/>
    <w:rsid w:val="009D7198"/>
    <w:rsid w:val="009D7393"/>
    <w:rsid w:val="009E0113"/>
    <w:rsid w:val="009E06E3"/>
    <w:rsid w:val="009E0FA6"/>
    <w:rsid w:val="009E294A"/>
    <w:rsid w:val="009E3158"/>
    <w:rsid w:val="009E4E1D"/>
    <w:rsid w:val="009E76E9"/>
    <w:rsid w:val="009F0981"/>
    <w:rsid w:val="009F11B3"/>
    <w:rsid w:val="009F21EF"/>
    <w:rsid w:val="009F30EF"/>
    <w:rsid w:val="009F5025"/>
    <w:rsid w:val="009F529A"/>
    <w:rsid w:val="009F6481"/>
    <w:rsid w:val="00A00573"/>
    <w:rsid w:val="00A014E2"/>
    <w:rsid w:val="00A01BC7"/>
    <w:rsid w:val="00A02340"/>
    <w:rsid w:val="00A0276B"/>
    <w:rsid w:val="00A03AF0"/>
    <w:rsid w:val="00A03B91"/>
    <w:rsid w:val="00A042B9"/>
    <w:rsid w:val="00A04376"/>
    <w:rsid w:val="00A04483"/>
    <w:rsid w:val="00A07B81"/>
    <w:rsid w:val="00A11F91"/>
    <w:rsid w:val="00A129CD"/>
    <w:rsid w:val="00A135C8"/>
    <w:rsid w:val="00A14310"/>
    <w:rsid w:val="00A14E70"/>
    <w:rsid w:val="00A159C4"/>
    <w:rsid w:val="00A16F50"/>
    <w:rsid w:val="00A20FD0"/>
    <w:rsid w:val="00A246C5"/>
    <w:rsid w:val="00A24BB0"/>
    <w:rsid w:val="00A261A6"/>
    <w:rsid w:val="00A26EF7"/>
    <w:rsid w:val="00A27143"/>
    <w:rsid w:val="00A30C31"/>
    <w:rsid w:val="00A315F1"/>
    <w:rsid w:val="00A31FF3"/>
    <w:rsid w:val="00A33E55"/>
    <w:rsid w:val="00A34018"/>
    <w:rsid w:val="00A348FE"/>
    <w:rsid w:val="00A36DBA"/>
    <w:rsid w:val="00A37D5B"/>
    <w:rsid w:val="00A42DDD"/>
    <w:rsid w:val="00A43152"/>
    <w:rsid w:val="00A43F8C"/>
    <w:rsid w:val="00A43FF2"/>
    <w:rsid w:val="00A4607D"/>
    <w:rsid w:val="00A466C9"/>
    <w:rsid w:val="00A5109A"/>
    <w:rsid w:val="00A54140"/>
    <w:rsid w:val="00A545AE"/>
    <w:rsid w:val="00A5474D"/>
    <w:rsid w:val="00A548B7"/>
    <w:rsid w:val="00A54A34"/>
    <w:rsid w:val="00A55D00"/>
    <w:rsid w:val="00A56550"/>
    <w:rsid w:val="00A56D17"/>
    <w:rsid w:val="00A57CBC"/>
    <w:rsid w:val="00A61498"/>
    <w:rsid w:val="00A649D3"/>
    <w:rsid w:val="00A64E06"/>
    <w:rsid w:val="00A6554E"/>
    <w:rsid w:val="00A65CA3"/>
    <w:rsid w:val="00A65D6B"/>
    <w:rsid w:val="00A669FC"/>
    <w:rsid w:val="00A71A6C"/>
    <w:rsid w:val="00A74AC8"/>
    <w:rsid w:val="00A758F8"/>
    <w:rsid w:val="00A81C37"/>
    <w:rsid w:val="00A82546"/>
    <w:rsid w:val="00A82DF5"/>
    <w:rsid w:val="00A87098"/>
    <w:rsid w:val="00A92402"/>
    <w:rsid w:val="00A9333D"/>
    <w:rsid w:val="00A9651D"/>
    <w:rsid w:val="00AA07F4"/>
    <w:rsid w:val="00AA2E5E"/>
    <w:rsid w:val="00AA4ADC"/>
    <w:rsid w:val="00AA6D06"/>
    <w:rsid w:val="00AA7215"/>
    <w:rsid w:val="00AA751B"/>
    <w:rsid w:val="00AB0059"/>
    <w:rsid w:val="00AB0CDD"/>
    <w:rsid w:val="00AB0DA8"/>
    <w:rsid w:val="00AB112C"/>
    <w:rsid w:val="00AB16DC"/>
    <w:rsid w:val="00AB37AA"/>
    <w:rsid w:val="00AB6E6F"/>
    <w:rsid w:val="00AB71AF"/>
    <w:rsid w:val="00AB75B3"/>
    <w:rsid w:val="00AC387A"/>
    <w:rsid w:val="00AC3F07"/>
    <w:rsid w:val="00AC41F7"/>
    <w:rsid w:val="00AC58DF"/>
    <w:rsid w:val="00AC61B6"/>
    <w:rsid w:val="00AC6FF7"/>
    <w:rsid w:val="00AD0A7B"/>
    <w:rsid w:val="00AD105D"/>
    <w:rsid w:val="00AD1F25"/>
    <w:rsid w:val="00AD30FD"/>
    <w:rsid w:val="00AE13B0"/>
    <w:rsid w:val="00AE26D1"/>
    <w:rsid w:val="00AE2F5F"/>
    <w:rsid w:val="00AE6581"/>
    <w:rsid w:val="00AE6EB9"/>
    <w:rsid w:val="00AE7442"/>
    <w:rsid w:val="00AF208C"/>
    <w:rsid w:val="00AF51E9"/>
    <w:rsid w:val="00AF537D"/>
    <w:rsid w:val="00AF5A0B"/>
    <w:rsid w:val="00AF5F93"/>
    <w:rsid w:val="00AF5FB4"/>
    <w:rsid w:val="00AF7062"/>
    <w:rsid w:val="00AF7381"/>
    <w:rsid w:val="00B00845"/>
    <w:rsid w:val="00B024BD"/>
    <w:rsid w:val="00B02ED0"/>
    <w:rsid w:val="00B03360"/>
    <w:rsid w:val="00B047F7"/>
    <w:rsid w:val="00B0517F"/>
    <w:rsid w:val="00B07C55"/>
    <w:rsid w:val="00B103E1"/>
    <w:rsid w:val="00B11652"/>
    <w:rsid w:val="00B124A2"/>
    <w:rsid w:val="00B17080"/>
    <w:rsid w:val="00B17EE6"/>
    <w:rsid w:val="00B23927"/>
    <w:rsid w:val="00B255BA"/>
    <w:rsid w:val="00B273E6"/>
    <w:rsid w:val="00B27FF9"/>
    <w:rsid w:val="00B300FA"/>
    <w:rsid w:val="00B31D9C"/>
    <w:rsid w:val="00B32F65"/>
    <w:rsid w:val="00B338AE"/>
    <w:rsid w:val="00B34FC0"/>
    <w:rsid w:val="00B403FD"/>
    <w:rsid w:val="00B40499"/>
    <w:rsid w:val="00B40C7A"/>
    <w:rsid w:val="00B41BD5"/>
    <w:rsid w:val="00B42CBF"/>
    <w:rsid w:val="00B47FFE"/>
    <w:rsid w:val="00B509D0"/>
    <w:rsid w:val="00B5466A"/>
    <w:rsid w:val="00B548E1"/>
    <w:rsid w:val="00B54A9E"/>
    <w:rsid w:val="00B562BB"/>
    <w:rsid w:val="00B56C8B"/>
    <w:rsid w:val="00B56F96"/>
    <w:rsid w:val="00B570D6"/>
    <w:rsid w:val="00B61D0B"/>
    <w:rsid w:val="00B628AC"/>
    <w:rsid w:val="00B62DC8"/>
    <w:rsid w:val="00B63361"/>
    <w:rsid w:val="00B64716"/>
    <w:rsid w:val="00B64EBE"/>
    <w:rsid w:val="00B65954"/>
    <w:rsid w:val="00B65E6C"/>
    <w:rsid w:val="00B7290F"/>
    <w:rsid w:val="00B72A0A"/>
    <w:rsid w:val="00B72A8C"/>
    <w:rsid w:val="00B72BAA"/>
    <w:rsid w:val="00B73CCD"/>
    <w:rsid w:val="00B74354"/>
    <w:rsid w:val="00B75A83"/>
    <w:rsid w:val="00B76E6A"/>
    <w:rsid w:val="00B77B01"/>
    <w:rsid w:val="00B82F73"/>
    <w:rsid w:val="00B8504A"/>
    <w:rsid w:val="00B87366"/>
    <w:rsid w:val="00B91A9B"/>
    <w:rsid w:val="00B9261B"/>
    <w:rsid w:val="00B92776"/>
    <w:rsid w:val="00B931A0"/>
    <w:rsid w:val="00B93502"/>
    <w:rsid w:val="00B93C9E"/>
    <w:rsid w:val="00B96625"/>
    <w:rsid w:val="00B97D52"/>
    <w:rsid w:val="00BA00C0"/>
    <w:rsid w:val="00BA09D4"/>
    <w:rsid w:val="00BA1450"/>
    <w:rsid w:val="00BA63C6"/>
    <w:rsid w:val="00BA679D"/>
    <w:rsid w:val="00BA71B6"/>
    <w:rsid w:val="00BB2163"/>
    <w:rsid w:val="00BB376D"/>
    <w:rsid w:val="00BB551C"/>
    <w:rsid w:val="00BB5E2E"/>
    <w:rsid w:val="00BB704A"/>
    <w:rsid w:val="00BC0B60"/>
    <w:rsid w:val="00BC16CA"/>
    <w:rsid w:val="00BC2078"/>
    <w:rsid w:val="00BC3EBF"/>
    <w:rsid w:val="00BC5179"/>
    <w:rsid w:val="00BC6F7F"/>
    <w:rsid w:val="00BC7704"/>
    <w:rsid w:val="00BC7FEC"/>
    <w:rsid w:val="00BD0761"/>
    <w:rsid w:val="00BD0941"/>
    <w:rsid w:val="00BD0E71"/>
    <w:rsid w:val="00BD1E88"/>
    <w:rsid w:val="00BD27C6"/>
    <w:rsid w:val="00BD4DF6"/>
    <w:rsid w:val="00BD66A8"/>
    <w:rsid w:val="00BD6D3E"/>
    <w:rsid w:val="00BD7907"/>
    <w:rsid w:val="00BE002C"/>
    <w:rsid w:val="00BE4A58"/>
    <w:rsid w:val="00BE67C9"/>
    <w:rsid w:val="00BE74FF"/>
    <w:rsid w:val="00BF2BC7"/>
    <w:rsid w:val="00BF2D53"/>
    <w:rsid w:val="00BF5A17"/>
    <w:rsid w:val="00BF6ECA"/>
    <w:rsid w:val="00C0200B"/>
    <w:rsid w:val="00C05C53"/>
    <w:rsid w:val="00C06D7C"/>
    <w:rsid w:val="00C0744F"/>
    <w:rsid w:val="00C111F8"/>
    <w:rsid w:val="00C11AC8"/>
    <w:rsid w:val="00C121D2"/>
    <w:rsid w:val="00C12D81"/>
    <w:rsid w:val="00C14E6E"/>
    <w:rsid w:val="00C15E3D"/>
    <w:rsid w:val="00C16C75"/>
    <w:rsid w:val="00C1721F"/>
    <w:rsid w:val="00C172F3"/>
    <w:rsid w:val="00C21500"/>
    <w:rsid w:val="00C23542"/>
    <w:rsid w:val="00C238E8"/>
    <w:rsid w:val="00C27C00"/>
    <w:rsid w:val="00C3557D"/>
    <w:rsid w:val="00C367DB"/>
    <w:rsid w:val="00C3694E"/>
    <w:rsid w:val="00C40EAE"/>
    <w:rsid w:val="00C419E1"/>
    <w:rsid w:val="00C42763"/>
    <w:rsid w:val="00C42D60"/>
    <w:rsid w:val="00C443B7"/>
    <w:rsid w:val="00C46260"/>
    <w:rsid w:val="00C478DC"/>
    <w:rsid w:val="00C546B5"/>
    <w:rsid w:val="00C54CD9"/>
    <w:rsid w:val="00C5540A"/>
    <w:rsid w:val="00C625CD"/>
    <w:rsid w:val="00C632ED"/>
    <w:rsid w:val="00C63965"/>
    <w:rsid w:val="00C66A1D"/>
    <w:rsid w:val="00C72444"/>
    <w:rsid w:val="00C72CE3"/>
    <w:rsid w:val="00C72F19"/>
    <w:rsid w:val="00C7395B"/>
    <w:rsid w:val="00C74EDE"/>
    <w:rsid w:val="00C74FE9"/>
    <w:rsid w:val="00C8175C"/>
    <w:rsid w:val="00C8182E"/>
    <w:rsid w:val="00C84FE5"/>
    <w:rsid w:val="00C8526D"/>
    <w:rsid w:val="00C85310"/>
    <w:rsid w:val="00C85536"/>
    <w:rsid w:val="00C87326"/>
    <w:rsid w:val="00C91059"/>
    <w:rsid w:val="00C91EE3"/>
    <w:rsid w:val="00C95CAE"/>
    <w:rsid w:val="00CA14EC"/>
    <w:rsid w:val="00CA1794"/>
    <w:rsid w:val="00CA2B06"/>
    <w:rsid w:val="00CA3103"/>
    <w:rsid w:val="00CA3C0F"/>
    <w:rsid w:val="00CA5495"/>
    <w:rsid w:val="00CB0C5F"/>
    <w:rsid w:val="00CB177F"/>
    <w:rsid w:val="00CB4F7F"/>
    <w:rsid w:val="00CC052E"/>
    <w:rsid w:val="00CC19F9"/>
    <w:rsid w:val="00CC220D"/>
    <w:rsid w:val="00CC7255"/>
    <w:rsid w:val="00CC7952"/>
    <w:rsid w:val="00CD0F2B"/>
    <w:rsid w:val="00CD2A24"/>
    <w:rsid w:val="00CD3423"/>
    <w:rsid w:val="00CD3661"/>
    <w:rsid w:val="00CD3B57"/>
    <w:rsid w:val="00CD4161"/>
    <w:rsid w:val="00CD444F"/>
    <w:rsid w:val="00CD79A5"/>
    <w:rsid w:val="00CE0400"/>
    <w:rsid w:val="00CE14D5"/>
    <w:rsid w:val="00CE266E"/>
    <w:rsid w:val="00CE373D"/>
    <w:rsid w:val="00CE406E"/>
    <w:rsid w:val="00CE5307"/>
    <w:rsid w:val="00CE6F9D"/>
    <w:rsid w:val="00CF0CE8"/>
    <w:rsid w:val="00CF2B2D"/>
    <w:rsid w:val="00CF2D00"/>
    <w:rsid w:val="00CF3705"/>
    <w:rsid w:val="00CF5A06"/>
    <w:rsid w:val="00CF5ABB"/>
    <w:rsid w:val="00CF5E64"/>
    <w:rsid w:val="00CF60B6"/>
    <w:rsid w:val="00CF7B25"/>
    <w:rsid w:val="00D017DD"/>
    <w:rsid w:val="00D020E9"/>
    <w:rsid w:val="00D0296C"/>
    <w:rsid w:val="00D02B29"/>
    <w:rsid w:val="00D02FF7"/>
    <w:rsid w:val="00D030F8"/>
    <w:rsid w:val="00D06472"/>
    <w:rsid w:val="00D06EB4"/>
    <w:rsid w:val="00D115EA"/>
    <w:rsid w:val="00D126C4"/>
    <w:rsid w:val="00D149FA"/>
    <w:rsid w:val="00D14D66"/>
    <w:rsid w:val="00D15A90"/>
    <w:rsid w:val="00D210BC"/>
    <w:rsid w:val="00D21487"/>
    <w:rsid w:val="00D23325"/>
    <w:rsid w:val="00D241E2"/>
    <w:rsid w:val="00D24F24"/>
    <w:rsid w:val="00D251BA"/>
    <w:rsid w:val="00D27679"/>
    <w:rsid w:val="00D33F7E"/>
    <w:rsid w:val="00D34693"/>
    <w:rsid w:val="00D36E0A"/>
    <w:rsid w:val="00D3746D"/>
    <w:rsid w:val="00D404C8"/>
    <w:rsid w:val="00D40ACA"/>
    <w:rsid w:val="00D43E61"/>
    <w:rsid w:val="00D4586C"/>
    <w:rsid w:val="00D47129"/>
    <w:rsid w:val="00D47E12"/>
    <w:rsid w:val="00D50A53"/>
    <w:rsid w:val="00D53BCE"/>
    <w:rsid w:val="00D54BC3"/>
    <w:rsid w:val="00D561F7"/>
    <w:rsid w:val="00D5660F"/>
    <w:rsid w:val="00D56AC4"/>
    <w:rsid w:val="00D62CEF"/>
    <w:rsid w:val="00D637ED"/>
    <w:rsid w:val="00D64BE7"/>
    <w:rsid w:val="00D66E5A"/>
    <w:rsid w:val="00D67C4C"/>
    <w:rsid w:val="00D701CB"/>
    <w:rsid w:val="00D70499"/>
    <w:rsid w:val="00D74CE3"/>
    <w:rsid w:val="00D753D9"/>
    <w:rsid w:val="00D76A66"/>
    <w:rsid w:val="00D77E45"/>
    <w:rsid w:val="00D80FE3"/>
    <w:rsid w:val="00D811AC"/>
    <w:rsid w:val="00D81B5E"/>
    <w:rsid w:val="00D81F3A"/>
    <w:rsid w:val="00D85AE9"/>
    <w:rsid w:val="00D8619B"/>
    <w:rsid w:val="00D87165"/>
    <w:rsid w:val="00D91020"/>
    <w:rsid w:val="00D915C3"/>
    <w:rsid w:val="00D91E34"/>
    <w:rsid w:val="00D91EBF"/>
    <w:rsid w:val="00D92CFB"/>
    <w:rsid w:val="00D962D9"/>
    <w:rsid w:val="00D973E4"/>
    <w:rsid w:val="00DA1213"/>
    <w:rsid w:val="00DA1ACE"/>
    <w:rsid w:val="00DA31CF"/>
    <w:rsid w:val="00DA33D0"/>
    <w:rsid w:val="00DA6227"/>
    <w:rsid w:val="00DA6FFA"/>
    <w:rsid w:val="00DB4053"/>
    <w:rsid w:val="00DB5C76"/>
    <w:rsid w:val="00DB7304"/>
    <w:rsid w:val="00DB7C70"/>
    <w:rsid w:val="00DC3300"/>
    <w:rsid w:val="00DC45FB"/>
    <w:rsid w:val="00DC591A"/>
    <w:rsid w:val="00DC60E7"/>
    <w:rsid w:val="00DC62F8"/>
    <w:rsid w:val="00DC7B38"/>
    <w:rsid w:val="00DC7C25"/>
    <w:rsid w:val="00DD3040"/>
    <w:rsid w:val="00DD4659"/>
    <w:rsid w:val="00DD7871"/>
    <w:rsid w:val="00DE0A83"/>
    <w:rsid w:val="00DE45DA"/>
    <w:rsid w:val="00DE45FC"/>
    <w:rsid w:val="00DF283C"/>
    <w:rsid w:val="00DF3635"/>
    <w:rsid w:val="00DF4046"/>
    <w:rsid w:val="00DF53FE"/>
    <w:rsid w:val="00DF67FE"/>
    <w:rsid w:val="00DF6EBB"/>
    <w:rsid w:val="00DF794D"/>
    <w:rsid w:val="00E00130"/>
    <w:rsid w:val="00E00D1B"/>
    <w:rsid w:val="00E01454"/>
    <w:rsid w:val="00E031FC"/>
    <w:rsid w:val="00E04005"/>
    <w:rsid w:val="00E047AD"/>
    <w:rsid w:val="00E10623"/>
    <w:rsid w:val="00E12979"/>
    <w:rsid w:val="00E12C14"/>
    <w:rsid w:val="00E12C8E"/>
    <w:rsid w:val="00E12D16"/>
    <w:rsid w:val="00E141AA"/>
    <w:rsid w:val="00E14A73"/>
    <w:rsid w:val="00E15AC4"/>
    <w:rsid w:val="00E1634B"/>
    <w:rsid w:val="00E17094"/>
    <w:rsid w:val="00E21534"/>
    <w:rsid w:val="00E234C6"/>
    <w:rsid w:val="00E237CA"/>
    <w:rsid w:val="00E253A3"/>
    <w:rsid w:val="00E25F4B"/>
    <w:rsid w:val="00E300B7"/>
    <w:rsid w:val="00E342A7"/>
    <w:rsid w:val="00E343CA"/>
    <w:rsid w:val="00E34A5C"/>
    <w:rsid w:val="00E351D0"/>
    <w:rsid w:val="00E36731"/>
    <w:rsid w:val="00E40567"/>
    <w:rsid w:val="00E408BF"/>
    <w:rsid w:val="00E42549"/>
    <w:rsid w:val="00E42CFC"/>
    <w:rsid w:val="00E42E2C"/>
    <w:rsid w:val="00E44157"/>
    <w:rsid w:val="00E45D3D"/>
    <w:rsid w:val="00E45FE6"/>
    <w:rsid w:val="00E46F1B"/>
    <w:rsid w:val="00E504D8"/>
    <w:rsid w:val="00E50B7F"/>
    <w:rsid w:val="00E52BFA"/>
    <w:rsid w:val="00E52DC9"/>
    <w:rsid w:val="00E52E4C"/>
    <w:rsid w:val="00E54003"/>
    <w:rsid w:val="00E55AEA"/>
    <w:rsid w:val="00E562FD"/>
    <w:rsid w:val="00E5684E"/>
    <w:rsid w:val="00E60C50"/>
    <w:rsid w:val="00E61DE4"/>
    <w:rsid w:val="00E63AC5"/>
    <w:rsid w:val="00E6711A"/>
    <w:rsid w:val="00E67186"/>
    <w:rsid w:val="00E71F4E"/>
    <w:rsid w:val="00E72561"/>
    <w:rsid w:val="00E743E4"/>
    <w:rsid w:val="00E83701"/>
    <w:rsid w:val="00E8392C"/>
    <w:rsid w:val="00E8485D"/>
    <w:rsid w:val="00E90A22"/>
    <w:rsid w:val="00E91EEE"/>
    <w:rsid w:val="00E92AEC"/>
    <w:rsid w:val="00E950E6"/>
    <w:rsid w:val="00E95C96"/>
    <w:rsid w:val="00E95EA5"/>
    <w:rsid w:val="00E97EB8"/>
    <w:rsid w:val="00EA5109"/>
    <w:rsid w:val="00EB217C"/>
    <w:rsid w:val="00EB3040"/>
    <w:rsid w:val="00EB3CB4"/>
    <w:rsid w:val="00EB5EEF"/>
    <w:rsid w:val="00EB7DDE"/>
    <w:rsid w:val="00EC1995"/>
    <w:rsid w:val="00EC1CFC"/>
    <w:rsid w:val="00EC1F99"/>
    <w:rsid w:val="00EC2954"/>
    <w:rsid w:val="00ED10AF"/>
    <w:rsid w:val="00ED2D0A"/>
    <w:rsid w:val="00ED46C3"/>
    <w:rsid w:val="00ED4AA4"/>
    <w:rsid w:val="00ED6C38"/>
    <w:rsid w:val="00ED7A8D"/>
    <w:rsid w:val="00ED7C08"/>
    <w:rsid w:val="00EE02F2"/>
    <w:rsid w:val="00EE0A65"/>
    <w:rsid w:val="00EE0D54"/>
    <w:rsid w:val="00EE4942"/>
    <w:rsid w:val="00EE4AE6"/>
    <w:rsid w:val="00EE7E8B"/>
    <w:rsid w:val="00EF0688"/>
    <w:rsid w:val="00EF3801"/>
    <w:rsid w:val="00EF385D"/>
    <w:rsid w:val="00EF389E"/>
    <w:rsid w:val="00EF6176"/>
    <w:rsid w:val="00EF62E5"/>
    <w:rsid w:val="00EF64BC"/>
    <w:rsid w:val="00EF7666"/>
    <w:rsid w:val="00EF7B95"/>
    <w:rsid w:val="00F11F8A"/>
    <w:rsid w:val="00F212DD"/>
    <w:rsid w:val="00F238DE"/>
    <w:rsid w:val="00F2538C"/>
    <w:rsid w:val="00F267EA"/>
    <w:rsid w:val="00F268D5"/>
    <w:rsid w:val="00F27354"/>
    <w:rsid w:val="00F27ED2"/>
    <w:rsid w:val="00F30F38"/>
    <w:rsid w:val="00F36684"/>
    <w:rsid w:val="00F368A3"/>
    <w:rsid w:val="00F37CB4"/>
    <w:rsid w:val="00F42597"/>
    <w:rsid w:val="00F428C9"/>
    <w:rsid w:val="00F43F98"/>
    <w:rsid w:val="00F45139"/>
    <w:rsid w:val="00F4645D"/>
    <w:rsid w:val="00F47191"/>
    <w:rsid w:val="00F47CE2"/>
    <w:rsid w:val="00F47DAB"/>
    <w:rsid w:val="00F50927"/>
    <w:rsid w:val="00F50EEF"/>
    <w:rsid w:val="00F52AA3"/>
    <w:rsid w:val="00F54C6E"/>
    <w:rsid w:val="00F56A0D"/>
    <w:rsid w:val="00F56BC4"/>
    <w:rsid w:val="00F574F0"/>
    <w:rsid w:val="00F63CB9"/>
    <w:rsid w:val="00F64C85"/>
    <w:rsid w:val="00F6542F"/>
    <w:rsid w:val="00F6656D"/>
    <w:rsid w:val="00F67194"/>
    <w:rsid w:val="00F673F2"/>
    <w:rsid w:val="00F67D1B"/>
    <w:rsid w:val="00F705A5"/>
    <w:rsid w:val="00F70A84"/>
    <w:rsid w:val="00F70EDD"/>
    <w:rsid w:val="00F71C1C"/>
    <w:rsid w:val="00F71D53"/>
    <w:rsid w:val="00F725E2"/>
    <w:rsid w:val="00F73806"/>
    <w:rsid w:val="00F753DD"/>
    <w:rsid w:val="00F76D47"/>
    <w:rsid w:val="00F8218F"/>
    <w:rsid w:val="00F82800"/>
    <w:rsid w:val="00F83EA8"/>
    <w:rsid w:val="00F84F4A"/>
    <w:rsid w:val="00F8608A"/>
    <w:rsid w:val="00F9052E"/>
    <w:rsid w:val="00F91AED"/>
    <w:rsid w:val="00F93269"/>
    <w:rsid w:val="00F93D65"/>
    <w:rsid w:val="00F93FB9"/>
    <w:rsid w:val="00F94146"/>
    <w:rsid w:val="00F95D8A"/>
    <w:rsid w:val="00FA0529"/>
    <w:rsid w:val="00FA399D"/>
    <w:rsid w:val="00FA44B9"/>
    <w:rsid w:val="00FA6165"/>
    <w:rsid w:val="00FB1443"/>
    <w:rsid w:val="00FB22EF"/>
    <w:rsid w:val="00FB449F"/>
    <w:rsid w:val="00FB6050"/>
    <w:rsid w:val="00FB6247"/>
    <w:rsid w:val="00FB688E"/>
    <w:rsid w:val="00FB6DFC"/>
    <w:rsid w:val="00FC0D4A"/>
    <w:rsid w:val="00FC219C"/>
    <w:rsid w:val="00FC275C"/>
    <w:rsid w:val="00FC4FF1"/>
    <w:rsid w:val="00FC6D92"/>
    <w:rsid w:val="00FC79B8"/>
    <w:rsid w:val="00FD1137"/>
    <w:rsid w:val="00FD2215"/>
    <w:rsid w:val="00FD25E1"/>
    <w:rsid w:val="00FD2B82"/>
    <w:rsid w:val="00FD2ED3"/>
    <w:rsid w:val="00FD3314"/>
    <w:rsid w:val="00FD34AF"/>
    <w:rsid w:val="00FD3A15"/>
    <w:rsid w:val="00FE27A9"/>
    <w:rsid w:val="00FE2802"/>
    <w:rsid w:val="00FE5756"/>
    <w:rsid w:val="00FE5CD9"/>
    <w:rsid w:val="00FE606A"/>
    <w:rsid w:val="00FE648D"/>
    <w:rsid w:val="00FF057E"/>
    <w:rsid w:val="00FF0598"/>
    <w:rsid w:val="00FF1407"/>
    <w:rsid w:val="00FF1653"/>
    <w:rsid w:val="00FF1DA7"/>
    <w:rsid w:val="00FF2A12"/>
    <w:rsid w:val="00FF7896"/>
    <w:rsid w:val="595337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1A78"/>
  <w15:docId w15:val="{2C84CC70-D0CF-434E-91D4-7C2F3B64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eastAsia="宋体" w:hAnsi="Calibri" w:cs="Times New Roman"/>
      <w:kern w:val="2"/>
      <w:sz w:val="21"/>
      <w:szCs w:val="22"/>
    </w:rPr>
  </w:style>
  <w:style w:type="paragraph" w:styleId="Heading1">
    <w:name w:val="heading 1"/>
    <w:basedOn w:val="1"/>
    <w:next w:val="Normal"/>
    <w:link w:val="Heading1Char"/>
    <w:qFormat/>
    <w:pPr>
      <w:pageBreakBefore/>
      <w:numPr>
        <w:numId w:val="1"/>
      </w:numPr>
      <w:ind w:firstLineChars="0" w:firstLine="0"/>
      <w:outlineLvl w:val="0"/>
    </w:pPr>
    <w:rPr>
      <w:rFonts w:ascii="Times New Roman" w:hAnsi="Times New Roman"/>
      <w:b/>
      <w:sz w:val="36"/>
      <w:szCs w:val="36"/>
    </w:rPr>
  </w:style>
  <w:style w:type="paragraph" w:styleId="Heading2">
    <w:name w:val="heading 2"/>
    <w:basedOn w:val="Normal"/>
    <w:next w:val="Normal"/>
    <w:link w:val="Heading2Char"/>
    <w:qFormat/>
    <w:pPr>
      <w:keepNext/>
      <w:keepLines/>
      <w:numPr>
        <w:ilvl w:val="1"/>
        <w:numId w:val="1"/>
      </w:numPr>
      <w:spacing w:before="260" w:after="120" w:line="408" w:lineRule="auto"/>
      <w:ind w:left="576"/>
      <w:outlineLvl w:val="1"/>
    </w:pPr>
    <w:rPr>
      <w:rFonts w:ascii="Times New Roman" w:hAnsi="Times New Roman"/>
      <w:b/>
      <w:sz w:val="32"/>
      <w:szCs w:val="32"/>
    </w:rPr>
  </w:style>
  <w:style w:type="paragraph" w:styleId="Heading3">
    <w:name w:val="heading 3"/>
    <w:basedOn w:val="Normal"/>
    <w:next w:val="Normal"/>
    <w:link w:val="Heading3Char"/>
    <w:uiPriority w:val="9"/>
    <w:unhideWhenUsed/>
    <w:qFormat/>
    <w:pPr>
      <w:keepNext/>
      <w:keepLines/>
      <w:numPr>
        <w:ilvl w:val="2"/>
        <w:numId w:val="1"/>
      </w:numPr>
      <w:spacing w:before="260" w:after="260" w:line="416" w:lineRule="auto"/>
      <w:outlineLvl w:val="2"/>
    </w:pPr>
    <w:rPr>
      <w:rFonts w:ascii="Times New Roman" w:hAnsi="Times New Roman"/>
      <w:b/>
      <w:bCs/>
      <w:sz w:val="28"/>
      <w:szCs w:val="32"/>
    </w:rPr>
  </w:style>
  <w:style w:type="paragraph" w:styleId="Heading4">
    <w:name w:val="heading 4"/>
    <w:basedOn w:val="Normal"/>
    <w:next w:val="Normal"/>
    <w:link w:val="Heading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4"/>
      <w:szCs w:val="28"/>
    </w:rPr>
  </w:style>
  <w:style w:type="paragraph" w:styleId="Heading5">
    <w:name w:val="heading 5"/>
    <w:basedOn w:val="Normal"/>
    <w:next w:val="Normal"/>
    <w:link w:val="Heading5Char"/>
    <w:uiPriority w:val="9"/>
    <w:unhideWhenUsed/>
    <w:qFormat/>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列出段落1"/>
    <w:basedOn w:val="Normal"/>
    <w:uiPriority w:val="34"/>
    <w:qFormat/>
    <w:pPr>
      <w:ind w:firstLineChars="200" w:firstLine="420"/>
    </w:pPr>
  </w:style>
  <w:style w:type="paragraph" w:styleId="CommentSubject">
    <w:name w:val="annotation subject"/>
    <w:basedOn w:val="CommentText"/>
    <w:next w:val="CommentText"/>
    <w:link w:val="CommentSubjectChar"/>
    <w:uiPriority w:val="99"/>
    <w:unhideWhenUsed/>
    <w:rPr>
      <w:b/>
      <w:bCs/>
    </w:rPr>
  </w:style>
  <w:style w:type="paragraph" w:styleId="CommentText">
    <w:name w:val="annotation text"/>
    <w:basedOn w:val="Normal"/>
    <w:link w:val="CommentTextChar"/>
    <w:uiPriority w:val="99"/>
    <w:unhideWhenUsed/>
    <w:pPr>
      <w:jc w:val="left"/>
    </w:pPr>
  </w:style>
  <w:style w:type="paragraph" w:styleId="BalloonText">
    <w:name w:val="Balloon Text"/>
    <w:basedOn w:val="Normal"/>
    <w:link w:val="BalloonTextChar"/>
    <w:uiPriority w:val="99"/>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Subtitle">
    <w:name w:val="Subtitle"/>
    <w:basedOn w:val="Normal"/>
    <w:link w:val="SubtitleChar"/>
    <w:qFormat/>
    <w:pPr>
      <w:spacing w:before="240" w:after="60" w:line="312" w:lineRule="auto"/>
      <w:jc w:val="center"/>
      <w:outlineLvl w:val="1"/>
    </w:pPr>
    <w:rPr>
      <w:rFonts w:ascii="Arial" w:hAnsi="Arial" w:cs="Arial"/>
      <w:b/>
      <w:bCs/>
      <w:kern w:val="28"/>
      <w:sz w:val="32"/>
      <w:szCs w:val="32"/>
    </w:rPr>
  </w:style>
  <w:style w:type="character" w:styleId="FollowedHyperlink">
    <w:name w:val="FollowedHyperlink"/>
    <w:basedOn w:val="DefaultParagraphFont"/>
    <w:uiPriority w:val="99"/>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unhideWhenUsed/>
    <w:rPr>
      <w:sz w:val="21"/>
      <w:szCs w:val="21"/>
    </w:rPr>
  </w:style>
  <w:style w:type="character" w:customStyle="1" w:styleId="1Char">
    <w:name w:val="标题 1 Char"/>
    <w:basedOn w:val="DefaultParagraphFont"/>
    <w:rPr>
      <w:rFonts w:ascii="Times New Roman" w:hAnsi="Times New Roman"/>
      <w:b/>
      <w:kern w:val="44"/>
      <w:sz w:val="28"/>
    </w:rPr>
  </w:style>
  <w:style w:type="character" w:customStyle="1" w:styleId="SubtitleChar">
    <w:name w:val="Subtitle Char"/>
    <w:basedOn w:val="DefaultParagraphFont"/>
    <w:link w:val="Subtitle"/>
    <w:rPr>
      <w:rFonts w:ascii="Arial" w:eastAsia="宋体" w:hAnsi="Arial" w:cs="Arial"/>
      <w:b/>
      <w:bCs/>
      <w:kern w:val="28"/>
      <w:sz w:val="32"/>
      <w:szCs w:val="32"/>
    </w:rPr>
  </w:style>
  <w:style w:type="character" w:customStyle="1" w:styleId="10">
    <w:name w:val="标题 1 字符"/>
    <w:basedOn w:val="DefaultParagraphFont"/>
    <w:uiPriority w:val="9"/>
    <w:rPr>
      <w:rFonts w:ascii="Calibri" w:eastAsia="宋体" w:hAnsi="Calibri" w:cs="Times New Roman"/>
      <w:b/>
      <w:bCs/>
      <w:kern w:val="44"/>
      <w:sz w:val="44"/>
      <w:szCs w:val="44"/>
    </w:rPr>
  </w:style>
  <w:style w:type="character" w:customStyle="1" w:styleId="2">
    <w:name w:val="标题 2 字符"/>
    <w:basedOn w:val="DefaultParagraphFont"/>
    <w:uiPriority w:val="9"/>
    <w:semiHidden/>
    <w:qFormat/>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rPr>
      <w:rFonts w:ascii="Times New Roman" w:eastAsia="宋体" w:hAnsi="Times New Roman" w:cs="Times New Roman"/>
      <w:b/>
      <w:sz w:val="36"/>
      <w:szCs w:val="36"/>
    </w:rPr>
  </w:style>
  <w:style w:type="character" w:customStyle="1" w:styleId="Heading2Char">
    <w:name w:val="Heading 2 Char"/>
    <w:basedOn w:val="DefaultParagraphFont"/>
    <w:link w:val="Heading2"/>
    <w:qFormat/>
    <w:rPr>
      <w:rFonts w:ascii="Times New Roman" w:eastAsia="宋体" w:hAnsi="Times New Roman" w:cs="Times New Roman"/>
      <w:b/>
      <w:sz w:val="32"/>
      <w:szCs w:val="32"/>
    </w:rPr>
  </w:style>
  <w:style w:type="character" w:customStyle="1" w:styleId="HeaderChar">
    <w:name w:val="Header Char"/>
    <w:basedOn w:val="DefaultParagraphFont"/>
    <w:link w:val="Header"/>
    <w:uiPriority w:val="99"/>
    <w:rPr>
      <w:rFonts w:ascii="Calibri" w:eastAsia="宋体" w:hAnsi="Calibri" w:cs="Times New Roman"/>
      <w:sz w:val="18"/>
      <w:szCs w:val="18"/>
    </w:rPr>
  </w:style>
  <w:style w:type="character" w:customStyle="1" w:styleId="FooterChar">
    <w:name w:val="Footer Char"/>
    <w:basedOn w:val="DefaultParagraphFont"/>
    <w:link w:val="Footer"/>
    <w:uiPriority w:val="99"/>
    <w:qFormat/>
    <w:rPr>
      <w:rFonts w:ascii="Calibri" w:eastAsia="宋体" w:hAnsi="Calibri" w:cs="Times New Roman"/>
      <w:sz w:val="18"/>
      <w:szCs w:val="18"/>
    </w:rPr>
  </w:style>
  <w:style w:type="character" w:customStyle="1" w:styleId="Heading3Char">
    <w:name w:val="Heading 3 Char"/>
    <w:basedOn w:val="DefaultParagraphFont"/>
    <w:link w:val="Heading3"/>
    <w:uiPriority w:val="9"/>
    <w:rPr>
      <w:rFonts w:ascii="Times New Roman" w:eastAsia="宋体" w:hAnsi="Times New Roman" w:cs="Times New Roman"/>
      <w:b/>
      <w:bCs/>
      <w:sz w:val="28"/>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4"/>
      <w:szCs w:val="28"/>
    </w:rPr>
  </w:style>
  <w:style w:type="character" w:customStyle="1" w:styleId="Heading5Char">
    <w:name w:val="Heading 5 Char"/>
    <w:basedOn w:val="DefaultParagraphFont"/>
    <w:link w:val="Heading5"/>
    <w:uiPriority w:val="9"/>
    <w:semiHidden/>
    <w:rPr>
      <w:rFonts w:ascii="Calibri" w:eastAsia="宋体" w:hAnsi="Calibri" w:cs="Times New Roman"/>
      <w:b/>
      <w:bCs/>
      <w:sz w:val="28"/>
      <w:szCs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Pr>
      <w:rFonts w:ascii="Calibri" w:eastAsia="宋体" w:hAnsi="Calibri" w:cs="Times New Roman"/>
      <w:b/>
      <w:bCs/>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Cs w:val="21"/>
    </w:rPr>
  </w:style>
  <w:style w:type="character" w:customStyle="1" w:styleId="BalloonTextChar">
    <w:name w:val="Balloon Text Char"/>
    <w:basedOn w:val="DefaultParagraphFont"/>
    <w:link w:val="BalloonText"/>
    <w:uiPriority w:val="99"/>
    <w:semiHidden/>
    <w:rPr>
      <w:rFonts w:ascii="Calibri" w:eastAsia="宋体" w:hAnsi="Calibri" w:cs="Times New Roman"/>
      <w:sz w:val="18"/>
      <w:szCs w:val="18"/>
    </w:rPr>
  </w:style>
  <w:style w:type="character" w:customStyle="1" w:styleId="CommentTextChar">
    <w:name w:val="Comment Text Char"/>
    <w:basedOn w:val="DefaultParagraphFont"/>
    <w:link w:val="CommentText"/>
    <w:uiPriority w:val="99"/>
    <w:semiHidden/>
    <w:rPr>
      <w:rFonts w:ascii="Calibri" w:eastAsia="宋体" w:hAnsi="Calibri" w:cs="Times New Roman"/>
    </w:rPr>
  </w:style>
  <w:style w:type="character" w:customStyle="1" w:styleId="CommentSubjectChar">
    <w:name w:val="Comment Subject Char"/>
    <w:basedOn w:val="CommentTextChar"/>
    <w:link w:val="CommentSubject"/>
    <w:uiPriority w:val="99"/>
    <w:semiHidden/>
    <w:rPr>
      <w:rFonts w:ascii="Calibri" w:eastAsia="宋体" w:hAnsi="Calibri" w:cs="Times New Roman"/>
      <w:b/>
      <w:bCs/>
    </w:rPr>
  </w:style>
  <w:style w:type="character" w:customStyle="1" w:styleId="apple-style-span">
    <w:name w:val="apple-style-span"/>
    <w:basedOn w:val="DefaultParagraphFont"/>
  </w:style>
  <w:style w:type="character" w:customStyle="1" w:styleId="Mention1">
    <w:name w:val="Mention1"/>
    <w:basedOn w:val="DefaultParagraphFont"/>
    <w:uiPriority w:val="99"/>
    <w:unhideWhenUsed/>
    <w:rPr>
      <w:color w:val="2B579A"/>
      <w:shd w:val="clear" w:color="auto" w:fill="E6E6E6"/>
    </w:rPr>
  </w:style>
  <w:style w:type="character" w:customStyle="1" w:styleId="Mention2">
    <w:name w:val="Mention2"/>
    <w:basedOn w:val="DefaultParagraphFont"/>
    <w:uiPriority w:val="99"/>
    <w:unhideWhenUsed/>
    <w:rPr>
      <w:color w:val="2B579A"/>
      <w:shd w:val="clear" w:color="auto" w:fill="E6E6E6"/>
    </w:rPr>
  </w:style>
  <w:style w:type="character" w:customStyle="1" w:styleId="11">
    <w:name w:val="@他1"/>
    <w:basedOn w:val="DefaultParagraphFont"/>
    <w:uiPriority w:val="99"/>
    <w:unhideWhenUsed/>
    <w:rPr>
      <w:color w:val="2B579A"/>
      <w:shd w:val="clear" w:color="auto" w:fill="E6E6E6"/>
    </w:rPr>
  </w:style>
  <w:style w:type="character" w:customStyle="1" w:styleId="Mention3">
    <w:name w:val="Mention3"/>
    <w:basedOn w:val="DefaultParagraphFont"/>
    <w:uiPriority w:val="99"/>
    <w:unhideWhenUsed/>
    <w:rPr>
      <w:color w:val="2B579A"/>
      <w:shd w:val="clear" w:color="auto" w:fill="E6E6E6"/>
    </w:rPr>
  </w:style>
  <w:style w:type="character" w:customStyle="1" w:styleId="UnresolvedMention1">
    <w:name w:val="Unresolved Mention1"/>
    <w:basedOn w:val="DefaultParagraphFont"/>
    <w:uiPriority w:val="99"/>
    <w:unhideWhenUsed/>
    <w:rPr>
      <w:color w:val="808080"/>
      <w:shd w:val="clear" w:color="auto" w:fill="E6E6E6"/>
    </w:rPr>
  </w:style>
  <w:style w:type="paragraph" w:customStyle="1" w:styleId="20">
    <w:name w:val="列出段落2"/>
    <w:basedOn w:val="Normal"/>
    <w:rsid w:val="00A56D17"/>
    <w:pPr>
      <w:ind w:firstLineChars="200" w:firstLine="420"/>
    </w:pPr>
    <w:rPr>
      <w:szCs w:val="21"/>
    </w:rPr>
  </w:style>
  <w:style w:type="paragraph" w:customStyle="1" w:styleId="3">
    <w:name w:val="列出段落3"/>
    <w:basedOn w:val="Normal"/>
    <w:rsid w:val="00A135C8"/>
    <w:pPr>
      <w:ind w:firstLineChars="200" w:firstLine="4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42823">
      <w:bodyDiv w:val="1"/>
      <w:marLeft w:val="0"/>
      <w:marRight w:val="0"/>
      <w:marTop w:val="0"/>
      <w:marBottom w:val="0"/>
      <w:divBdr>
        <w:top w:val="none" w:sz="0" w:space="0" w:color="auto"/>
        <w:left w:val="none" w:sz="0" w:space="0" w:color="auto"/>
        <w:bottom w:val="none" w:sz="0" w:space="0" w:color="auto"/>
        <w:right w:val="none" w:sz="0" w:space="0" w:color="auto"/>
      </w:divBdr>
    </w:div>
    <w:div w:id="198049798">
      <w:bodyDiv w:val="1"/>
      <w:marLeft w:val="0"/>
      <w:marRight w:val="0"/>
      <w:marTop w:val="0"/>
      <w:marBottom w:val="0"/>
      <w:divBdr>
        <w:top w:val="none" w:sz="0" w:space="0" w:color="auto"/>
        <w:left w:val="none" w:sz="0" w:space="0" w:color="auto"/>
        <w:bottom w:val="none" w:sz="0" w:space="0" w:color="auto"/>
        <w:right w:val="none" w:sz="0" w:space="0" w:color="auto"/>
      </w:divBdr>
    </w:div>
    <w:div w:id="256716399">
      <w:bodyDiv w:val="1"/>
      <w:marLeft w:val="0"/>
      <w:marRight w:val="0"/>
      <w:marTop w:val="0"/>
      <w:marBottom w:val="0"/>
      <w:divBdr>
        <w:top w:val="none" w:sz="0" w:space="0" w:color="auto"/>
        <w:left w:val="none" w:sz="0" w:space="0" w:color="auto"/>
        <w:bottom w:val="none" w:sz="0" w:space="0" w:color="auto"/>
        <w:right w:val="none" w:sz="0" w:space="0" w:color="auto"/>
      </w:divBdr>
    </w:div>
    <w:div w:id="406459229">
      <w:bodyDiv w:val="1"/>
      <w:marLeft w:val="0"/>
      <w:marRight w:val="0"/>
      <w:marTop w:val="0"/>
      <w:marBottom w:val="0"/>
      <w:divBdr>
        <w:top w:val="none" w:sz="0" w:space="0" w:color="auto"/>
        <w:left w:val="none" w:sz="0" w:space="0" w:color="auto"/>
        <w:bottom w:val="none" w:sz="0" w:space="0" w:color="auto"/>
        <w:right w:val="none" w:sz="0" w:space="0" w:color="auto"/>
      </w:divBdr>
    </w:div>
    <w:div w:id="552544187">
      <w:bodyDiv w:val="1"/>
      <w:marLeft w:val="0"/>
      <w:marRight w:val="0"/>
      <w:marTop w:val="0"/>
      <w:marBottom w:val="0"/>
      <w:divBdr>
        <w:top w:val="none" w:sz="0" w:space="0" w:color="auto"/>
        <w:left w:val="none" w:sz="0" w:space="0" w:color="auto"/>
        <w:bottom w:val="none" w:sz="0" w:space="0" w:color="auto"/>
        <w:right w:val="none" w:sz="0" w:space="0" w:color="auto"/>
      </w:divBdr>
    </w:div>
    <w:div w:id="563832946">
      <w:bodyDiv w:val="1"/>
      <w:marLeft w:val="0"/>
      <w:marRight w:val="0"/>
      <w:marTop w:val="0"/>
      <w:marBottom w:val="0"/>
      <w:divBdr>
        <w:top w:val="none" w:sz="0" w:space="0" w:color="auto"/>
        <w:left w:val="none" w:sz="0" w:space="0" w:color="auto"/>
        <w:bottom w:val="none" w:sz="0" w:space="0" w:color="auto"/>
        <w:right w:val="none" w:sz="0" w:space="0" w:color="auto"/>
      </w:divBdr>
    </w:div>
    <w:div w:id="858659145">
      <w:bodyDiv w:val="1"/>
      <w:marLeft w:val="0"/>
      <w:marRight w:val="0"/>
      <w:marTop w:val="0"/>
      <w:marBottom w:val="0"/>
      <w:divBdr>
        <w:top w:val="none" w:sz="0" w:space="0" w:color="auto"/>
        <w:left w:val="none" w:sz="0" w:space="0" w:color="auto"/>
        <w:bottom w:val="none" w:sz="0" w:space="0" w:color="auto"/>
        <w:right w:val="none" w:sz="0" w:space="0" w:color="auto"/>
      </w:divBdr>
    </w:div>
    <w:div w:id="888155179">
      <w:bodyDiv w:val="1"/>
      <w:marLeft w:val="0"/>
      <w:marRight w:val="0"/>
      <w:marTop w:val="0"/>
      <w:marBottom w:val="0"/>
      <w:divBdr>
        <w:top w:val="none" w:sz="0" w:space="0" w:color="auto"/>
        <w:left w:val="none" w:sz="0" w:space="0" w:color="auto"/>
        <w:bottom w:val="none" w:sz="0" w:space="0" w:color="auto"/>
        <w:right w:val="none" w:sz="0" w:space="0" w:color="auto"/>
      </w:divBdr>
    </w:div>
    <w:div w:id="891501719">
      <w:bodyDiv w:val="1"/>
      <w:marLeft w:val="0"/>
      <w:marRight w:val="0"/>
      <w:marTop w:val="0"/>
      <w:marBottom w:val="0"/>
      <w:divBdr>
        <w:top w:val="none" w:sz="0" w:space="0" w:color="auto"/>
        <w:left w:val="none" w:sz="0" w:space="0" w:color="auto"/>
        <w:bottom w:val="none" w:sz="0" w:space="0" w:color="auto"/>
        <w:right w:val="none" w:sz="0" w:space="0" w:color="auto"/>
      </w:divBdr>
    </w:div>
    <w:div w:id="1256744810">
      <w:bodyDiv w:val="1"/>
      <w:marLeft w:val="0"/>
      <w:marRight w:val="0"/>
      <w:marTop w:val="0"/>
      <w:marBottom w:val="0"/>
      <w:divBdr>
        <w:top w:val="none" w:sz="0" w:space="0" w:color="auto"/>
        <w:left w:val="none" w:sz="0" w:space="0" w:color="auto"/>
        <w:bottom w:val="none" w:sz="0" w:space="0" w:color="auto"/>
        <w:right w:val="none" w:sz="0" w:space="0" w:color="auto"/>
      </w:divBdr>
    </w:div>
    <w:div w:id="1428236155">
      <w:bodyDiv w:val="1"/>
      <w:marLeft w:val="0"/>
      <w:marRight w:val="0"/>
      <w:marTop w:val="0"/>
      <w:marBottom w:val="0"/>
      <w:divBdr>
        <w:top w:val="none" w:sz="0" w:space="0" w:color="auto"/>
        <w:left w:val="none" w:sz="0" w:space="0" w:color="auto"/>
        <w:bottom w:val="none" w:sz="0" w:space="0" w:color="auto"/>
        <w:right w:val="none" w:sz="0" w:space="0" w:color="auto"/>
      </w:divBdr>
    </w:div>
    <w:div w:id="1459764578">
      <w:bodyDiv w:val="1"/>
      <w:marLeft w:val="0"/>
      <w:marRight w:val="0"/>
      <w:marTop w:val="0"/>
      <w:marBottom w:val="0"/>
      <w:divBdr>
        <w:top w:val="none" w:sz="0" w:space="0" w:color="auto"/>
        <w:left w:val="none" w:sz="0" w:space="0" w:color="auto"/>
        <w:bottom w:val="none" w:sz="0" w:space="0" w:color="auto"/>
        <w:right w:val="none" w:sz="0" w:space="0" w:color="auto"/>
      </w:divBdr>
    </w:div>
    <w:div w:id="1577279753">
      <w:bodyDiv w:val="1"/>
      <w:marLeft w:val="0"/>
      <w:marRight w:val="0"/>
      <w:marTop w:val="0"/>
      <w:marBottom w:val="0"/>
      <w:divBdr>
        <w:top w:val="none" w:sz="0" w:space="0" w:color="auto"/>
        <w:left w:val="none" w:sz="0" w:space="0" w:color="auto"/>
        <w:bottom w:val="none" w:sz="0" w:space="0" w:color="auto"/>
        <w:right w:val="none" w:sz="0" w:space="0" w:color="auto"/>
      </w:divBdr>
    </w:div>
    <w:div w:id="1701512886">
      <w:bodyDiv w:val="1"/>
      <w:marLeft w:val="0"/>
      <w:marRight w:val="0"/>
      <w:marTop w:val="0"/>
      <w:marBottom w:val="0"/>
      <w:divBdr>
        <w:top w:val="none" w:sz="0" w:space="0" w:color="auto"/>
        <w:left w:val="none" w:sz="0" w:space="0" w:color="auto"/>
        <w:bottom w:val="none" w:sz="0" w:space="0" w:color="auto"/>
        <w:right w:val="none" w:sz="0" w:space="0" w:color="auto"/>
      </w:divBdr>
    </w:div>
    <w:div w:id="1879856113">
      <w:bodyDiv w:val="1"/>
      <w:marLeft w:val="0"/>
      <w:marRight w:val="0"/>
      <w:marTop w:val="0"/>
      <w:marBottom w:val="0"/>
      <w:divBdr>
        <w:top w:val="none" w:sz="0" w:space="0" w:color="auto"/>
        <w:left w:val="none" w:sz="0" w:space="0" w:color="auto"/>
        <w:bottom w:val="none" w:sz="0" w:space="0" w:color="auto"/>
        <w:right w:val="none" w:sz="0" w:space="0" w:color="auto"/>
      </w:divBdr>
    </w:div>
    <w:div w:id="1950548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ow.com" TargetMode="External"/><Relationship Id="rId18" Type="http://schemas.openxmlformats.org/officeDocument/2006/relationships/hyperlink" Target="http://www.how.com:31500"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ftp://aa:123@192.168.0.5:32001" TargetMode="External"/><Relationship Id="rId7" Type="http://schemas.openxmlformats.org/officeDocument/2006/relationships/image" Target="media/image1.png"/><Relationship Id="rId12" Type="http://schemas.openxmlformats.org/officeDocument/2006/relationships/hyperlink" Target="http://www.how.com:31500" TargetMode="External"/><Relationship Id="rId17" Type="http://schemas.openxmlformats.org/officeDocument/2006/relationships/hyperlink" Target="http://www.how.com" TargetMode="External"/><Relationship Id="rId25" Type="http://schemas.openxmlformats.org/officeDocument/2006/relationships/hyperlink" Target="http://www.how.com" TargetMode="External"/><Relationship Id="rId2" Type="http://schemas.openxmlformats.org/officeDocument/2006/relationships/customXml" Target="../customXml/item2.xml"/><Relationship Id="rId16" Type="http://schemas.openxmlformats.org/officeDocument/2006/relationships/hyperlink" Target="http://www.how.com:31500" TargetMode="External"/><Relationship Id="rId20" Type="http://schemas.openxmlformats.org/officeDocument/2006/relationships/hyperlink" Target="ftp://us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w.com" TargetMode="External"/><Relationship Id="rId24" Type="http://schemas.openxmlformats.org/officeDocument/2006/relationships/hyperlink" Target="http://www.how.com:31500" TargetMode="External"/><Relationship Id="rId5" Type="http://schemas.openxmlformats.org/officeDocument/2006/relationships/settings" Target="settings.xml"/><Relationship Id="rId15" Type="http://schemas.openxmlformats.org/officeDocument/2006/relationships/hyperlink" Target="http://www.how.com" TargetMode="External"/><Relationship Id="rId23" Type="http://schemas.openxmlformats.org/officeDocument/2006/relationships/hyperlink" Target="ftp://aa:123@192.168.0.5:32001" TargetMode="External"/><Relationship Id="rId10" Type="http://schemas.openxmlformats.org/officeDocument/2006/relationships/hyperlink" Target="http://www.how.com:31500" TargetMode="External"/><Relationship Id="rId19" Type="http://schemas.openxmlformats.org/officeDocument/2006/relationships/hyperlink" Target="http://www.how.com" TargetMode="External"/><Relationship Id="rId4" Type="http://schemas.openxmlformats.org/officeDocument/2006/relationships/styles" Target="styles.xml"/><Relationship Id="rId9" Type="http://schemas.openxmlformats.org/officeDocument/2006/relationships/hyperlink" Target="http://www.how.com" TargetMode="External"/><Relationship Id="rId14" Type="http://schemas.openxmlformats.org/officeDocument/2006/relationships/hyperlink" Target="http://www.how.com:31500" TargetMode="External"/><Relationship Id="rId22" Type="http://schemas.openxmlformats.org/officeDocument/2006/relationships/hyperlink" Target="ftp://user"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FA891A-AF89-4626-8D60-30C9F985E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4</Pages>
  <Words>12530</Words>
  <Characters>71426</Characters>
  <Application>Microsoft Office Word</Application>
  <DocSecurity>0</DocSecurity>
  <Lines>595</Lines>
  <Paragraphs>167</Paragraphs>
  <ScaleCrop>false</ScaleCrop>
  <Company/>
  <LinksUpToDate>false</LinksUpToDate>
  <CharactersWithSpaces>83789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HW</cp:lastModifiedBy>
  <cp:revision>41</cp:revision>
  <dcterms:created xsi:type="dcterms:W3CDTF">2017-10-19T06:24:00Z</dcterms:created>
  <dcterms:modified xsi:type="dcterms:W3CDTF">2018-05-02T01:19:00Z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